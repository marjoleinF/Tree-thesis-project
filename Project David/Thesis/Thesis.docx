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3427F887" w:rsidR="00381338" w:rsidRDefault="00381338" w:rsidP="00C975BD">
      <w:pPr>
        <w:jc w:val="center"/>
        <w:rPr>
          <w:b/>
          <w:lang w:val="en-US"/>
        </w:rPr>
      </w:pPr>
      <w:r>
        <w:rPr>
          <w:b/>
          <w:lang w:val="en-US"/>
        </w:rPr>
        <w:t>Introduction</w:t>
      </w:r>
    </w:p>
    <w:p w14:paraId="6A08450B" w14:textId="6691FD55" w:rsidR="00B52FF8" w:rsidRDefault="00731429" w:rsidP="00177C72">
      <w:pPr>
        <w:ind w:firstLine="708"/>
        <w:rPr>
          <w:lang w:val="en-US"/>
        </w:rPr>
      </w:pPr>
      <w:r>
        <w:rPr>
          <w:lang w:val="en-US"/>
        </w:rPr>
        <w:t>In the field of machine learning,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 xml:space="preserve">. </w:t>
      </w:r>
    </w:p>
    <w:p w14:paraId="401B5789" w14:textId="6E1A3C8B" w:rsidR="00B52FF8" w:rsidRDefault="00EE44DC" w:rsidP="00BD062A">
      <w:pPr>
        <w:ind w:firstLine="708"/>
        <w:rPr>
          <w:lang w:val="en-US"/>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of Bulgarian descent were wrongly accused of making fraudulent benefit claims, driving many families into severe (financial) hardships</w:t>
      </w:r>
      <w:r w:rsidR="00B52FF8">
        <w:rPr>
          <w:lang w:val="en-US"/>
        </w:rPr>
        <w:t xml:space="preserve"> (</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 xml:space="preserve">. </w:t>
      </w:r>
    </w:p>
    <w:p w14:paraId="0220B7FE" w14:textId="77777777" w:rsidR="00221C73" w:rsidRDefault="0060303C" w:rsidP="005A706F">
      <w:pPr>
        <w:ind w:firstLine="708"/>
        <w:rPr>
          <w:lang w:val="en-US"/>
        </w:rPr>
      </w:pPr>
      <w:r>
        <w:rPr>
          <w:lang w:val="en-US"/>
        </w:rPr>
        <w:t xml:space="preserve">While highly accurate black box models </w:t>
      </w:r>
      <w:r w:rsidR="00C052A3">
        <w:rPr>
          <w:lang w:val="en-US"/>
        </w:rPr>
        <w:t xml:space="preserve">are very useful, the call for models with higher interpretability is valid and cannot be ignored. </w:t>
      </w:r>
      <w:r w:rsidR="005E6EF6">
        <w:rPr>
          <w:lang w:val="en-US"/>
        </w:rPr>
        <w:t xml:space="preserve">In practice, post-hoc explanation techniques that attempt to interpret black box models are often used.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sidR="005E6EF6">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xml:space="preserve">, they are often over-trust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shows that in numerous domains, highly interpretable glass box models exist that have accuracy close to, equal, or higher than black box models. Furthermore, she notes that: </w:t>
      </w:r>
    </w:p>
    <w:p w14:paraId="11766F1F" w14:textId="7D3AF022" w:rsidR="00B52FF8" w:rsidRDefault="00D17C17" w:rsidP="00A61E57">
      <w:pPr>
        <w:ind w:left="708"/>
        <w:rPr>
          <w:lang w:val="en-US"/>
        </w:rPr>
      </w:pPr>
      <w:r w:rsidRPr="00D17C17">
        <w:rPr>
          <w:lang w:val="en-US"/>
        </w:rPr>
        <w:t xml:space="preserve">Generally, in the practice of data science, the small difference in performance between machine learning algorithms can be overwhelmed by the ability to interpret results and process the data </w:t>
      </w:r>
      <w:r w:rsidR="00A61E57">
        <w:rPr>
          <w:lang w:val="en-US"/>
        </w:rPr>
        <w:t>better at the next iteration</w:t>
      </w:r>
      <w:r w:rsidRPr="00D17C17">
        <w:rPr>
          <w:lang w:val="en-US"/>
        </w:rPr>
        <w:t>. In those cases, the accuracy/interpretability tradeoff is reversed – more interpretability leads to better overall accuracy</w:t>
      </w:r>
      <w:r>
        <w:rPr>
          <w:lang w:val="en-US"/>
        </w:rPr>
        <w:t>, not worse</w:t>
      </w:r>
      <w:r w:rsidR="00221C73">
        <w:rPr>
          <w:lang w:val="en-US"/>
        </w:rPr>
        <w:t>.</w:t>
      </w:r>
    </w:p>
    <w:p w14:paraId="42B34101" w14:textId="654B1DB3" w:rsidR="00A61E57" w:rsidRDefault="00A61E57" w:rsidP="00381338">
      <w:pPr>
        <w:rPr>
          <w:lang w:val="en-US"/>
        </w:rPr>
      </w:pPr>
      <w:r>
        <w:rPr>
          <w:lang w:val="en-US"/>
        </w:rPr>
        <w:t xml:space="preserve">That said, </w:t>
      </w:r>
      <w:r w:rsidR="006A4AC1">
        <w:rPr>
          <w:lang w:val="en-US"/>
        </w:rPr>
        <w:t>high accuracy is of course still needed. Perfectly interpreting a model that is not accurate would not be a fruitful enterprise. 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As explained below, this glass box model is easily interpretable, as it results in a single decision tree. It can also produce more accurate results as compared to decision trees created using the CART mechanism (</w:t>
      </w:r>
      <w:proofErr w:type="spellStart"/>
      <w:r w:rsidR="009C0FA2" w:rsidRPr="00F85E2F">
        <w:rPr>
          <w:lang w:val="en-US"/>
        </w:rPr>
        <w:t>Fokkema</w:t>
      </w:r>
      <w:proofErr w:type="spellEnd"/>
      <w:r w:rsidR="009C0FA2" w:rsidRPr="00F85E2F">
        <w:rPr>
          <w:lang w:val="en-US"/>
        </w:rPr>
        <w:t xml:space="preserve"> et al., 2018; </w:t>
      </w:r>
      <w:proofErr w:type="spellStart"/>
      <w:r w:rsidR="009C0FA2" w:rsidRPr="00F85E2F">
        <w:rPr>
          <w:lang w:val="en-US"/>
        </w:rPr>
        <w:t>Hajjem</w:t>
      </w:r>
      <w:proofErr w:type="spellEnd"/>
      <w:r w:rsidR="009C0FA2" w:rsidRPr="00F85E2F">
        <w:rPr>
          <w:lang w:val="en-US"/>
        </w:rPr>
        <w:t xml:space="preserve"> et al., 2017; Sela &amp; </w:t>
      </w:r>
      <w:proofErr w:type="spellStart"/>
      <w:r w:rsidR="009C0FA2" w:rsidRPr="00F85E2F">
        <w:rPr>
          <w:lang w:val="en-US"/>
        </w:rPr>
        <w:t>Simonoff</w:t>
      </w:r>
      <w:proofErr w:type="spellEnd"/>
      <w:r w:rsidR="009C0FA2" w:rsidRPr="00F85E2F">
        <w:rPr>
          <w:lang w:val="en-US"/>
        </w:rPr>
        <w:t>, 2012)</w:t>
      </w:r>
      <w:r w:rsidR="009C0FA2">
        <w:rPr>
          <w:lang w:val="en-US"/>
        </w:rPr>
        <w:t xml:space="preserve">.  GLMM trees however, fall short on the accuracy of black box models. Using the </w:t>
      </w:r>
      <w:r w:rsidR="009C0FA2">
        <w:rPr>
          <w:i/>
          <w:lang w:val="en-US"/>
        </w:rPr>
        <w:t>born-again tree</w:t>
      </w:r>
      <w:r w:rsidR="009C0FA2">
        <w:rPr>
          <w:lang w:val="en-US"/>
        </w:rPr>
        <w:t xml:space="preserve"> algorithm,</w:t>
      </w:r>
      <w:r w:rsidR="00371A21">
        <w:rPr>
          <w:lang w:val="en-US"/>
        </w:rPr>
        <w:t xml:space="preserve"> combined with a Bayesian tree ensemble method,</w:t>
      </w:r>
      <w:r w:rsidR="009C0FA2">
        <w:rPr>
          <w:lang w:val="en-US"/>
        </w:rPr>
        <w:t xml:space="preserve"> I will attempt to improve the accuracy </w:t>
      </w:r>
      <w:r w:rsidR="00371A21">
        <w:rPr>
          <w:lang w:val="en-US"/>
        </w:rPr>
        <w:t xml:space="preserve">of the GLMM tree </w:t>
      </w:r>
      <w:r w:rsidR="009C0FA2">
        <w:rPr>
          <w:lang w:val="en-US"/>
        </w:rPr>
        <w:t xml:space="preserve">to be comparable to that of a black box model, while maintaining the </w:t>
      </w:r>
      <w:r w:rsidR="00371A21">
        <w:rPr>
          <w:lang w:val="en-US"/>
        </w:rPr>
        <w:t xml:space="preserve">high </w:t>
      </w:r>
      <w:r w:rsidR="009C0FA2">
        <w:rPr>
          <w:lang w:val="en-US"/>
        </w:rPr>
        <w:t xml:space="preserve">interpretability. </w:t>
      </w:r>
    </w:p>
    <w:p w14:paraId="26C06335" w14:textId="72F52C59" w:rsidR="002302FB" w:rsidRPr="002302FB" w:rsidRDefault="002302FB" w:rsidP="00381338">
      <w:pPr>
        <w:rPr>
          <w:b/>
          <w:lang w:val="en-US"/>
        </w:rPr>
      </w:pPr>
      <w:r>
        <w:rPr>
          <w:b/>
          <w:lang w:val="en-US"/>
        </w:rPr>
        <w:t>Born-Again Trees</w:t>
      </w:r>
    </w:p>
    <w:p w14:paraId="7DC13D74" w14:textId="77777777" w:rsidR="00371A21" w:rsidRDefault="00371A21" w:rsidP="002302FB">
      <w:pPr>
        <w:ind w:firstLine="360"/>
        <w:rPr>
          <w:lang w:val="en-US"/>
        </w:rPr>
      </w:pPr>
    </w:p>
    <w:p w14:paraId="2A56D39A" w14:textId="188AD954" w:rsidR="00371A21" w:rsidRDefault="00371A21" w:rsidP="00371A21">
      <w:pPr>
        <w:ind w:firstLine="360"/>
        <w:rPr>
          <w:lang w:val="en-US"/>
        </w:rPr>
      </w:pPr>
      <w:r>
        <w:rPr>
          <w:lang w:val="en-US"/>
        </w:rPr>
        <w:lastRenderedPageBreak/>
        <w:t xml:space="preserve">In 1996, </w:t>
      </w:r>
      <w:proofErr w:type="spellStart"/>
      <w:r>
        <w:rPr>
          <w:lang w:val="en-US"/>
        </w:rPr>
        <w:t>Breiman</w:t>
      </w:r>
      <w:proofErr w:type="spellEnd"/>
      <w:r>
        <w:rPr>
          <w:lang w:val="en-US"/>
        </w:rPr>
        <w:t xml:space="preserve"> and Shang introduced the Born-Again (BA) tree algorithm. The BA approach </w:t>
      </w:r>
      <w:r w:rsidR="00B774DE">
        <w:rPr>
          <w:lang w:val="en-US"/>
        </w:rPr>
        <w:t>allows the user to create a single tree model, which</w:t>
      </w:r>
      <w:r w:rsidRPr="00371A21">
        <w:rPr>
          <w:lang w:val="en-US"/>
        </w:rPr>
        <w:t xml:space="preserve"> has an accuracy that is close to the black box model, but is much easier to interpret and can be used by humans to make predictions using only an image of the tree and the predictor variables occurring in the tree.</w:t>
      </w:r>
    </w:p>
    <w:p w14:paraId="396655C4" w14:textId="15CAD3EA" w:rsidR="00371A21" w:rsidRDefault="00080098" w:rsidP="002302FB">
      <w:pPr>
        <w:ind w:firstLine="360"/>
        <w:rPr>
          <w:lang w:val="en-US"/>
        </w:rPr>
      </w:pPr>
      <w:r>
        <w:rPr>
          <w:lang w:val="en-US"/>
        </w:rPr>
        <w:t xml:space="preserve">A BA </w:t>
      </w:r>
      <w:r w:rsidR="001D60A6">
        <w:rPr>
          <w:lang w:val="en-US"/>
        </w:rPr>
        <w:t>algorithm follows these four steps</w:t>
      </w:r>
      <w:r>
        <w:rPr>
          <w:lang w:val="en-US"/>
        </w:rPr>
        <w:t>:</w:t>
      </w:r>
      <w:r w:rsidR="00C9201F">
        <w:rPr>
          <w:lang w:val="en-US"/>
        </w:rPr>
        <w:t xml:space="preserve"> </w:t>
      </w:r>
    </w:p>
    <w:p w14:paraId="06B3C635" w14:textId="77777777" w:rsidR="00371A21" w:rsidRPr="00371A21" w:rsidRDefault="00080098" w:rsidP="00371A21">
      <w:pPr>
        <w:pStyle w:val="ListParagraph"/>
        <w:numPr>
          <w:ilvl w:val="0"/>
          <w:numId w:val="12"/>
        </w:numPr>
        <w:rPr>
          <w:lang w:val="en-US"/>
        </w:rPr>
      </w:pPr>
      <w:r w:rsidRPr="00371A21">
        <w:rPr>
          <w:lang w:val="en-US"/>
        </w:rPr>
        <w:t xml:space="preserve">A </w:t>
      </w:r>
      <w:r w:rsidR="00B62C58" w:rsidRPr="00371A21">
        <w:rPr>
          <w:lang w:val="en-US"/>
        </w:rPr>
        <w:t xml:space="preserve">black box </w:t>
      </w:r>
      <w:r w:rsidRPr="00371A21">
        <w:rPr>
          <w:lang w:val="en-US"/>
        </w:rPr>
        <w:t xml:space="preserve">model is fitted on the original </w:t>
      </w:r>
      <w:r w:rsidR="00CB195F" w:rsidRPr="00371A21">
        <w:rPr>
          <w:lang w:val="en-US"/>
        </w:rPr>
        <w:t>predictor variables</w:t>
      </w:r>
      <w:r w:rsidR="00B62C58" w:rsidRPr="00371A21">
        <w:rPr>
          <w:lang w:val="en-US"/>
        </w:rPr>
        <w:t xml:space="preserve"> (</w:t>
      </w:r>
      <w:r w:rsidR="00B62C58" w:rsidRPr="00371A21">
        <w:rPr>
          <w:b/>
          <w:lang w:val="en-US"/>
        </w:rPr>
        <w:t>X</w:t>
      </w:r>
      <w:r w:rsidR="00B62C58" w:rsidRPr="00371A21">
        <w:rPr>
          <w:lang w:val="en-US"/>
        </w:rPr>
        <w:t>)</w:t>
      </w:r>
      <w:r w:rsidR="002302FB" w:rsidRPr="00371A21">
        <w:rPr>
          <w:lang w:val="en-US"/>
        </w:rPr>
        <w:t>.</w:t>
      </w:r>
      <w:r w:rsidRPr="00371A21">
        <w:rPr>
          <w:lang w:val="en-US"/>
        </w:rPr>
        <w:t xml:space="preserve"> </w:t>
      </w:r>
    </w:p>
    <w:p w14:paraId="3ADE8461" w14:textId="0FA45CCD" w:rsidR="00371A21" w:rsidRPr="00371A21" w:rsidRDefault="00CB195F" w:rsidP="00371A21">
      <w:pPr>
        <w:pStyle w:val="ListParagraph"/>
        <w:numPr>
          <w:ilvl w:val="0"/>
          <w:numId w:val="12"/>
        </w:numPr>
        <w:rPr>
          <w:lang w:val="en-US"/>
        </w:rPr>
      </w:pPr>
      <w:r w:rsidRPr="00371A21">
        <w:rPr>
          <w:lang w:val="en-US"/>
        </w:rPr>
        <w:t xml:space="preserve">Based on </w:t>
      </w:r>
      <w:r w:rsidRPr="00371A21">
        <w:rPr>
          <w:b/>
          <w:lang w:val="en-US"/>
        </w:rPr>
        <w:t>X</w:t>
      </w:r>
      <w:r w:rsidRPr="00371A21">
        <w:rPr>
          <w:lang w:val="en-US"/>
        </w:rPr>
        <w:t>,</w:t>
      </w:r>
      <w:r w:rsidRPr="00371A21">
        <w:rPr>
          <w:b/>
          <w:lang w:val="en-US"/>
        </w:rPr>
        <w:t xml:space="preserve"> </w:t>
      </w:r>
      <w:r w:rsidR="00A01948" w:rsidRPr="00371A21">
        <w:rPr>
          <w:lang w:val="en-US"/>
        </w:rPr>
        <w:t>a</w:t>
      </w:r>
      <w:r w:rsidRPr="00371A21">
        <w:rPr>
          <w:lang w:val="en-US"/>
        </w:rPr>
        <w:t xml:space="preserve"> large </w:t>
      </w:r>
      <w:r w:rsidR="00C9201F" w:rsidRPr="00371A21">
        <w:rPr>
          <w:lang w:val="en-US"/>
        </w:rPr>
        <w:t xml:space="preserve">number </w:t>
      </w:r>
      <w:r w:rsidRPr="00371A21">
        <w:rPr>
          <w:lang w:val="en-US"/>
        </w:rPr>
        <w:t>of observations are artificially generated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w:t>
      </w:r>
      <w:r w:rsidR="002302FB" w:rsidRPr="00371A21">
        <w:rPr>
          <w:lang w:val="en-US"/>
        </w:rPr>
        <w:t>.</w:t>
      </w:r>
      <w:r w:rsidR="00C9201F" w:rsidRPr="00371A21">
        <w:rPr>
          <w:lang w:val="en-US"/>
        </w:rPr>
        <w:t xml:space="preserve"> </w:t>
      </w:r>
    </w:p>
    <w:p w14:paraId="7F34FF13" w14:textId="37241161" w:rsidR="00371A21" w:rsidRPr="00371A21" w:rsidRDefault="00CB195F" w:rsidP="00371A21">
      <w:pPr>
        <w:pStyle w:val="ListParagraph"/>
        <w:numPr>
          <w:ilvl w:val="0"/>
          <w:numId w:val="12"/>
        </w:numPr>
        <w:rPr>
          <w:lang w:val="en-US"/>
        </w:rPr>
      </w:pPr>
      <w:r w:rsidRPr="00371A21">
        <w:rPr>
          <w:lang w:val="en-US"/>
        </w:rPr>
        <w:t xml:space="preserve">The black box model is used on </w:t>
      </w:r>
      <w:proofErr w:type="spellStart"/>
      <w:r w:rsidRPr="00371A21">
        <w:rPr>
          <w:b/>
          <w:lang w:val="en-US"/>
        </w:rPr>
        <w:t>X</w:t>
      </w:r>
      <w:r w:rsidRPr="00371A21">
        <w:rPr>
          <w:b/>
          <w:lang w:val="en-US"/>
        </w:rPr>
        <w:softHyphen/>
      </w:r>
      <w:r w:rsidRPr="00371A21">
        <w:rPr>
          <w:b/>
          <w:vertAlign w:val="subscript"/>
          <w:lang w:val="en-US"/>
        </w:rPr>
        <w:t>gen</w:t>
      </w:r>
      <w:proofErr w:type="spellEnd"/>
      <w:r w:rsidRPr="00371A21">
        <w:rPr>
          <w:lang w:val="en-US"/>
        </w:rPr>
        <w:t xml:space="preserve"> to create predictions for the generated data (</w:t>
      </w:r>
      <w:proofErr w:type="spellStart"/>
      <w:r w:rsidRPr="00371A21">
        <w:rPr>
          <w:b/>
          <w:lang w:val="en-US"/>
        </w:rPr>
        <w:t>Y</w:t>
      </w:r>
      <w:r w:rsidRPr="00371A21">
        <w:rPr>
          <w:b/>
          <w:vertAlign w:val="subscript"/>
          <w:lang w:val="en-US"/>
        </w:rPr>
        <w:t>gen</w:t>
      </w:r>
      <w:proofErr w:type="spellEnd"/>
      <w:r w:rsidR="00371A21">
        <w:rPr>
          <w:lang w:val="en-US"/>
        </w:rPr>
        <w:t>).</w:t>
      </w:r>
    </w:p>
    <w:p w14:paraId="650CB9B7" w14:textId="5432A202" w:rsidR="00371A21" w:rsidRPr="00371A21" w:rsidRDefault="00CB195F" w:rsidP="00371A21">
      <w:pPr>
        <w:pStyle w:val="ListParagraph"/>
        <w:numPr>
          <w:ilvl w:val="0"/>
          <w:numId w:val="12"/>
        </w:numPr>
        <w:rPr>
          <w:lang w:val="en-US"/>
        </w:rPr>
      </w:pPr>
      <w:r w:rsidRPr="00371A21">
        <w:rPr>
          <w:lang w:val="en-US"/>
        </w:rPr>
        <w:t xml:space="preserve">A single tree is fitted on </w:t>
      </w:r>
      <w:proofErr w:type="spellStart"/>
      <w:r w:rsidRPr="00371A21">
        <w:rPr>
          <w:b/>
          <w:lang w:val="en-US"/>
        </w:rPr>
        <w:t>Y</w:t>
      </w:r>
      <w:r w:rsidRPr="00371A21">
        <w:rPr>
          <w:b/>
          <w:vertAlign w:val="subscript"/>
          <w:lang w:val="en-US"/>
        </w:rPr>
        <w:t>gen</w:t>
      </w:r>
      <w:proofErr w:type="spellEnd"/>
      <w:r w:rsidRPr="00371A21">
        <w:rPr>
          <w:lang w:val="en-US"/>
        </w:rPr>
        <w:t xml:space="preserve"> to create a BA </w:t>
      </w:r>
      <w:r w:rsidR="00445ED5" w:rsidRPr="00371A21">
        <w:rPr>
          <w:lang w:val="en-US"/>
        </w:rPr>
        <w:t>t</w:t>
      </w:r>
      <w:r w:rsidRPr="00371A21">
        <w:rPr>
          <w:lang w:val="en-US"/>
        </w:rPr>
        <w:t>ree</w:t>
      </w:r>
      <w:r w:rsidR="00C9201F" w:rsidRPr="00371A21">
        <w:rPr>
          <w:lang w:val="en-US"/>
        </w:rPr>
        <w:t xml:space="preserve">. </w:t>
      </w:r>
    </w:p>
    <w:p w14:paraId="39FAEFE1" w14:textId="6DE2804C" w:rsidR="002302FB" w:rsidRPr="00371A21" w:rsidRDefault="00997EFB" w:rsidP="00371A21">
      <w:pPr>
        <w:rPr>
          <w:lang w:val="en-US"/>
        </w:rPr>
      </w:pPr>
      <w:r w:rsidRPr="00371A21">
        <w:rPr>
          <w:lang w:val="en-US"/>
        </w:rPr>
        <w:t>Researchers studying BA trees can thus focus on three aspects:</w:t>
      </w:r>
    </w:p>
    <w:p w14:paraId="1B412C6E" w14:textId="4851A5A5" w:rsidR="002302FB" w:rsidRDefault="002302FB" w:rsidP="002302FB">
      <w:pPr>
        <w:pStyle w:val="ListParagraph"/>
        <w:numPr>
          <w:ilvl w:val="0"/>
          <w:numId w:val="8"/>
        </w:numPr>
        <w:rPr>
          <w:lang w:val="en-US"/>
        </w:rPr>
      </w:pPr>
      <w:r>
        <w:rPr>
          <w:lang w:val="en-US"/>
        </w:rPr>
        <w:t>T</w:t>
      </w:r>
      <w:r w:rsidR="00997EFB" w:rsidRPr="002302FB">
        <w:rPr>
          <w:lang w:val="en-US"/>
        </w:rPr>
        <w:t>he 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1C087289" w:rsidR="002302FB" w:rsidRDefault="002302FB" w:rsidP="002302FB">
      <w:pPr>
        <w:pStyle w:val="ListParagraph"/>
        <w:numPr>
          <w:ilvl w:val="0"/>
          <w:numId w:val="8"/>
        </w:numPr>
        <w:rPr>
          <w:lang w:val="en-US"/>
        </w:rPr>
      </w:pPr>
      <w:r>
        <w:rPr>
          <w:lang w:val="en-US"/>
        </w:rPr>
        <w:t>The data generation method (</w:t>
      </w:r>
      <w:r w:rsidR="0088458F">
        <w:rPr>
          <w:lang w:val="en-US"/>
        </w:rPr>
        <w:t xml:space="preserve">step </w:t>
      </w:r>
      <w:r>
        <w:rPr>
          <w:lang w:val="en-US"/>
        </w:rPr>
        <w:t>2)</w:t>
      </w:r>
    </w:p>
    <w:p w14:paraId="7D0794C9" w14:textId="213077C6" w:rsidR="002302FB" w:rsidRDefault="002302FB" w:rsidP="002302FB">
      <w:pPr>
        <w:pStyle w:val="ListParagraph"/>
        <w:numPr>
          <w:ilvl w:val="0"/>
          <w:numId w:val="8"/>
        </w:numPr>
        <w:rPr>
          <w:lang w:val="en-US"/>
        </w:rPr>
      </w:pPr>
      <w:r>
        <w:rPr>
          <w:lang w:val="en-US"/>
        </w:rPr>
        <w:t>T</w:t>
      </w:r>
      <w:r w:rsidR="00997EFB" w:rsidRPr="002302FB">
        <w:rPr>
          <w:lang w:val="en-US"/>
        </w:rPr>
        <w:t>he single</w:t>
      </w:r>
      <w:r w:rsidR="00320E45" w:rsidRPr="002302FB">
        <w:rPr>
          <w:lang w:val="en-US"/>
        </w:rPr>
        <w:t xml:space="preserve"> BA</w:t>
      </w:r>
      <w:r>
        <w:rPr>
          <w:lang w:val="en-US"/>
        </w:rPr>
        <w:t xml:space="preserve"> tree (</w:t>
      </w:r>
      <w:r w:rsidR="0088458F">
        <w:rPr>
          <w:lang w:val="en-US"/>
        </w:rPr>
        <w:t xml:space="preserve">step </w:t>
      </w:r>
      <w:r>
        <w:rPr>
          <w:lang w:val="en-US"/>
        </w:rPr>
        <w:t>4)</w:t>
      </w:r>
    </w:p>
    <w:p w14:paraId="5B6FB082" w14:textId="6CF68BDA" w:rsidR="001D60A6" w:rsidRPr="001D60A6" w:rsidRDefault="001D60A6" w:rsidP="001D60A6">
      <w:pPr>
        <w:rPr>
          <w:lang w:val="en-US"/>
        </w:rPr>
      </w:pPr>
      <w:r>
        <w:rPr>
          <w:lang w:val="en-US"/>
        </w:rPr>
        <w:t>Below, I will describe how these aspects are studied in the current thesis.</w:t>
      </w:r>
    </w:p>
    <w:p w14:paraId="09F47B21" w14:textId="6675AB4D" w:rsidR="002302FB" w:rsidRPr="002302FB" w:rsidRDefault="001D60A6" w:rsidP="002302FB">
      <w:pPr>
        <w:rPr>
          <w:b/>
          <w:i/>
          <w:lang w:val="en-US"/>
        </w:rPr>
      </w:pPr>
      <w:r>
        <w:rPr>
          <w:b/>
          <w:i/>
          <w:lang w:val="en-US"/>
        </w:rPr>
        <w:t xml:space="preserve">The </w:t>
      </w:r>
      <w:r w:rsidR="002302FB" w:rsidRPr="002302FB">
        <w:rPr>
          <w:b/>
          <w:i/>
          <w:lang w:val="en-US"/>
        </w:rPr>
        <w:t>Black box model</w:t>
      </w:r>
      <w:r w:rsidR="00B61236">
        <w:rPr>
          <w:b/>
          <w:i/>
          <w:lang w:val="en-US"/>
        </w:rPr>
        <w:t>: BART</w:t>
      </w:r>
    </w:p>
    <w:p w14:paraId="6AA8A615" w14:textId="79433ECF" w:rsidR="00AF2FCF" w:rsidRDefault="00320E45" w:rsidP="00351D66">
      <w:pPr>
        <w:ind w:firstLine="708"/>
        <w:rPr>
          <w:lang w:val="en-US"/>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proofErr w:type="spellStart"/>
      <w:r w:rsidR="00BA2928">
        <w:rPr>
          <w:lang w:val="en-US"/>
        </w:rPr>
        <w:t>Breiman</w:t>
      </w:r>
      <w:proofErr w:type="spellEnd"/>
      <w:r w:rsidR="00BA2928">
        <w:rPr>
          <w:lang w:val="en-US"/>
        </w:rPr>
        <w:t xml:space="preserve"> &amp; Shang,</w:t>
      </w:r>
      <w:r w:rsidR="004B5A33">
        <w:rPr>
          <w:lang w:val="en-US"/>
        </w:rPr>
        <w:t xml:space="preserve"> 1996;</w:t>
      </w:r>
      <w:r w:rsidR="00BA2928">
        <w:rPr>
          <w:lang w:val="en-US"/>
        </w:rPr>
        <w:t xml:space="preserve"> …</w:t>
      </w:r>
      <w:r w:rsidR="00065C89" w:rsidRPr="002302FB">
        <w:rPr>
          <w:lang w:val="en-US"/>
        </w:rPr>
        <w:t>), support vector machines (BRON BRON), and neural networks (</w:t>
      </w:r>
      <w:r w:rsidR="00BA2928">
        <w:rPr>
          <w:lang w:val="en-US"/>
        </w:rPr>
        <w:t>Craven &amp; Shavlik, 1995</w:t>
      </w:r>
      <w:r w:rsidR="004B5A33">
        <w:rPr>
          <w:lang w:val="en-US"/>
        </w:rPr>
        <w:t>; …)</w:t>
      </w:r>
      <w:r w:rsidR="00065C89" w:rsidRPr="002302FB">
        <w:rPr>
          <w:lang w:val="en-US"/>
        </w:rPr>
        <w:t xml:space="preserve">. </w:t>
      </w:r>
      <w:r w:rsidR="002302FB">
        <w:rPr>
          <w:lang w:val="en-US"/>
        </w:rPr>
        <w:t xml:space="preserve">In the current study, I will focus only on tree ensembles. In previous research, Classification </w:t>
      </w:r>
      <w:proofErr w:type="gramStart"/>
      <w:r w:rsidR="002302FB">
        <w:rPr>
          <w:lang w:val="en-US"/>
        </w:rPr>
        <w:t>And</w:t>
      </w:r>
      <w:proofErr w:type="gramEnd"/>
      <w:r w:rsidR="002302FB">
        <w:rPr>
          <w:lang w:val="en-US"/>
        </w:rPr>
        <w:t xml:space="preserve"> Regression Trees based ensembles </w:t>
      </w:r>
      <w:r w:rsidR="00AF2FCF">
        <w:rPr>
          <w:lang w:val="en-US"/>
        </w:rPr>
        <w:t xml:space="preserve">(CART) </w:t>
      </w:r>
      <w:r w:rsidR="002302FB">
        <w:rPr>
          <w:lang w:val="en-US"/>
        </w:rPr>
        <w:t>were used. In the current study however, I will use Bayesian Additive Regression Trees based ensembles</w:t>
      </w:r>
      <w:r w:rsidR="00AF2FCF">
        <w:rPr>
          <w:lang w:val="en-US"/>
        </w:rPr>
        <w:t xml:space="preserve"> (BART)</w:t>
      </w:r>
      <w:r w:rsidR="002302FB">
        <w:rPr>
          <w:lang w:val="en-US"/>
        </w:rPr>
        <w:t xml:space="preserve">. </w:t>
      </w:r>
    </w:p>
    <w:p w14:paraId="45E7AEB7" w14:textId="269578AE" w:rsidR="00EA75D6" w:rsidRDefault="00AF2FCF" w:rsidP="00FB35EC">
      <w:pPr>
        <w:ind w:firstLine="708"/>
        <w:rPr>
          <w:rFonts w:eastAsiaTheme="minorEastAsia"/>
          <w:lang w:val="en-US"/>
        </w:rPr>
      </w:pPr>
      <w:r>
        <w:rPr>
          <w:lang w:val="en-US"/>
        </w:rPr>
        <w:t xml:space="preserve">BART models are created </w:t>
      </w:r>
      <w:r w:rsidR="00D63484">
        <w:rPr>
          <w:lang w:val="en-US"/>
        </w:rPr>
        <w:t>by first creating K trees (usually 200)</w:t>
      </w:r>
      <w:r w:rsidR="00C05109">
        <w:rPr>
          <w:lang w:val="en-US"/>
        </w:rPr>
        <w:t xml:space="preserve"> with a single root node. </w:t>
      </w:r>
      <w:r w:rsidR="00013395">
        <w:rPr>
          <w:lang w:val="en-US"/>
        </w:rPr>
        <w:t xml:space="preserve">The mean of this node is sampled from a prior, which is a normal distribution </w:t>
      </w:r>
      <w:r w:rsidR="007F1BF1">
        <w:rPr>
          <w:lang w:val="en-US"/>
        </w:rPr>
        <w:t xml:space="preserve">where 95% of the means lie between </w:t>
      </w:r>
      <w:proofErr w:type="spellStart"/>
      <w:r w:rsidR="007F1BF1">
        <w:rPr>
          <w:lang w:val="en-US"/>
        </w:rPr>
        <w:t>y</w:t>
      </w:r>
      <w:r w:rsidR="007F1BF1">
        <w:rPr>
          <w:lang w:val="en-US"/>
        </w:rPr>
        <w:softHyphen/>
      </w:r>
      <w:r w:rsidR="007F1BF1">
        <w:rPr>
          <w:vertAlign w:val="subscript"/>
          <w:lang w:val="en-US"/>
        </w:rPr>
        <w:t>min</w:t>
      </w:r>
      <w:proofErr w:type="spellEnd"/>
      <w:r w:rsidR="007F1BF1">
        <w:rPr>
          <w:lang w:val="en-US"/>
        </w:rPr>
        <w:t xml:space="preserve"> and </w:t>
      </w:r>
      <w:proofErr w:type="spellStart"/>
      <w:r w:rsidR="007F1BF1">
        <w:rPr>
          <w:lang w:val="en-US"/>
        </w:rPr>
        <w:t>y</w:t>
      </w:r>
      <w:r w:rsidR="007F1BF1">
        <w:rPr>
          <w:vertAlign w:val="subscript"/>
          <w:lang w:val="en-US"/>
        </w:rPr>
        <w:t>max</w:t>
      </w:r>
      <w:proofErr w:type="spellEnd"/>
      <w:r w:rsidR="007F1BF1">
        <w:rPr>
          <w:lang w:val="en-US"/>
        </w:rPr>
        <w:t xml:space="preserve"> (when using shrinkage parameter </w:t>
      </w:r>
      <w:r w:rsidR="007F1BF1" w:rsidRPr="007F1BF1">
        <w:rPr>
          <w:i/>
          <w:iCs/>
          <w:lang w:val="en-US"/>
        </w:rPr>
        <w:t>k</w:t>
      </w:r>
      <w:r w:rsidR="007F1BF1">
        <w:rPr>
          <w:lang w:val="en-US"/>
        </w:rPr>
        <w:t xml:space="preserve"> = 2). </w:t>
      </w:r>
      <w:r w:rsidR="0052091D">
        <w:rPr>
          <w:lang w:val="en-US"/>
        </w:rPr>
        <w:t>The model then calculates the residuals and goes into the second iteration, where the trees (</w:t>
      </w:r>
      <w:r w:rsidR="00C52F0B">
        <w:rPr>
          <w:lang w:val="en-US"/>
        </w:rPr>
        <w:t>number</w:t>
      </w:r>
      <w:r w:rsidR="0052091D">
        <w:rPr>
          <w:lang w:val="en-US"/>
        </w:rPr>
        <w:t xml:space="preserve"> of splits, or means) are randomly permuted based on the priors. </w:t>
      </w:r>
      <w:r w:rsidR="00C52F0B">
        <w:rPr>
          <w:lang w:val="en-US"/>
        </w:rPr>
        <w:t xml:space="preserve">A tree can grow extra nodes of prune off nodes based on a beta distribution prior. </w:t>
      </w:r>
      <w:r w:rsidR="00C43E43">
        <w:rPr>
          <w:lang w:val="en-US"/>
        </w:rPr>
        <w:t>Usually,</w:t>
      </w:r>
      <w:r w:rsidR="00331C3D">
        <w:rPr>
          <w:lang w:val="en-US"/>
        </w:rPr>
        <w:t xml:space="preserve"> </w:t>
      </w:r>
      <m:oMath>
        <m:r>
          <m:rPr>
            <m:sty m:val="p"/>
          </m:rPr>
          <w:rPr>
            <w:rFonts w:ascii="Cambria Math" w:hAnsi="Cambria Math"/>
            <w:lang w:val="en-US"/>
          </w:rPr>
          <m:t>α</m:t>
        </m:r>
      </m:oMath>
      <w:r w:rsidR="00331C3D">
        <w:rPr>
          <w:rFonts w:eastAsiaTheme="minorEastAsia"/>
          <w:lang w:val="en-US"/>
        </w:rPr>
        <w:t xml:space="preserve"> = </w:t>
      </w:r>
      <w:r w:rsidR="00C43E43">
        <w:rPr>
          <w:rFonts w:eastAsiaTheme="minorEastAsia"/>
          <w:lang w:val="en-US"/>
        </w:rPr>
        <w:t xml:space="preserve">0.95 and </w:t>
      </w:r>
      <m:oMath>
        <m:r>
          <m:rPr>
            <m:sty m:val="p"/>
          </m:rPr>
          <w:rPr>
            <w:rFonts w:ascii="Cambria Math" w:eastAsiaTheme="minorEastAsia" w:hAnsi="Cambria Math"/>
            <w:lang w:val="en-US"/>
          </w:rPr>
          <m:t>β</m:t>
        </m:r>
      </m:oMath>
      <w:r w:rsidR="00C43E43">
        <w:rPr>
          <w:rFonts w:eastAsiaTheme="minorEastAsia"/>
          <w:lang w:val="en-US"/>
        </w:rPr>
        <w:t xml:space="preserve"> = 2 is set so that most trees end up having size 2 or 3 (55% and 28% respectively). </w:t>
      </w:r>
      <w:commentRangeStart w:id="0"/>
      <w:r w:rsidR="000C224A">
        <w:rPr>
          <w:rFonts w:eastAsiaTheme="minorEastAsia"/>
          <w:lang w:val="en-US"/>
        </w:rPr>
        <w:t xml:space="preserve">The number of iterations is usually set to 1000. </w:t>
      </w:r>
      <w:r w:rsidR="00C43E43">
        <w:rPr>
          <w:rFonts w:eastAsiaTheme="minorEastAsia"/>
          <w:lang w:val="en-US"/>
        </w:rPr>
        <w:t xml:space="preserve">Every iteration, trees that improve the fit are favored. </w:t>
      </w:r>
      <w:r w:rsidR="009552A0">
        <w:rPr>
          <w:rFonts w:eastAsiaTheme="minorEastAsia"/>
          <w:lang w:val="en-US"/>
        </w:rPr>
        <w:t xml:space="preserve">The end result is not a single </w:t>
      </w:r>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sidR="009552A0">
        <w:rPr>
          <w:rFonts w:eastAsiaTheme="minorEastAsia"/>
          <w:lang w:val="en-US"/>
        </w:rPr>
        <w:t xml:space="preserve"> per observation but a distribution of predicted values for every iteration.</w:t>
      </w:r>
      <w:r w:rsidR="004B4407">
        <w:rPr>
          <w:rFonts w:eastAsiaTheme="minorEastAsia"/>
          <w:lang w:val="en-US"/>
        </w:rPr>
        <w:t xml:space="preserve"> This distribution is called the </w:t>
      </w:r>
      <w:r w:rsidR="004B4407">
        <w:rPr>
          <w:lang w:val="en-US"/>
        </w:rPr>
        <w:t>P</w:t>
      </w:r>
      <w:r w:rsidR="004B4407">
        <w:rPr>
          <w:lang w:val="en-US"/>
        </w:rPr>
        <w:t xml:space="preserve">osterior </w:t>
      </w:r>
      <w:r w:rsidR="004B4407">
        <w:rPr>
          <w:lang w:val="en-US"/>
        </w:rPr>
        <w:t>P</w:t>
      </w:r>
      <w:r w:rsidR="004B4407">
        <w:rPr>
          <w:lang w:val="en-US"/>
        </w:rPr>
        <w:t xml:space="preserve">robability </w:t>
      </w:r>
      <w:r w:rsidR="004B4407">
        <w:rPr>
          <w:lang w:val="en-US"/>
        </w:rPr>
        <w:t>D</w:t>
      </w:r>
      <w:r w:rsidR="004B4407">
        <w:rPr>
          <w:lang w:val="en-US"/>
        </w:rPr>
        <w:t>istribution (PPD)</w:t>
      </w:r>
      <w:r w:rsidR="004B4407">
        <w:rPr>
          <w:lang w:val="en-US"/>
        </w:rPr>
        <w:t>.</w:t>
      </w:r>
      <w:r w:rsidR="009552A0">
        <w:rPr>
          <w:rFonts w:eastAsiaTheme="minorEastAsia"/>
          <w:lang w:val="en-US"/>
        </w:rPr>
        <w:t xml:space="preserve"> The first 200 iterations are usually very inaccurate and are thus removed. These are called the </w:t>
      </w:r>
      <w:r w:rsidR="004B4407">
        <w:rPr>
          <w:rFonts w:eastAsiaTheme="minorEastAsia"/>
          <w:lang w:val="en-US"/>
        </w:rPr>
        <w:t xml:space="preserve">burn-in samples. </w:t>
      </w:r>
      <w:commentRangeEnd w:id="0"/>
      <w:r w:rsidR="004B4407">
        <w:rPr>
          <w:rStyle w:val="CommentReference"/>
        </w:rPr>
        <w:commentReference w:id="0"/>
      </w:r>
      <w:r w:rsidR="00FB35EC" w:rsidRPr="00FB35EC">
        <w:rPr>
          <w:rFonts w:eastAsiaTheme="minorEastAsia"/>
          <w:lang w:val="en-US"/>
        </w:rPr>
        <w:t xml:space="preserve"> </w:t>
      </w:r>
      <w:r w:rsidR="00FB35EC">
        <w:rPr>
          <w:rFonts w:eastAsiaTheme="minorEastAsia"/>
          <w:lang w:val="en-US"/>
        </w:rPr>
        <w:t xml:space="preserve">For a more detailed explanation of the BART model, read Chipman et al. (2010).   </w:t>
      </w:r>
      <w:r w:rsidR="00FB35EC">
        <w:rPr>
          <w:lang w:val="en-US"/>
        </w:rPr>
        <w:t xml:space="preserve"> </w:t>
      </w:r>
    </w:p>
    <w:p w14:paraId="15AF586C" w14:textId="77777777" w:rsidR="00A06F33" w:rsidRDefault="00773405" w:rsidP="00A06F33">
      <w:pPr>
        <w:ind w:firstLine="708"/>
        <w:rPr>
          <w:rFonts w:cstheme="minorHAnsi"/>
          <w:lang w:val="en-US"/>
        </w:rPr>
      </w:pPr>
      <w:r>
        <w:rPr>
          <w:rFonts w:eastAsiaTheme="minorEastAsia"/>
          <w:lang w:val="en-US"/>
        </w:rPr>
        <w:t xml:space="preserve">All parameters can be optimized by cross-validation, but this is computationally very demanding. As the “standard” </w:t>
      </w:r>
      <w:r w:rsidR="00EA75D6">
        <w:rPr>
          <w:rFonts w:eastAsiaTheme="minorEastAsia"/>
          <w:lang w:val="en-US"/>
        </w:rPr>
        <w:t>parameters are usually effective, it is recommended to use them instead (</w:t>
      </w:r>
      <w:r w:rsidR="00EA75D6">
        <w:rPr>
          <w:rFonts w:eastAsiaTheme="minorEastAsia"/>
          <w:lang w:val="en-US"/>
        </w:rPr>
        <w:t>Chipman et al.</w:t>
      </w:r>
      <w:r w:rsidR="00EA75D6">
        <w:rPr>
          <w:rFonts w:eastAsiaTheme="minorEastAsia"/>
          <w:lang w:val="en-US"/>
        </w:rPr>
        <w:t xml:space="preserve">, </w:t>
      </w:r>
      <w:r w:rsidR="00EA75D6">
        <w:rPr>
          <w:rFonts w:eastAsiaTheme="minorEastAsia"/>
          <w:lang w:val="en-US"/>
        </w:rPr>
        <w:t>2010</w:t>
      </w:r>
      <w:r w:rsidR="00EA75D6">
        <w:rPr>
          <w:rFonts w:eastAsiaTheme="minorEastAsia"/>
          <w:lang w:val="en-US"/>
        </w:rPr>
        <w:t xml:space="preserve">; </w:t>
      </w:r>
      <w:proofErr w:type="spellStart"/>
      <w:r w:rsidR="00EA75D6" w:rsidRPr="00773405">
        <w:rPr>
          <w:lang w:val="en-AU"/>
        </w:rPr>
        <w:t>Sparapani</w:t>
      </w:r>
      <w:proofErr w:type="spellEnd"/>
      <w:r w:rsidR="00EA75D6" w:rsidRPr="00773405">
        <w:rPr>
          <w:lang w:val="en-AU"/>
        </w:rPr>
        <w:t>, 2021).</w:t>
      </w:r>
      <w:r w:rsidR="00EA75D6">
        <w:rPr>
          <w:lang w:val="en-AU"/>
        </w:rPr>
        <w:t xml:space="preserve"> Using the standard parameters is not only computationally advantageous, but is a more data-centric approach that is less likely to lead to overfitting </w:t>
      </w:r>
      <w:r w:rsidR="001B006A">
        <w:rPr>
          <w:lang w:val="en-AU"/>
        </w:rPr>
        <w:t>(</w:t>
      </w:r>
      <w:r w:rsidR="001B006A">
        <w:rPr>
          <w:lang w:val="en-AU"/>
        </w:rPr>
        <w:t>Carnegie</w:t>
      </w:r>
      <w:r w:rsidR="001B006A">
        <w:rPr>
          <w:lang w:val="en-AU"/>
        </w:rPr>
        <w:t xml:space="preserve">, </w:t>
      </w:r>
      <w:r w:rsidR="001B006A">
        <w:rPr>
          <w:lang w:val="en-AU"/>
        </w:rPr>
        <w:t>2020</w:t>
      </w:r>
      <w:r w:rsidR="001B006A">
        <w:rPr>
          <w:lang w:val="en-AU"/>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 xml:space="preserve">). </w:t>
      </w:r>
    </w:p>
    <w:p w14:paraId="6D0B4D33" w14:textId="424EA2EE" w:rsidR="00B662D7" w:rsidRPr="00A06F33" w:rsidRDefault="00FB35EC" w:rsidP="00A06F33">
      <w:pPr>
        <w:ind w:firstLine="708"/>
        <w:rPr>
          <w:rFonts w:eastAsiaTheme="minorEastAsia"/>
          <w:lang w:val="en-AU"/>
        </w:rPr>
      </w:pPr>
      <w:r>
        <w:rPr>
          <w:lang w:val="en-AU"/>
        </w:rPr>
        <w:t xml:space="preserve">Most importantly for this thesis, BART allows </w:t>
      </w:r>
      <w:r>
        <w:rPr>
          <w:lang w:val="en-US"/>
        </w:rPr>
        <w:t>mixed-effects structures to be incorporated</w:t>
      </w:r>
      <w:r>
        <w:rPr>
          <w:lang w:val="en-US"/>
        </w:rPr>
        <w:t>, and results in a PPD for every observation.</w:t>
      </w:r>
      <w:r w:rsidR="00A06F33">
        <w:rPr>
          <w:rFonts w:eastAsiaTheme="minorEastAsia"/>
          <w:lang w:val="en-US"/>
        </w:rPr>
        <w:t xml:space="preserve"> </w:t>
      </w:r>
      <w:r w:rsidR="0088458F">
        <w:rPr>
          <w:lang w:val="en-US"/>
        </w:rPr>
        <w:t xml:space="preserve">The PPD will be used in the data generation method, and </w:t>
      </w:r>
      <w:r w:rsidR="0088458F">
        <w:rPr>
          <w:lang w:val="en-US"/>
        </w:rPr>
        <w:lastRenderedPageBreak/>
        <w:t>the mixed-effects structure will be used</w:t>
      </w:r>
      <w:r w:rsidR="00BA2928">
        <w:rPr>
          <w:lang w:val="en-US"/>
        </w:rPr>
        <w:t xml:space="preserve"> for accounting for multilevel and longitudinal </w:t>
      </w:r>
      <w:r w:rsidR="00567811">
        <w:rPr>
          <w:lang w:val="en-US"/>
        </w:rPr>
        <w:t>data structures</w:t>
      </w:r>
      <w:r w:rsidR="004B5A33">
        <w:rPr>
          <w:lang w:val="en-US"/>
        </w:rPr>
        <w:t>.</w:t>
      </w:r>
    </w:p>
    <w:p w14:paraId="322E4BBF" w14:textId="79A8D120" w:rsidR="0088458F" w:rsidRDefault="001D60A6" w:rsidP="002302FB">
      <w:pPr>
        <w:rPr>
          <w:b/>
          <w:i/>
          <w:lang w:val="en-US"/>
        </w:rPr>
      </w:pPr>
      <w:r>
        <w:rPr>
          <w:b/>
          <w:i/>
          <w:lang w:val="en-US"/>
        </w:rPr>
        <w:t xml:space="preserve">The </w:t>
      </w:r>
      <w:r w:rsidR="0088458F">
        <w:rPr>
          <w:b/>
          <w:i/>
          <w:lang w:val="en-US"/>
        </w:rPr>
        <w:t>Data Generation Method</w:t>
      </w:r>
    </w:p>
    <w:p w14:paraId="5C6BAA37" w14:textId="574EAE8B" w:rsidR="00B61236" w:rsidRPr="00B61236" w:rsidRDefault="00B61236" w:rsidP="002302FB">
      <w:pPr>
        <w:rPr>
          <w:bCs/>
          <w:i/>
          <w:lang w:val="en-US"/>
        </w:rPr>
      </w:pPr>
      <w:r>
        <w:rPr>
          <w:bCs/>
          <w:i/>
          <w:lang w:val="en-US"/>
        </w:rPr>
        <w:t>Smearing</w:t>
      </w:r>
    </w:p>
    <w:p w14:paraId="17D0624D" w14:textId="777B7121" w:rsidR="00297EAE" w:rsidRDefault="0088458F" w:rsidP="00351D66">
      <w:pPr>
        <w:ind w:firstLine="708"/>
        <w:rPr>
          <w:lang w:val="en-US"/>
        </w:rPr>
      </w:pPr>
      <w:r>
        <w:rPr>
          <w:lang w:val="en-US"/>
        </w:rPr>
        <w:t xml:space="preserve">In order for the </w:t>
      </w:r>
      <w:r w:rsidR="00100DFF">
        <w:rPr>
          <w:lang w:val="en-US"/>
        </w:rPr>
        <w:t>BA</w:t>
      </w:r>
      <w:r>
        <w:rPr>
          <w:lang w:val="en-US"/>
        </w:rPr>
        <w:t xml:space="preserve"> tree to have </w:t>
      </w:r>
      <w:r w:rsidR="00100DFF">
        <w:rPr>
          <w:lang w:val="en-US"/>
        </w:rPr>
        <w:t xml:space="preserve">a </w:t>
      </w:r>
      <w:r>
        <w:rPr>
          <w:lang w:val="en-US"/>
        </w:rPr>
        <w:t>high accuracy, it needs a large sample size to build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351D66">
        <w:rPr>
          <w:lang w:val="en-US"/>
        </w:rPr>
        <w:t xml:space="preserve">In their study, they apply </w:t>
      </w:r>
      <w:r w:rsidR="00100DFF" w:rsidRPr="00100DFF">
        <w:rPr>
          <w:i/>
          <w:lang w:val="en-US"/>
        </w:rPr>
        <w:t>smearing</w:t>
      </w:r>
      <w:r w:rsidR="00100DFF">
        <w:rPr>
          <w:lang w:val="en-US"/>
        </w:rPr>
        <w:t xml:space="preserve"> on</w:t>
      </w:r>
      <w:r w:rsidR="004B5A33">
        <w:rPr>
          <w:lang w:val="en-US"/>
        </w:rPr>
        <w:t xml:space="preserve"> the original set of predictor variables</w:t>
      </w:r>
      <w:r w:rsidR="00100DFF">
        <w:rPr>
          <w:lang w:val="en-US"/>
        </w:rPr>
        <w:t xml:space="preserve"> </w:t>
      </w:r>
      <w:r w:rsidR="00100DFF" w:rsidRPr="00C9201F">
        <w:rPr>
          <w:b/>
          <w:lang w:val="en-US"/>
        </w:rPr>
        <w:t>X</w:t>
      </w:r>
      <w:r w:rsidR="004B5A33">
        <w:rPr>
          <w:lang w:val="en-US"/>
        </w:rPr>
        <w:t xml:space="preserve">, </w:t>
      </w:r>
      <w:r w:rsidR="00100DFF">
        <w:rPr>
          <w:lang w:val="en-US"/>
        </w:rPr>
        <w:t xml:space="preserve">to create a larger dataset </w:t>
      </w:r>
      <w:proofErr w:type="spellStart"/>
      <w:r w:rsidR="00100DFF" w:rsidRPr="00C9201F">
        <w:rPr>
          <w:b/>
          <w:lang w:val="en-US"/>
        </w:rPr>
        <w:t>X</w:t>
      </w:r>
      <w:r w:rsidR="00100DFF" w:rsidRPr="00C9201F">
        <w:rPr>
          <w:b/>
          <w:lang w:val="en-US"/>
        </w:rPr>
        <w:softHyphen/>
      </w:r>
      <w:r w:rsidR="00100DFF" w:rsidRPr="00C9201F">
        <w:rPr>
          <w:b/>
          <w:vertAlign w:val="subscript"/>
          <w:lang w:val="en-US"/>
        </w:rPr>
        <w:t>gen</w:t>
      </w:r>
      <w:proofErr w:type="spellEnd"/>
      <w:r w:rsidR="00297EAE">
        <w:rPr>
          <w:b/>
          <w:lang w:val="en-US"/>
        </w:rPr>
        <w:t xml:space="preserve">. </w:t>
      </w:r>
      <w:r w:rsidR="00297EAE">
        <w:rPr>
          <w:lang w:val="en-US"/>
        </w:rPr>
        <w:t xml:space="preserve">The smearing algorithm </w:t>
      </w:r>
      <w:r w:rsidR="001D7AC8">
        <w:rPr>
          <w:lang w:val="en-US"/>
        </w:rPr>
        <w:t>repeats</w:t>
      </w:r>
      <w:r w:rsidR="00297EAE">
        <w:rPr>
          <w:lang w:val="en-US"/>
        </w:rPr>
        <w:t xml:space="preserve"> the following steps:</w:t>
      </w:r>
    </w:p>
    <w:p w14:paraId="37414DCF" w14:textId="28E9DB23" w:rsidR="00297EAE" w:rsidRDefault="00297EAE" w:rsidP="00297EAE">
      <w:pPr>
        <w:pStyle w:val="ListParagraph"/>
        <w:numPr>
          <w:ilvl w:val="0"/>
          <w:numId w:val="13"/>
        </w:numPr>
        <w:rPr>
          <w:lang w:val="en-US"/>
        </w:rPr>
      </w:pPr>
      <w:r>
        <w:rPr>
          <w:lang w:val="en-US"/>
        </w:rPr>
        <w:t xml:space="preserve">A row </w:t>
      </w:r>
      <w:proofErr w:type="spellStart"/>
      <w:r>
        <w:rPr>
          <w:i/>
          <w:lang w:val="en-US"/>
        </w:rPr>
        <w:t>i</w:t>
      </w:r>
      <w:proofErr w:type="spellEnd"/>
      <w:r w:rsidR="001D7AC8">
        <w:rPr>
          <w:lang w:val="en-US"/>
        </w:rPr>
        <w:t xml:space="preserve"> </w:t>
      </w:r>
      <w:r>
        <w:rPr>
          <w:lang w:val="en-US"/>
        </w:rPr>
        <w:t>is randomly selected</w:t>
      </w:r>
      <w:r w:rsidR="001D7AC8">
        <w:rPr>
          <w:lang w:val="en-US"/>
        </w:rPr>
        <w:t xml:space="preserve"> from</w:t>
      </w:r>
      <w:r>
        <w:rPr>
          <w:lang w:val="en-US"/>
        </w:rPr>
        <w:t xml:space="preserve"> </w:t>
      </w:r>
      <w:proofErr w:type="gramStart"/>
      <w:r>
        <w:rPr>
          <w:b/>
          <w:lang w:val="en-US"/>
        </w:rPr>
        <w:t>X</w:t>
      </w:r>
      <w:r w:rsidRPr="00297EAE">
        <w:rPr>
          <w:lang w:val="en-US"/>
        </w:rPr>
        <w:t>(</w:t>
      </w:r>
      <w:proofErr w:type="spellStart"/>
      <w:proofErr w:type="gramEnd"/>
      <w:r w:rsidRPr="00297EAE">
        <w:rPr>
          <w:i/>
          <w:lang w:val="en-US"/>
        </w:rPr>
        <w:t>i</w:t>
      </w:r>
      <w:proofErr w:type="spellEnd"/>
      <w:r w:rsidRPr="00297EAE">
        <w:rPr>
          <w:i/>
          <w:lang w:val="en-US"/>
        </w:rPr>
        <w:t>, j</w:t>
      </w:r>
      <w:r>
        <w:rPr>
          <w:lang w:val="en-US"/>
        </w:rPr>
        <w:t>), with [</w:t>
      </w:r>
      <w:proofErr w:type="spellStart"/>
      <w:r w:rsidRPr="00297EAE">
        <w:rPr>
          <w:i/>
          <w:lang w:val="en-US"/>
        </w:rPr>
        <w:t>i</w:t>
      </w:r>
      <w:proofErr w:type="spellEnd"/>
      <w:r>
        <w:rPr>
          <w:lang w:val="en-US"/>
        </w:rPr>
        <w:t xml:space="preserve"> = 1, … , </w:t>
      </w:r>
      <w:r w:rsidRPr="001D7AC8">
        <w:rPr>
          <w:i/>
          <w:lang w:val="en-US"/>
        </w:rPr>
        <w:t>N</w:t>
      </w:r>
      <w:r>
        <w:rPr>
          <w:lang w:val="en-US"/>
        </w:rPr>
        <w:t>].</w:t>
      </w:r>
    </w:p>
    <w:p w14:paraId="346D3B9B" w14:textId="04FF6ADD" w:rsidR="00297EAE" w:rsidRDefault="00297EAE" w:rsidP="00297EAE">
      <w:pPr>
        <w:pStyle w:val="ListParagraph"/>
        <w:numPr>
          <w:ilvl w:val="0"/>
          <w:numId w:val="13"/>
        </w:numPr>
        <w:rPr>
          <w:lang w:val="en-US"/>
        </w:rPr>
      </w:pPr>
      <w:r>
        <w:rPr>
          <w:lang w:val="en-US"/>
        </w:rPr>
        <w:t xml:space="preserve">A random number </w:t>
      </w:r>
      <w:r>
        <w:rPr>
          <w:i/>
          <w:lang w:val="en-US"/>
        </w:rPr>
        <w:t>r</w:t>
      </w:r>
      <w:r>
        <w:rPr>
          <w:lang w:val="en-US"/>
        </w:rPr>
        <w:t xml:space="preserve"> is selected for</w:t>
      </w:r>
      <w:r w:rsidR="001D7AC8">
        <w:rPr>
          <w:lang w:val="en-US"/>
        </w:rPr>
        <w:t xml:space="preserve"> every</w:t>
      </w:r>
      <w:r>
        <w:rPr>
          <w:lang w:val="en-US"/>
        </w:rPr>
        <w:t xml:space="preserve"> </w:t>
      </w:r>
      <w:r w:rsidR="001D7AC8">
        <w:rPr>
          <w:lang w:val="en-US"/>
        </w:rPr>
        <w:t xml:space="preserve">predictor </w:t>
      </w:r>
      <w:r>
        <w:rPr>
          <w:i/>
          <w:lang w:val="en-US"/>
        </w:rPr>
        <w:t>j</w:t>
      </w:r>
      <w:r>
        <w:rPr>
          <w:lang w:val="en-US"/>
        </w:rPr>
        <w:t>, with [</w:t>
      </w:r>
      <w:r w:rsidRPr="00297EAE">
        <w:rPr>
          <w:i/>
          <w:lang w:val="en-US"/>
        </w:rPr>
        <w:t>j</w:t>
      </w:r>
      <w:r>
        <w:rPr>
          <w:lang w:val="en-US"/>
        </w:rPr>
        <w:t xml:space="preserve"> = 1, </w:t>
      </w:r>
      <w:proofErr w:type="gramStart"/>
      <w:r>
        <w:rPr>
          <w:lang w:val="en-US"/>
        </w:rPr>
        <w:t>… ,</w:t>
      </w:r>
      <w:proofErr w:type="gramEnd"/>
      <w:r w:rsidR="001D7AC8">
        <w:rPr>
          <w:lang w:val="en-US"/>
        </w:rPr>
        <w:t xml:space="preserve"> </w:t>
      </w:r>
      <w:r w:rsidR="001D7AC8" w:rsidRPr="001D7AC8">
        <w:rPr>
          <w:i/>
          <w:lang w:val="en-US"/>
        </w:rPr>
        <w:t>P</w:t>
      </w:r>
      <w:r>
        <w:rPr>
          <w:lang w:val="en-US"/>
        </w:rPr>
        <w:t>].</w:t>
      </w:r>
    </w:p>
    <w:p w14:paraId="64E3175F" w14:textId="1BCF84E5" w:rsidR="005A2D9B" w:rsidRDefault="001D7AC8" w:rsidP="005A2D9B">
      <w:pPr>
        <w:pStyle w:val="ListParagraph"/>
        <w:numPr>
          <w:ilvl w:val="0"/>
          <w:numId w:val="13"/>
        </w:numPr>
        <w:rPr>
          <w:lang w:val="en-US"/>
        </w:rPr>
      </w:pPr>
      <w:r>
        <w:rPr>
          <w:lang w:val="en-US"/>
        </w:rPr>
        <w:t xml:space="preserve">If </w:t>
      </w:r>
      <w:r>
        <w:rPr>
          <w:i/>
          <w:lang w:val="en-US"/>
        </w:rPr>
        <w:t xml:space="preserve">r </w:t>
      </w:r>
      <w:r>
        <w:rPr>
          <w:lang w:val="en-US"/>
        </w:rPr>
        <w:t xml:space="preserve">&gt; </w:t>
      </w:r>
      <w:proofErr w:type="spellStart"/>
      <w:r>
        <w:rPr>
          <w:i/>
          <w:lang w:val="en-US"/>
        </w:rPr>
        <w:t>palt</w:t>
      </w:r>
      <w:proofErr w:type="spellEnd"/>
      <w:r>
        <w:rPr>
          <w:lang w:val="en-US"/>
        </w:rPr>
        <w:t xml:space="preserve">, </w:t>
      </w:r>
      <w:proofErr w:type="spellStart"/>
      <w:proofErr w:type="gramStart"/>
      <w:r w:rsidRPr="00C9201F">
        <w:rPr>
          <w:b/>
          <w:lang w:val="en-US"/>
        </w:rPr>
        <w:t>X</w:t>
      </w:r>
      <w:r w:rsidRPr="00C9201F">
        <w:rPr>
          <w:b/>
          <w:lang w:val="en-US"/>
        </w:rPr>
        <w:softHyphen/>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 </w:t>
      </w:r>
      <w:r>
        <w:rPr>
          <w:b/>
          <w:lang w:val="en-US"/>
        </w:rPr>
        <w:t>X</w:t>
      </w:r>
      <w:r w:rsidRPr="00297EAE">
        <w:rPr>
          <w:lang w:val="en-US"/>
        </w:rPr>
        <w:t>(</w:t>
      </w:r>
      <w:proofErr w:type="spellStart"/>
      <w:r w:rsidRPr="00297EAE">
        <w:rPr>
          <w:i/>
          <w:lang w:val="en-US"/>
        </w:rPr>
        <w:t>i</w:t>
      </w:r>
      <w:proofErr w:type="spellEnd"/>
      <w:r w:rsidRPr="00297EAE">
        <w:rPr>
          <w:i/>
          <w:lang w:val="en-US"/>
        </w:rPr>
        <w:t>, j</w:t>
      </w:r>
      <w:r>
        <w:rPr>
          <w:lang w:val="en-US"/>
        </w:rPr>
        <w:t xml:space="preserve">). Else, a random value of </w:t>
      </w:r>
      <w:r>
        <w:rPr>
          <w:i/>
          <w:lang w:val="en-US"/>
        </w:rPr>
        <w:t>j</w:t>
      </w:r>
      <w:r>
        <w:rPr>
          <w:lang w:val="en-US"/>
        </w:rPr>
        <w:t xml:space="preserve"> in [</w:t>
      </w:r>
      <w:r w:rsidRPr="00297EAE">
        <w:rPr>
          <w:i/>
          <w:lang w:val="en-US"/>
        </w:rPr>
        <w:t>j</w:t>
      </w:r>
      <w:r>
        <w:rPr>
          <w:lang w:val="en-US"/>
        </w:rPr>
        <w:t xml:space="preserve"> = 1, </w:t>
      </w:r>
      <w:proofErr w:type="gramStart"/>
      <w:r>
        <w:rPr>
          <w:lang w:val="en-US"/>
        </w:rPr>
        <w:t>… ,</w:t>
      </w:r>
      <w:proofErr w:type="gramEnd"/>
      <w:r>
        <w:rPr>
          <w:lang w:val="en-US"/>
        </w:rPr>
        <w:t xml:space="preserve"> </w:t>
      </w:r>
      <w:r w:rsidRPr="001D7AC8">
        <w:rPr>
          <w:i/>
          <w:lang w:val="en-US"/>
        </w:rPr>
        <w:t>P</w:t>
      </w:r>
      <w:r>
        <w:rPr>
          <w:lang w:val="en-US"/>
        </w:rPr>
        <w:t xml:space="preserve">] is selected for </w:t>
      </w:r>
      <w:proofErr w:type="spellStart"/>
      <w:r w:rsidRPr="00C9201F">
        <w:rPr>
          <w:b/>
          <w:lang w:val="en-US"/>
        </w:rPr>
        <w:t>X</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r w:rsidRPr="001D7AC8">
        <w:rPr>
          <w:lang w:val="en-US"/>
        </w:rPr>
        <w:t xml:space="preserve"> </w:t>
      </w:r>
      <w:r>
        <w:rPr>
          <w:lang w:val="en-US"/>
        </w:rPr>
        <w:t xml:space="preserve">= </w:t>
      </w:r>
      <w:r>
        <w:rPr>
          <w:b/>
          <w:lang w:val="en-US"/>
        </w:rPr>
        <w:t>X</w:t>
      </w:r>
      <w:r w:rsidRPr="00297EAE">
        <w:rPr>
          <w:lang w:val="en-US"/>
        </w:rPr>
        <w:t>(</w:t>
      </w:r>
      <w:proofErr w:type="spellStart"/>
      <w:r w:rsidRPr="00297EAE">
        <w:rPr>
          <w:i/>
          <w:lang w:val="en-US"/>
        </w:rPr>
        <w:t>i</w:t>
      </w:r>
      <w:proofErr w:type="spellEnd"/>
      <w:r w:rsidRPr="00297EAE">
        <w:rPr>
          <w:i/>
          <w:lang w:val="en-US"/>
        </w:rPr>
        <w:t xml:space="preserve">, </w:t>
      </w:r>
      <w:proofErr w:type="spellStart"/>
      <w:r w:rsidRPr="00297EAE">
        <w:rPr>
          <w:i/>
          <w:lang w:val="en-US"/>
        </w:rPr>
        <w:t>j</w:t>
      </w:r>
      <w:r>
        <w:rPr>
          <w:i/>
          <w:vertAlign w:val="subscript"/>
          <w:lang w:val="en-US"/>
        </w:rPr>
        <w:t>random</w:t>
      </w:r>
      <w:proofErr w:type="spellEnd"/>
      <w:r>
        <w:rPr>
          <w:lang w:val="en-US"/>
        </w:rPr>
        <w:t>).</w:t>
      </w:r>
    </w:p>
    <w:p w14:paraId="0329FF1D" w14:textId="3000F659" w:rsidR="005A2D9B" w:rsidRPr="005A2D9B" w:rsidRDefault="005A2D9B" w:rsidP="005A2D9B">
      <w:pPr>
        <w:pStyle w:val="ListParagraph"/>
        <w:numPr>
          <w:ilvl w:val="0"/>
          <w:numId w:val="13"/>
        </w:numPr>
        <w:rPr>
          <w:lang w:val="en-US"/>
        </w:rPr>
      </w:pPr>
      <w:r>
        <w:rPr>
          <w:lang w:val="en-US"/>
        </w:rPr>
        <w:t xml:space="preserve">Using the black box model defined earlier, </w:t>
      </w:r>
      <w:proofErr w:type="spellStart"/>
      <w:proofErr w:type="gramStart"/>
      <w:r w:rsidRPr="00C9201F">
        <w:rPr>
          <w:b/>
          <w:lang w:val="en-US"/>
        </w:rPr>
        <w:t>X</w:t>
      </w:r>
      <w:r w:rsidRPr="00C9201F">
        <w:rPr>
          <w:b/>
          <w:vertAlign w:val="subscript"/>
          <w:lang w:val="en-US"/>
        </w:rPr>
        <w:t>gen</w:t>
      </w:r>
      <w:proofErr w:type="spellEnd"/>
      <w:r w:rsidRPr="00297EAE">
        <w:rPr>
          <w:lang w:val="en-US"/>
        </w:rPr>
        <w:t>(</w:t>
      </w:r>
      <w:proofErr w:type="spellStart"/>
      <w:proofErr w:type="gramEnd"/>
      <w:r w:rsidRPr="00297EAE">
        <w:rPr>
          <w:i/>
          <w:lang w:val="en-US"/>
        </w:rPr>
        <w:t>i</w:t>
      </w:r>
      <w:proofErr w:type="spellEnd"/>
      <w:r w:rsidRPr="00297EAE">
        <w:rPr>
          <w:i/>
          <w:lang w:val="en-US"/>
        </w:rPr>
        <w:t>, j</w:t>
      </w:r>
      <w:r>
        <w:rPr>
          <w:lang w:val="en-US"/>
        </w:rPr>
        <w:t xml:space="preserve">) is used to create </w:t>
      </w:r>
      <w:proofErr w:type="spellStart"/>
      <w:r>
        <w:rPr>
          <w:b/>
          <w:lang w:val="en-US"/>
        </w:rPr>
        <w:t>Y</w:t>
      </w:r>
      <w:r w:rsidRPr="00C9201F">
        <w:rPr>
          <w:b/>
          <w:vertAlign w:val="subscript"/>
          <w:lang w:val="en-US"/>
        </w:rPr>
        <w:t>gen</w:t>
      </w:r>
      <w:proofErr w:type="spellEnd"/>
      <w:r w:rsidRPr="00297EAE">
        <w:rPr>
          <w:lang w:val="en-US"/>
        </w:rPr>
        <w:t>(</w:t>
      </w:r>
      <w:proofErr w:type="spellStart"/>
      <w:r w:rsidRPr="00297EAE">
        <w:rPr>
          <w:i/>
          <w:lang w:val="en-US"/>
        </w:rPr>
        <w:t>i</w:t>
      </w:r>
      <w:proofErr w:type="spellEnd"/>
      <w:r w:rsidRPr="00297EAE">
        <w:rPr>
          <w:i/>
          <w:lang w:val="en-US"/>
        </w:rPr>
        <w:t>, j</w:t>
      </w:r>
      <w:r>
        <w:rPr>
          <w:lang w:val="en-US"/>
        </w:rPr>
        <w:t>)</w:t>
      </w:r>
    </w:p>
    <w:p w14:paraId="280DD28F" w14:textId="19C50D18" w:rsidR="0088458F" w:rsidRPr="005A2D9B" w:rsidRDefault="00297EAE" w:rsidP="00EB0605">
      <w:pPr>
        <w:rPr>
          <w:lang w:val="en-US"/>
        </w:rPr>
      </w:pPr>
      <w:r w:rsidRPr="001D7AC8">
        <w:rPr>
          <w:i/>
          <w:lang w:val="en-US"/>
        </w:rPr>
        <w:t>N</w:t>
      </w:r>
      <w:r>
        <w:rPr>
          <w:lang w:val="en-US"/>
        </w:rPr>
        <w:t xml:space="preserve"> </w:t>
      </w:r>
      <w:r w:rsidR="001D7AC8">
        <w:rPr>
          <w:lang w:val="en-US"/>
        </w:rPr>
        <w:t>is</w:t>
      </w:r>
      <w:r>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proofErr w:type="gramStart"/>
      <w:r w:rsidR="001D7AC8">
        <w:rPr>
          <w:lang w:val="en-US"/>
        </w:rPr>
        <w:t>amount</w:t>
      </w:r>
      <w:proofErr w:type="gramEnd"/>
      <w:r w:rsidR="001D7AC8">
        <w:rPr>
          <w:lang w:val="en-US"/>
        </w:rPr>
        <w:t xml:space="preserve"> of predictors, and </w:t>
      </w:r>
      <w:proofErr w:type="spellStart"/>
      <w:r w:rsidR="001D7AC8">
        <w:rPr>
          <w:i/>
          <w:lang w:val="en-US"/>
        </w:rPr>
        <w:t>palt</w:t>
      </w:r>
      <w:proofErr w:type="spellEnd"/>
      <w:r w:rsidR="001D7AC8">
        <w:rPr>
          <w:lang w:val="en-US"/>
        </w:rPr>
        <w:t xml:space="preserve"> is a threshold number that is set beforehand. Note that </w:t>
      </w:r>
      <w:r w:rsidR="00EB0605">
        <w:rPr>
          <w:lang w:val="en-US"/>
        </w:rPr>
        <w:t xml:space="preserve">for </w:t>
      </w:r>
      <w:proofErr w:type="spellStart"/>
      <w:r w:rsidR="001D7AC8">
        <w:rPr>
          <w:i/>
          <w:lang w:val="en-US"/>
        </w:rPr>
        <w:t>palt</w:t>
      </w:r>
      <w:proofErr w:type="spellEnd"/>
      <w:r w:rsidR="001D7AC8">
        <w:rPr>
          <w:lang w:val="en-US"/>
        </w:rPr>
        <w:t xml:space="preserve"> = 0, </w:t>
      </w:r>
      <w:r w:rsidR="00EB0605">
        <w:rPr>
          <w:lang w:val="en-US"/>
        </w:rPr>
        <w:t xml:space="preserve">we are performing </w:t>
      </w:r>
      <w:r w:rsidR="001D7AC8">
        <w:rPr>
          <w:lang w:val="en-US"/>
        </w:rPr>
        <w:t xml:space="preserve">permutation and when </w:t>
      </w:r>
      <w:proofErr w:type="spellStart"/>
      <w:r w:rsidR="001D7AC8">
        <w:rPr>
          <w:i/>
          <w:lang w:val="en-US"/>
        </w:rPr>
        <w:t>palt</w:t>
      </w:r>
      <w:proofErr w:type="spellEnd"/>
      <w:r w:rsidR="001D7AC8">
        <w:rPr>
          <w:lang w:val="en-US"/>
        </w:rPr>
        <w:t xml:space="preserve"> = 1, </w:t>
      </w:r>
      <w:r w:rsidR="00EB0605">
        <w:rPr>
          <w:lang w:val="en-US"/>
        </w:rPr>
        <w:t xml:space="preserve">we are sampling random participants as is. </w:t>
      </w:r>
      <w:proofErr w:type="spellStart"/>
      <w:r w:rsidR="00EB0605">
        <w:rPr>
          <w:i/>
          <w:lang w:val="en-US"/>
        </w:rPr>
        <w:t>Palt</w:t>
      </w:r>
      <w:proofErr w:type="spellEnd"/>
      <w:r w:rsidR="00EB0605">
        <w:rPr>
          <w:i/>
          <w:lang w:val="en-US"/>
        </w:rPr>
        <w:t xml:space="preserve"> </w:t>
      </w:r>
      <w:r w:rsidR="00EB0605">
        <w:rPr>
          <w:lang w:val="en-US"/>
        </w:rPr>
        <w:t xml:space="preserve">thus represents the degree of permutation. </w:t>
      </w:r>
      <w:proofErr w:type="spellStart"/>
      <w:r w:rsidR="00EB0605">
        <w:rPr>
          <w:i/>
          <w:lang w:val="en-US"/>
        </w:rPr>
        <w:t>Palt</w:t>
      </w:r>
      <w:proofErr w:type="spellEnd"/>
      <w:r w:rsidR="00EB0605">
        <w:rPr>
          <w:i/>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A2D9B">
        <w:rPr>
          <w:i/>
          <w:lang w:val="en-US"/>
        </w:rPr>
        <w:t>palt</w:t>
      </w:r>
      <w:proofErr w:type="spellEnd"/>
      <w:r w:rsidR="005A2D9B">
        <w:rPr>
          <w:lang w:val="en-US"/>
        </w:rPr>
        <w:t xml:space="preserve"> = 0.25 and </w:t>
      </w:r>
      <w:proofErr w:type="spellStart"/>
      <w:r w:rsidR="005A2D9B">
        <w:rPr>
          <w:i/>
          <w:lang w:val="en-US"/>
        </w:rPr>
        <w:t>palt</w:t>
      </w:r>
      <w:proofErr w:type="spellEnd"/>
      <w:r w:rsidR="005A2D9B">
        <w:rPr>
          <w:lang w:val="en-US"/>
        </w:rPr>
        <w:t xml:space="preserve"> = 0.50 in their study.</w:t>
      </w:r>
      <w:r w:rsidR="00600C7F">
        <w:rPr>
          <w:lang w:val="en-US"/>
        </w:rPr>
        <w:t xml:space="preserve"> In the current thesis, I will compare the effectivity of</w:t>
      </w:r>
      <w:r w:rsidR="00600C7F" w:rsidRPr="00600C7F">
        <w:rPr>
          <w:i/>
          <w:lang w:val="en-US"/>
        </w:rPr>
        <w:t xml:space="preserve"> </w:t>
      </w:r>
      <w:proofErr w:type="spellStart"/>
      <w:r w:rsidR="00600C7F">
        <w:rPr>
          <w:i/>
          <w:lang w:val="en-US"/>
        </w:rPr>
        <w:t>palt</w:t>
      </w:r>
      <w:proofErr w:type="spellEnd"/>
      <w:r w:rsidR="00600C7F">
        <w:rPr>
          <w:lang w:val="en-US"/>
        </w:rPr>
        <w:t xml:space="preserve"> = 0, </w:t>
      </w:r>
      <w:proofErr w:type="spellStart"/>
      <w:r w:rsidR="00600C7F">
        <w:rPr>
          <w:i/>
          <w:lang w:val="en-US"/>
        </w:rPr>
        <w:t>palt</w:t>
      </w:r>
      <w:proofErr w:type="spellEnd"/>
      <w:r w:rsidR="00600C7F">
        <w:rPr>
          <w:lang w:val="en-US"/>
        </w:rPr>
        <w:t xml:space="preserve"> = 0.25, and </w:t>
      </w:r>
      <w:proofErr w:type="spellStart"/>
      <w:r w:rsidR="00600C7F">
        <w:rPr>
          <w:i/>
          <w:lang w:val="en-US"/>
        </w:rPr>
        <w:t>palt</w:t>
      </w:r>
      <w:proofErr w:type="spellEnd"/>
      <w:r w:rsidR="00600C7F">
        <w:rPr>
          <w:lang w:val="en-US"/>
        </w:rPr>
        <w:t xml:space="preserve"> = 0.50, with the use of a new data generation method: the PPD method.</w:t>
      </w:r>
    </w:p>
    <w:p w14:paraId="35B19B8A" w14:textId="18E52317" w:rsidR="00B61236" w:rsidRPr="00B61236" w:rsidRDefault="00B61236" w:rsidP="00B61236">
      <w:pPr>
        <w:rPr>
          <w:i/>
          <w:iCs/>
          <w:lang w:val="en-US"/>
        </w:rPr>
      </w:pPr>
      <w:r>
        <w:rPr>
          <w:i/>
          <w:iCs/>
          <w:lang w:val="en-US"/>
        </w:rPr>
        <w:t>PPD sampling</w:t>
      </w:r>
    </w:p>
    <w:p w14:paraId="6306F650" w14:textId="444C143F" w:rsidR="00100DFF" w:rsidRDefault="00100DFF" w:rsidP="00351D66">
      <w:pPr>
        <w:ind w:firstLine="708"/>
        <w:rPr>
          <w:lang w:val="en-US"/>
        </w:rPr>
      </w:pPr>
      <w:r>
        <w:rPr>
          <w:lang w:val="en-US"/>
        </w:rPr>
        <w:t>There has not been significant improvement to smearing as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Pr>
          <w:lang w:val="en-US"/>
        </w:rPr>
        <w:t xml:space="preserve">In the current study, I will </w:t>
      </w:r>
      <w:r w:rsidR="00600C7F">
        <w:rPr>
          <w:lang w:val="en-US"/>
        </w:rPr>
        <w:t xml:space="preserve">sample the </w:t>
      </w:r>
      <w:proofErr w:type="spellStart"/>
      <w:r w:rsidR="00600C7F">
        <w:rPr>
          <w:b/>
          <w:lang w:val="en-US"/>
        </w:rPr>
        <w:t>Y</w:t>
      </w:r>
      <w:r w:rsidRPr="00C9201F">
        <w:rPr>
          <w:b/>
          <w:lang w:val="en-US"/>
        </w:rPr>
        <w:softHyphen/>
      </w:r>
      <w:r w:rsidRPr="00C9201F">
        <w:rPr>
          <w:b/>
          <w:vertAlign w:val="subscript"/>
          <w:lang w:val="en-US"/>
        </w:rPr>
        <w:t>gen</w:t>
      </w:r>
      <w:proofErr w:type="spellEnd"/>
      <w:r w:rsidR="00600C7F">
        <w:rPr>
          <w:b/>
          <w:lang w:val="en-US"/>
        </w:rPr>
        <w:t xml:space="preserve"> </w:t>
      </w:r>
      <w:r w:rsidR="00600C7F" w:rsidRPr="00600C7F">
        <w:rPr>
          <w:lang w:val="en-US"/>
        </w:rPr>
        <w:t>from the PPD</w:t>
      </w:r>
      <w:r w:rsidR="00600C7F">
        <w:rPr>
          <w:lang w:val="en-US"/>
        </w:rPr>
        <w:t xml:space="preserve"> acquired when using BART ensembles</w:t>
      </w:r>
      <w:r w:rsidR="00600C7F" w:rsidRPr="00600C7F">
        <w:rPr>
          <w:lang w:val="en-US"/>
        </w:rPr>
        <w:t>.</w:t>
      </w:r>
      <w:r>
        <w:rPr>
          <w:b/>
          <w:lang w:val="en-US"/>
        </w:rPr>
        <w:t xml:space="preserve"> </w:t>
      </w:r>
      <w:r>
        <w:rPr>
          <w:lang w:val="en-US"/>
        </w:rPr>
        <w:t xml:space="preserve">Data generate in this manner should more closely resemble </w:t>
      </w:r>
      <w:r>
        <w:rPr>
          <w:b/>
          <w:lang w:val="en-US"/>
        </w:rPr>
        <w:t>X</w:t>
      </w:r>
      <w:r>
        <w:rPr>
          <w:lang w:val="en-US"/>
        </w:rPr>
        <w:t xml:space="preserve"> and thus lead to a more accurate BA tree. </w:t>
      </w:r>
      <w:r w:rsidR="006D457D">
        <w:rPr>
          <w:lang w:val="en-US"/>
        </w:rPr>
        <w:t>As stated before, thi</w:t>
      </w:r>
      <w:r w:rsidR="009E19D4">
        <w:rPr>
          <w:lang w:val="en-US"/>
        </w:rPr>
        <w:t>s is possible when using a BART</w:t>
      </w:r>
      <w:r w:rsidR="006D457D">
        <w:rPr>
          <w:lang w:val="en-US"/>
        </w:rPr>
        <w:t xml:space="preserve"> ensemble as a black box.</w:t>
      </w:r>
    </w:p>
    <w:p w14:paraId="7C45109D" w14:textId="50D1A1DF" w:rsidR="009335F5" w:rsidRPr="009335F5" w:rsidRDefault="001D60A6" w:rsidP="009335F5">
      <w:pPr>
        <w:rPr>
          <w:b/>
          <w:i/>
          <w:lang w:val="en-US"/>
        </w:rPr>
      </w:pPr>
      <w:r>
        <w:rPr>
          <w:b/>
          <w:i/>
          <w:lang w:val="en-US"/>
        </w:rPr>
        <w:t xml:space="preserve">The </w:t>
      </w:r>
      <w:r w:rsidR="009335F5">
        <w:rPr>
          <w:b/>
          <w:i/>
          <w:lang w:val="en-US"/>
        </w:rPr>
        <w:t>BA Tree</w:t>
      </w:r>
    </w:p>
    <w:p w14:paraId="7F3A6E8C" w14:textId="73F0F8D3" w:rsidR="0088458F" w:rsidRDefault="009335F5" w:rsidP="002302FB">
      <w:pPr>
        <w:rPr>
          <w:lang w:val="en-US"/>
        </w:rPr>
      </w:pPr>
      <w:r>
        <w:rPr>
          <w:lang w:val="en-US"/>
        </w:rPr>
        <w:tab/>
        <w:t xml:space="preserve">As stated earlier, the BART based ensembles allow for incorporation of mixed-effects structures. </w:t>
      </w:r>
      <w:r w:rsidR="00BD062A">
        <w:rPr>
          <w:lang w:val="en-US"/>
        </w:rPr>
        <w:t>To take advantage of that, I will use a Generalized L</w:t>
      </w:r>
      <w:r w:rsidR="00BD062A" w:rsidRPr="00A47148">
        <w:rPr>
          <w:lang w:val="en-US"/>
        </w:rPr>
        <w:t xml:space="preserve">inear </w:t>
      </w:r>
      <w:r w:rsidR="00BD062A">
        <w:rPr>
          <w:lang w:val="en-US"/>
        </w:rPr>
        <w:t>M</w:t>
      </w:r>
      <w:r w:rsidR="00BD062A" w:rsidRPr="00A47148">
        <w:rPr>
          <w:lang w:val="en-US"/>
        </w:rPr>
        <w:t>ixed-</w:t>
      </w:r>
      <w:r w:rsidR="00BD062A">
        <w:rPr>
          <w:lang w:val="en-US"/>
        </w:rPr>
        <w:t>M</w:t>
      </w:r>
      <w:r w:rsidR="00BD062A" w:rsidRPr="00A47148">
        <w:rPr>
          <w:lang w:val="en-US"/>
        </w:rPr>
        <w:t>odel (GLMM)</w:t>
      </w:r>
      <w:r w:rsidR="00BD062A">
        <w:rPr>
          <w:lang w:val="en-US"/>
        </w:rPr>
        <w:t xml:space="preserve"> tree model</w:t>
      </w:r>
      <w:r w:rsidR="002C2ACD">
        <w:rPr>
          <w:lang w:val="en-US"/>
        </w:rPr>
        <w:t xml:space="preserve"> </w:t>
      </w:r>
      <w:r w:rsidR="00BD062A">
        <w:rPr>
          <w:lang w:val="en-US"/>
        </w:rPr>
        <w:t xml:space="preserve">as the single BA tree. GLMM trees </w:t>
      </w:r>
      <w:r w:rsidR="00F85E2F">
        <w:rPr>
          <w:lang w:val="en-US"/>
        </w:rPr>
        <w:t>account</w:t>
      </w:r>
      <w:r w:rsidR="00F85E2F" w:rsidRPr="00F85E2F">
        <w:rPr>
          <w:lang w:val="en-US"/>
        </w:rPr>
        <w:t xml:space="preserve"> for correlated structures in decision-tree a</w:t>
      </w:r>
      <w:r w:rsidR="00F85E2F">
        <w:rPr>
          <w:lang w:val="en-US"/>
        </w:rPr>
        <w:t xml:space="preserve">nalyses, and have </w:t>
      </w:r>
      <w:r w:rsidR="00F85E2F" w:rsidRPr="00F85E2F">
        <w:rPr>
          <w:lang w:val="en-US"/>
        </w:rPr>
        <w:t xml:space="preserve">been shown to yield more accurate, as well as less complex trees (e.g., </w:t>
      </w:r>
      <w:proofErr w:type="spellStart"/>
      <w:r w:rsidR="00F85E2F" w:rsidRPr="00F85E2F">
        <w:rPr>
          <w:lang w:val="en-US"/>
        </w:rPr>
        <w:t>Fokkema</w:t>
      </w:r>
      <w:proofErr w:type="spellEnd"/>
      <w:r w:rsidR="00F85E2F" w:rsidRPr="00F85E2F">
        <w:rPr>
          <w:lang w:val="en-US"/>
        </w:rPr>
        <w:t xml:space="preserve"> et al., 2018; </w:t>
      </w:r>
      <w:proofErr w:type="spellStart"/>
      <w:r w:rsidR="00F85E2F" w:rsidRPr="00F85E2F">
        <w:rPr>
          <w:lang w:val="en-US"/>
        </w:rPr>
        <w:t>Hajjem</w:t>
      </w:r>
      <w:proofErr w:type="spellEnd"/>
      <w:r w:rsidR="00F85E2F" w:rsidRPr="00F85E2F">
        <w:rPr>
          <w:lang w:val="en-US"/>
        </w:rPr>
        <w:t xml:space="preserve"> et al., 2017; Sela &amp; </w:t>
      </w:r>
      <w:proofErr w:type="spellStart"/>
      <w:r w:rsidR="00F85E2F" w:rsidRPr="00F85E2F">
        <w:rPr>
          <w:lang w:val="en-US"/>
        </w:rPr>
        <w:t>Simonoff</w:t>
      </w:r>
      <w:proofErr w:type="spellEnd"/>
      <w:r w:rsidR="00F85E2F" w:rsidRPr="00F85E2F">
        <w:rPr>
          <w:lang w:val="en-US"/>
        </w:rPr>
        <w:t>, 2012).</w:t>
      </w:r>
      <w:r w:rsidR="00F85E2F">
        <w:rPr>
          <w:lang w:val="en-US"/>
        </w:rPr>
        <w:t xml:space="preserve"> </w:t>
      </w:r>
    </w:p>
    <w:p w14:paraId="20F353E2" w14:textId="4D9983EB" w:rsidR="00C975BD" w:rsidRDefault="00E302D0" w:rsidP="002302FB">
      <w:pPr>
        <w:rPr>
          <w:b/>
          <w:i/>
          <w:lang w:val="en-US"/>
        </w:rPr>
      </w:pPr>
      <w:r>
        <w:rPr>
          <w:b/>
          <w:i/>
          <w:lang w:val="en-US"/>
        </w:rPr>
        <w:t>Research Questions</w:t>
      </w:r>
    </w:p>
    <w:p w14:paraId="1566AEF5" w14:textId="502888D3" w:rsidR="009A6853" w:rsidRDefault="009A6853" w:rsidP="002302FB">
      <w:pPr>
        <w:rPr>
          <w:bCs/>
          <w:iCs/>
          <w:lang w:val="en-US"/>
        </w:rPr>
      </w:pPr>
    </w:p>
    <w:p w14:paraId="2CA86CB4" w14:textId="4925F6B1" w:rsidR="009A6853" w:rsidRDefault="009A6853" w:rsidP="0048546A">
      <w:pPr>
        <w:ind w:left="705"/>
        <w:rPr>
          <w:bCs/>
          <w:iCs/>
          <w:lang w:val="en-US"/>
        </w:rPr>
      </w:pPr>
      <w:r>
        <w:rPr>
          <w:b/>
          <w:iCs/>
          <w:lang w:val="en-US"/>
        </w:rPr>
        <w:t xml:space="preserve">RQ1: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 </w:t>
      </w:r>
      <w:r w:rsidR="00CD2DD3">
        <w:rPr>
          <w:bCs/>
          <w:iCs/>
          <w:lang w:val="en-US"/>
        </w:rPr>
        <w:t>the interpretability</w:t>
      </w:r>
      <w:r w:rsidR="00CD2DD3" w:rsidRPr="009A6853">
        <w:rPr>
          <w:bCs/>
          <w:iCs/>
          <w:lang w:val="en-US"/>
        </w:rPr>
        <w:t xml:space="preserve"> of GLMM trees?</w:t>
      </w:r>
      <w:r w:rsidRPr="009A6853">
        <w:rPr>
          <w:bCs/>
          <w:iCs/>
          <w:lang w:val="en-US"/>
        </w:rPr>
        <w:t xml:space="preserve"> </w:t>
      </w:r>
    </w:p>
    <w:p w14:paraId="5D31639B" w14:textId="77777777" w:rsidR="009A6853" w:rsidRDefault="009A6853" w:rsidP="002302FB">
      <w:pPr>
        <w:rPr>
          <w:bCs/>
          <w:iCs/>
          <w:lang w:val="en-US"/>
        </w:rPr>
      </w:pPr>
    </w:p>
    <w:p w14:paraId="524573FE" w14:textId="3777F46D" w:rsidR="009A6853" w:rsidRDefault="009A6853" w:rsidP="00CD2DD3">
      <w:pPr>
        <w:ind w:left="705"/>
        <w:rPr>
          <w:bCs/>
          <w:iCs/>
          <w:lang w:val="en-US"/>
        </w:rPr>
      </w:pPr>
      <w:r>
        <w:rPr>
          <w:bCs/>
          <w:iCs/>
          <w:lang w:val="en-US"/>
        </w:rPr>
        <w:tab/>
      </w:r>
      <w:r>
        <w:rPr>
          <w:b/>
          <w:iCs/>
          <w:lang w:val="en-US"/>
        </w:rPr>
        <w:t xml:space="preserve">RQ2: </w:t>
      </w:r>
      <w:r w:rsidR="00CD2DD3" w:rsidRPr="009A6853">
        <w:rPr>
          <w:bCs/>
          <w:iCs/>
          <w:lang w:val="en-US"/>
        </w:rPr>
        <w:t xml:space="preserve">Does a BART-based </w:t>
      </w:r>
      <w:r w:rsidR="00CD2DD3">
        <w:rPr>
          <w:bCs/>
          <w:iCs/>
          <w:lang w:val="en-US"/>
        </w:rPr>
        <w:t>BA</w:t>
      </w:r>
      <w:r w:rsidR="00CD2DD3" w:rsidRPr="009A6853">
        <w:rPr>
          <w:bCs/>
          <w:iCs/>
          <w:lang w:val="en-US"/>
        </w:rPr>
        <w:t xml:space="preserve"> approach improve</w:t>
      </w:r>
      <w:r w:rsidR="00CD2DD3">
        <w:rPr>
          <w:bCs/>
          <w:iCs/>
          <w:lang w:val="en-US"/>
        </w:rPr>
        <w:t xml:space="preserve"> the</w:t>
      </w:r>
      <w:r w:rsidR="00CD2DD3" w:rsidRPr="009A6853">
        <w:rPr>
          <w:bCs/>
          <w:iCs/>
          <w:lang w:val="en-US"/>
        </w:rPr>
        <w:t xml:space="preserve"> predictive accuracy of GLMM trees? </w:t>
      </w:r>
    </w:p>
    <w:p w14:paraId="117B6D5F" w14:textId="471FA2FD" w:rsidR="0048546A" w:rsidRDefault="0048546A" w:rsidP="002302FB">
      <w:pPr>
        <w:rPr>
          <w:bCs/>
          <w:iCs/>
          <w:lang w:val="en-US"/>
        </w:rPr>
      </w:pPr>
    </w:p>
    <w:p w14:paraId="23BC96B5" w14:textId="5B6EA07C" w:rsidR="0048546A" w:rsidRPr="0048546A" w:rsidRDefault="0048546A" w:rsidP="00CD2DD3">
      <w:pPr>
        <w:ind w:left="705"/>
        <w:rPr>
          <w:bCs/>
          <w:iCs/>
          <w:lang w:val="en-US"/>
        </w:rPr>
      </w:pPr>
      <w:r>
        <w:rPr>
          <w:b/>
          <w:iCs/>
          <w:lang w:val="en-US"/>
        </w:rPr>
        <w:t xml:space="preserve">RQ3: </w:t>
      </w:r>
      <w:r w:rsidR="00CD2DD3">
        <w:rPr>
          <w:bCs/>
          <w:iCs/>
          <w:lang w:val="en-US"/>
        </w:rPr>
        <w:t xml:space="preserve">In terms of predictive accuracy and interpretability, does </w:t>
      </w:r>
      <w:r w:rsidR="00CD2DD3" w:rsidRPr="009A6853">
        <w:rPr>
          <w:bCs/>
          <w:iCs/>
          <w:lang w:val="en-US"/>
        </w:rPr>
        <w:t xml:space="preserve">a BART-based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40A9B76F" w14:textId="49EEE6E7" w:rsidR="009A6853" w:rsidRDefault="009A6853" w:rsidP="002302FB">
      <w:pPr>
        <w:rPr>
          <w:b/>
          <w:i/>
          <w:lang w:val="en-US"/>
        </w:rPr>
      </w:pPr>
    </w:p>
    <w:p w14:paraId="6D1D13FE" w14:textId="0F94DC94" w:rsidR="009A6853" w:rsidRDefault="009A6853" w:rsidP="002302FB">
      <w:pPr>
        <w:rPr>
          <w:b/>
          <w:i/>
          <w:lang w:val="en-US"/>
        </w:rPr>
      </w:pPr>
    </w:p>
    <w:p w14:paraId="5CDEE36B" w14:textId="6DC76EEA" w:rsidR="009A6853" w:rsidRDefault="009A6853" w:rsidP="002302FB">
      <w:pPr>
        <w:rPr>
          <w:b/>
          <w:i/>
          <w:lang w:val="en-US"/>
        </w:rPr>
      </w:pPr>
    </w:p>
    <w:p w14:paraId="16F6E831" w14:textId="193669E8" w:rsidR="009A6853" w:rsidRDefault="009A6853" w:rsidP="002302FB">
      <w:pPr>
        <w:rPr>
          <w:b/>
          <w:i/>
          <w:lang w:val="en-US"/>
        </w:rPr>
      </w:pPr>
    </w:p>
    <w:p w14:paraId="5789B568" w14:textId="59014599" w:rsidR="009A6853" w:rsidRDefault="009A6853" w:rsidP="002302FB">
      <w:pPr>
        <w:rPr>
          <w:b/>
          <w:i/>
          <w:lang w:val="en-US"/>
        </w:rPr>
      </w:pPr>
    </w:p>
    <w:p w14:paraId="20D7F139" w14:textId="174DEE1A" w:rsidR="009A6853" w:rsidRDefault="009A6853" w:rsidP="002302FB">
      <w:pPr>
        <w:rPr>
          <w:b/>
          <w:i/>
          <w:lang w:val="en-US"/>
        </w:rPr>
      </w:pPr>
    </w:p>
    <w:p w14:paraId="23B41F7B" w14:textId="77777777" w:rsidR="009A6853" w:rsidRDefault="009A6853" w:rsidP="002302FB">
      <w:pPr>
        <w:rPr>
          <w:b/>
          <w:i/>
          <w:lang w:val="en-US"/>
        </w:rPr>
      </w:pPr>
    </w:p>
    <w:p w14:paraId="2E84D793" w14:textId="05F0676D" w:rsidR="006D457D" w:rsidRDefault="006D457D" w:rsidP="00E302D0">
      <w:pPr>
        <w:ind w:firstLine="708"/>
        <w:rPr>
          <w:lang w:val="en-US"/>
        </w:rPr>
      </w:pPr>
      <w:r>
        <w:rPr>
          <w:lang w:val="en-US"/>
        </w:rPr>
        <w:t xml:space="preserve">The main goal of the current paper is to study the data generation method in the creation of a </w:t>
      </w:r>
      <w:r w:rsidRPr="006D457D">
        <w:rPr>
          <w:lang w:val="en-US"/>
        </w:rPr>
        <w:t>BART based BA GLMM tree</w:t>
      </w:r>
      <w:r w:rsidR="009E19D4">
        <w:rPr>
          <w:lang w:val="en-US"/>
        </w:rPr>
        <w:t xml:space="preserve"> (working title)</w:t>
      </w:r>
      <w:r>
        <w:rPr>
          <w:lang w:val="en-US"/>
        </w:rPr>
        <w:t xml:space="preserve">. </w:t>
      </w:r>
      <w:r w:rsidR="00E302D0">
        <w:rPr>
          <w:lang w:val="en-US"/>
        </w:rPr>
        <w:t xml:space="preserve">I will compare using the PPD to generate data, with the traditional smearing. When smearing, different values of </w:t>
      </w:r>
      <w:proofErr w:type="spellStart"/>
      <w:r w:rsidR="00E302D0" w:rsidRPr="00EC4DB4">
        <w:rPr>
          <w:i/>
          <w:iCs/>
          <w:lang w:val="en-US"/>
        </w:rPr>
        <w:t>palt</w:t>
      </w:r>
      <w:proofErr w:type="spellEnd"/>
      <w:r w:rsidR="00E302D0">
        <w:rPr>
          <w:lang w:val="en-US"/>
        </w:rPr>
        <w:t xml:space="preserve"> will be used. The main research question is thus:</w:t>
      </w:r>
    </w:p>
    <w:p w14:paraId="0B28ECD8" w14:textId="0CC7D9F7" w:rsidR="00E302D0" w:rsidRPr="00E302D0" w:rsidRDefault="00E302D0" w:rsidP="00E302D0">
      <w:pPr>
        <w:ind w:left="708"/>
        <w:rPr>
          <w:lang w:val="en-US"/>
        </w:rPr>
      </w:pPr>
      <w:r>
        <w:rPr>
          <w:b/>
          <w:lang w:val="en-US"/>
        </w:rPr>
        <w:t xml:space="preserve">RQ1: </w:t>
      </w:r>
      <w:r>
        <w:rPr>
          <w:lang w:val="en-US"/>
        </w:rPr>
        <w:t xml:space="preserve">How does a </w:t>
      </w:r>
      <w:r w:rsidRPr="006D457D">
        <w:rPr>
          <w:lang w:val="en-US"/>
        </w:rPr>
        <w:t>BART based BA GLMM tree</w:t>
      </w:r>
      <w:r>
        <w:rPr>
          <w:lang w:val="en-US"/>
        </w:rPr>
        <w:t xml:space="preserve"> perform in terms of predictive accuracy and interpretability when using the PPD to generate data, compared to using smearing?</w:t>
      </w:r>
    </w:p>
    <w:p w14:paraId="619913F2" w14:textId="50E76C8E" w:rsidR="00F85E2F" w:rsidRDefault="00E302D0" w:rsidP="002302FB">
      <w:pPr>
        <w:rPr>
          <w:lang w:val="en-US"/>
        </w:rPr>
      </w:pPr>
      <w:r>
        <w:rPr>
          <w:lang w:val="en-US"/>
        </w:rPr>
        <w:t xml:space="preserve">When the optimal data generation method is found, I will compare the resulting </w:t>
      </w:r>
      <w:r w:rsidRPr="006D457D">
        <w:rPr>
          <w:lang w:val="en-US"/>
        </w:rPr>
        <w:t>BART based BA GLMM tree</w:t>
      </w:r>
      <w:r>
        <w:rPr>
          <w:lang w:val="en-US"/>
        </w:rPr>
        <w:t xml:space="preserve"> to </w:t>
      </w:r>
      <w:r w:rsidR="006D457D">
        <w:rPr>
          <w:lang w:val="en-US"/>
        </w:rPr>
        <w:t xml:space="preserve">a regular GLMM tree, and to a multilevel BART ensemble. This leads us to the second research question: </w:t>
      </w:r>
    </w:p>
    <w:p w14:paraId="2EA1D7BF" w14:textId="6CED531E" w:rsidR="006D457D" w:rsidRPr="006D457D" w:rsidRDefault="006D457D" w:rsidP="006D457D">
      <w:pPr>
        <w:ind w:left="708"/>
        <w:rPr>
          <w:lang w:val="en-US"/>
        </w:rPr>
      </w:pPr>
      <w:r w:rsidRPr="006D457D">
        <w:rPr>
          <w:b/>
          <w:lang w:val="en-US"/>
        </w:rPr>
        <w:t>R</w:t>
      </w:r>
      <w:r>
        <w:rPr>
          <w:b/>
          <w:lang w:val="en-US"/>
        </w:rPr>
        <w:t>Q</w:t>
      </w:r>
      <w:r w:rsidRPr="006D457D">
        <w:rPr>
          <w:b/>
          <w:lang w:val="en-US"/>
        </w:rPr>
        <w:t>2:</w:t>
      </w:r>
      <w:r>
        <w:rPr>
          <w:b/>
          <w:lang w:val="en-US"/>
        </w:rPr>
        <w:t xml:space="preserve"> </w:t>
      </w:r>
      <w:r>
        <w:rPr>
          <w:lang w:val="en-US"/>
        </w:rPr>
        <w:t xml:space="preserve">How does a </w:t>
      </w:r>
      <w:r w:rsidRPr="006D457D">
        <w:rPr>
          <w:lang w:val="en-US"/>
        </w:rPr>
        <w:t>BART based BA GLMM tree</w:t>
      </w:r>
      <w:r>
        <w:rPr>
          <w:lang w:val="en-US"/>
        </w:rPr>
        <w:t xml:space="preserve"> perform in terms of predictive accuracy and interpretability compared to a GLMM tree, and to a multilevel BART ensemble? </w:t>
      </w:r>
    </w:p>
    <w:p w14:paraId="4C701FE7" w14:textId="587C8038" w:rsidR="00803617" w:rsidRDefault="00E302D0" w:rsidP="00BD062A">
      <w:pPr>
        <w:rPr>
          <w:lang w:val="en-US"/>
        </w:rPr>
      </w:pPr>
      <w:r>
        <w:rPr>
          <w:lang w:val="en-US"/>
        </w:rPr>
        <w:t xml:space="preserve">I will answer these questions by using real datasets </w:t>
      </w:r>
      <w:r w:rsidR="00803617">
        <w:rPr>
          <w:lang w:val="en-US"/>
        </w:rPr>
        <w:t>that have</w:t>
      </w:r>
      <w:r>
        <w:rPr>
          <w:lang w:val="en-US"/>
        </w:rPr>
        <w:t xml:space="preserve"> a multilevel structure.</w:t>
      </w:r>
    </w:p>
    <w:p w14:paraId="5E5D79E4" w14:textId="4F740E27" w:rsidR="00EC4DB4" w:rsidRPr="00EC4DB4" w:rsidRDefault="00803617" w:rsidP="00EC4DB4">
      <w:pPr>
        <w:jc w:val="center"/>
        <w:rPr>
          <w:b/>
          <w:lang w:val="en-US"/>
        </w:rPr>
      </w:pPr>
      <w:r>
        <w:rPr>
          <w:b/>
          <w:lang w:val="en-US"/>
        </w:rPr>
        <w:t>Methods</w:t>
      </w:r>
    </w:p>
    <w:p w14:paraId="0C72F50D" w14:textId="324FBD71" w:rsidR="00B52FF8" w:rsidRDefault="007A4050" w:rsidP="00BD062A">
      <w:pPr>
        <w:rPr>
          <w:b/>
          <w:i/>
          <w:lang w:val="en-US"/>
        </w:rPr>
      </w:pPr>
      <w:r>
        <w:rPr>
          <w:b/>
          <w:i/>
          <w:lang w:val="en-US"/>
        </w:rPr>
        <w:t>Working Hypotheses</w:t>
      </w:r>
    </w:p>
    <w:p w14:paraId="382378A2" w14:textId="77777777" w:rsidR="00EC4DB4" w:rsidRPr="00EC4DB4" w:rsidRDefault="00EC4DB4" w:rsidP="00BD062A">
      <w:pPr>
        <w:rPr>
          <w:bCs/>
          <w:iCs/>
          <w:lang w:val="en-US"/>
        </w:rPr>
      </w:pPr>
    </w:p>
    <w:p w14:paraId="440002B1" w14:textId="77777777" w:rsidR="00EC4DB4" w:rsidRDefault="00EC4DB4" w:rsidP="00EC4DB4">
      <w:pPr>
        <w:rPr>
          <w:bCs/>
          <w:iCs/>
          <w:lang w:val="en-US"/>
        </w:rPr>
      </w:pPr>
      <w:r>
        <w:rPr>
          <w:b/>
          <w:i/>
          <w:lang w:val="en-US"/>
        </w:rPr>
        <w:t>Dataset</w:t>
      </w:r>
    </w:p>
    <w:p w14:paraId="2F394B06" w14:textId="77777777" w:rsidR="00EC4DB4" w:rsidRDefault="00EC4DB4" w:rsidP="00BD062A">
      <w:pPr>
        <w:rPr>
          <w:b/>
          <w:i/>
          <w:lang w:val="en-US"/>
        </w:rPr>
      </w:pPr>
    </w:p>
    <w:p w14:paraId="482F2580" w14:textId="62774C62" w:rsidR="00EC4DB4" w:rsidRDefault="00EC4DB4" w:rsidP="00EC4DB4">
      <w:pPr>
        <w:jc w:val="center"/>
        <w:rPr>
          <w:b/>
          <w:iCs/>
          <w:lang w:val="en-US"/>
        </w:rPr>
      </w:pPr>
      <w:r>
        <w:rPr>
          <w:b/>
          <w:iCs/>
          <w:lang w:val="en-US"/>
        </w:rPr>
        <w:t>Results</w:t>
      </w:r>
    </w:p>
    <w:p w14:paraId="15BA4164" w14:textId="256B617C" w:rsidR="00EC4DB4" w:rsidRPr="00EC4DB4" w:rsidRDefault="00EC4DB4" w:rsidP="00EC4DB4">
      <w:pPr>
        <w:rPr>
          <w:bCs/>
          <w:iCs/>
          <w:lang w:val="en-US"/>
        </w:rPr>
      </w:pPr>
    </w:p>
    <w:p w14:paraId="69572396" w14:textId="77777777" w:rsidR="00EC4DB4" w:rsidRPr="00EC4DB4" w:rsidRDefault="00EC4DB4" w:rsidP="00EC4DB4">
      <w:pPr>
        <w:rPr>
          <w:b/>
          <w:iCs/>
          <w:lang w:val="en-US"/>
        </w:rPr>
      </w:pPr>
    </w:p>
    <w:p w14:paraId="6E5E222D" w14:textId="77777777" w:rsidR="00B52FF8" w:rsidRDefault="00B52FF8" w:rsidP="00EC4DB4">
      <w:pPr>
        <w:rPr>
          <w:b/>
          <w:lang w:val="en-US"/>
        </w:rPr>
      </w:pPr>
      <w:r>
        <w:rPr>
          <w:b/>
          <w:lang w:val="en-US"/>
        </w:rPr>
        <w:br w:type="page"/>
      </w:r>
    </w:p>
    <w:p w14:paraId="23EBDE60" w14:textId="567F57F4" w:rsidR="00603BA0" w:rsidRPr="00AF0A68" w:rsidRDefault="00803617" w:rsidP="00332F8A">
      <w:pPr>
        <w:jc w:val="center"/>
        <w:rPr>
          <w:b/>
          <w:lang w:val="en-US"/>
        </w:rPr>
      </w:pPr>
      <w:r w:rsidRPr="00AF0A68">
        <w:rPr>
          <w:b/>
          <w:lang w:val="en-US"/>
        </w:rPr>
        <w:lastRenderedPageBreak/>
        <w:t>R</w:t>
      </w:r>
      <w:r>
        <w:rPr>
          <w:b/>
          <w:lang w:val="en-US"/>
        </w:rPr>
        <w:t>eferences</w:t>
      </w:r>
    </w:p>
    <w:p w14:paraId="67507E60" w14:textId="77777777" w:rsidR="00B52FF8" w:rsidRPr="00371A21" w:rsidRDefault="00B52FF8" w:rsidP="002748C4">
      <w:pPr>
        <w:ind w:left="709" w:hanging="709"/>
        <w:rPr>
          <w:lang w:val="en-US"/>
        </w:rPr>
      </w:pPr>
      <w:proofErr w:type="spellStart"/>
      <w:r w:rsidRPr="00B52FF8">
        <w:rPr>
          <w:lang w:val="en-US"/>
        </w:rPr>
        <w:t>Bodó</w:t>
      </w:r>
      <w:proofErr w:type="spellEnd"/>
      <w:r w:rsidRPr="00B52FF8">
        <w:rPr>
          <w:lang w:val="en-US"/>
        </w:rPr>
        <w:t>, B., &amp; Janssen, H. (2021). Here Be Dragons–Maintaining Trust in the Technologized Public Sector. </w:t>
      </w:r>
      <w:r w:rsidRPr="00371A21">
        <w:rPr>
          <w:i/>
          <w:iCs/>
          <w:lang w:val="en-US"/>
        </w:rPr>
        <w:t>Amsterdam Law School Research Paper</w:t>
      </w:r>
      <w:r w:rsidRPr="00371A21">
        <w:rPr>
          <w:lang w:val="en-US"/>
        </w:rPr>
        <w:t>, (2021-23).</w:t>
      </w:r>
    </w:p>
    <w:p w14:paraId="2ABEC5DF" w14:textId="2DF9E846"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1B006A" w:rsidRDefault="001B006A" w:rsidP="001B006A">
      <w:pPr>
        <w:ind w:left="709" w:hanging="709"/>
        <w:rPr>
          <w:lang w:val="en-AU"/>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hyperlink r:id="rId12" w:history="1">
        <w:r w:rsidRPr="00A24EB8">
          <w:rPr>
            <w:rStyle w:val="Hyperlink"/>
            <w:lang w:val="en-AU"/>
          </w:rPr>
          <w:t>https://www.youtube.com/watch?v=9d5-3_7u5a4&amp;t=2093s</w:t>
        </w:r>
      </w:hyperlink>
      <w:r>
        <w:rPr>
          <w:lang w:val="en-AU"/>
        </w:rPr>
        <w:t xml:space="preserve"> </w:t>
      </w:r>
    </w:p>
    <w:p w14:paraId="73B9C0F1" w14:textId="16D7213C"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5622B10B" w14:textId="7A5D3F43"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Advances in neural information processing systems</w:t>
      </w:r>
      <w:r w:rsidRPr="004B5A33">
        <w:rPr>
          <w:lang w:val="en-US"/>
        </w:rPr>
        <w:t>, </w:t>
      </w:r>
      <w:r w:rsidRPr="004B5A33">
        <w:rPr>
          <w:i/>
          <w:iCs/>
          <w:lang w:val="en-US"/>
        </w:rPr>
        <w:t>8</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773405">
        <w:rPr>
          <w:rFonts w:cstheme="minorHAnsi"/>
          <w:i/>
          <w:iCs/>
          <w:color w:val="222222"/>
          <w:shd w:val="clear" w:color="auto" w:fill="FFFFFF"/>
        </w:rPr>
        <w:t xml:space="preserve">Statistical </w:t>
      </w:r>
      <w:proofErr w:type="spellStart"/>
      <w:r w:rsidRPr="00773405">
        <w:rPr>
          <w:rFonts w:cstheme="minorHAnsi"/>
          <w:i/>
          <w:iCs/>
          <w:color w:val="222222"/>
          <w:shd w:val="clear" w:color="auto" w:fill="FFFFFF"/>
        </w:rPr>
        <w:t>Science</w:t>
      </w:r>
      <w:proofErr w:type="spellEnd"/>
      <w:r w:rsidRPr="00773405">
        <w:rPr>
          <w:rFonts w:cstheme="minorHAnsi"/>
          <w:color w:val="222222"/>
          <w:shd w:val="clear" w:color="auto" w:fill="FFFFFF"/>
        </w:rPr>
        <w:t>, </w:t>
      </w:r>
      <w:r w:rsidRPr="00773405">
        <w:rPr>
          <w:rFonts w:cstheme="minorHAnsi"/>
          <w:i/>
          <w:iCs/>
          <w:color w:val="222222"/>
          <w:shd w:val="clear" w:color="auto" w:fill="FFFFFF"/>
        </w:rPr>
        <w:t>34</w:t>
      </w:r>
      <w:r w:rsidRPr="00773405">
        <w:rPr>
          <w:rFonts w:cstheme="minorHAnsi"/>
          <w:color w:val="222222"/>
          <w:shd w:val="clear" w:color="auto" w:fill="FFFFFF"/>
        </w:rPr>
        <w:t>(1), 43-68.</w:t>
      </w:r>
    </w:p>
    <w:p w14:paraId="04F47100" w14:textId="177B746C" w:rsidR="0060303C" w:rsidRP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hyperlink r:id="rId13" w:history="1">
        <w:r w:rsidRPr="006A3500">
          <w:rPr>
            <w:rStyle w:val="Hyperlink"/>
            <w:lang w:val="en-US"/>
          </w:rPr>
          <w:t>https://edri.org/our-work/civil-society-calls-on-the-eu-to-ban-predictive-ai-systems-in-policing-and-criminal-justice-in-the-ai-act/</w:t>
        </w:r>
      </w:hyperlink>
      <w:r>
        <w:rPr>
          <w:lang w:val="en-US"/>
        </w:rPr>
        <w:t xml:space="preserve"> </w:t>
      </w:r>
    </w:p>
    <w:p w14:paraId="3420909E" w14:textId="77777777" w:rsidR="002748C4" w:rsidRDefault="002748C4" w:rsidP="002748C4">
      <w:pPr>
        <w:ind w:left="709" w:hanging="709"/>
        <w:rPr>
          <w:lang w:val="en-US"/>
        </w:rPr>
      </w:pPr>
      <w:proofErr w:type="spellStart"/>
      <w:r w:rsidRPr="007C0FF6">
        <w:rPr>
          <w:lang w:val="en-US"/>
        </w:rPr>
        <w:t>Fokkema</w:t>
      </w:r>
      <w:proofErr w:type="spellEnd"/>
      <w:r w:rsidRPr="007C0FF6">
        <w:rPr>
          <w:lang w:val="en-US"/>
        </w:rPr>
        <w:t>, M. (2017). Fitting prediction rule ensembles with R package pre. </w:t>
      </w:r>
      <w:proofErr w:type="spellStart"/>
      <w:r w:rsidRPr="007C0FF6">
        <w:rPr>
          <w:i/>
          <w:iCs/>
          <w:lang w:val="en-US"/>
        </w:rPr>
        <w:t>arXiv</w:t>
      </w:r>
      <w:proofErr w:type="spellEnd"/>
      <w:r w:rsidRPr="007C0FF6">
        <w:rPr>
          <w:i/>
          <w:iCs/>
          <w:lang w:val="en-US"/>
        </w:rPr>
        <w:t xml:space="preserve"> preprint arXiv:1707.07149</w:t>
      </w:r>
      <w:r w:rsidRPr="007C0FF6">
        <w:rPr>
          <w:lang w:val="en-US"/>
        </w:rPr>
        <w:t>.</w:t>
      </w:r>
    </w:p>
    <w:p w14:paraId="4C7D6A46" w14:textId="77777777" w:rsidR="002748C4" w:rsidRPr="00AF0A68" w:rsidRDefault="002748C4" w:rsidP="002748C4">
      <w:pPr>
        <w:ind w:left="709" w:hanging="709"/>
        <w:rPr>
          <w:lang w:val="de-DE"/>
        </w:rPr>
      </w:pPr>
      <w:proofErr w:type="spellStart"/>
      <w:r w:rsidRPr="007C0FF6">
        <w:rPr>
          <w:lang w:val="en-US"/>
        </w:rPr>
        <w:t>Fokkema</w:t>
      </w:r>
      <w:proofErr w:type="spellEnd"/>
      <w:r w:rsidRPr="007C0FF6">
        <w:rPr>
          <w:lang w:val="en-US"/>
        </w:rPr>
        <w:t xml:space="preserve">,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4C4033A3" w:rsidR="007C0FF6" w:rsidRPr="00EC4DB4" w:rsidRDefault="007C0FF6" w:rsidP="002748C4">
      <w:pPr>
        <w:ind w:left="709" w:hanging="709"/>
        <w:rPr>
          <w:lang w:val="en-AU"/>
        </w:rPr>
      </w:pPr>
      <w:r w:rsidRPr="002748C4">
        <w:rPr>
          <w:lang w:val="de-DE"/>
        </w:rPr>
        <w:t xml:space="preserve">Fokkema, M., Smits, N., Zeileis, A., Hothorn, T., &amp; Kelderman, H. (2018).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5609DF23" w14:textId="6A5B6DEC"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6960178A" w14:textId="0170988F" w:rsidR="00B52FF8" w:rsidRPr="00EC4DB4" w:rsidRDefault="00B52FF8" w:rsidP="002748C4">
      <w:pPr>
        <w:ind w:left="709" w:hanging="709"/>
      </w:pPr>
      <w:r w:rsidRPr="00B52FF8">
        <w:t>Huisman, P. (2020). Hoe de toeslagenaffaire kon gebeuren. </w:t>
      </w:r>
      <w:r w:rsidRPr="00EC4DB4">
        <w:rPr>
          <w:i/>
          <w:iCs/>
        </w:rPr>
        <w:t>Management Kinderopvang</w:t>
      </w:r>
      <w:r w:rsidRPr="00EC4DB4">
        <w:t>, </w:t>
      </w:r>
      <w:r w:rsidRPr="00EC4DB4">
        <w:rPr>
          <w:i/>
          <w:iCs/>
        </w:rPr>
        <w:t>26</w:t>
      </w:r>
      <w:r w:rsidRPr="00EC4DB4">
        <w:t>(2), 36-37.</w:t>
      </w:r>
    </w:p>
    <w:p w14:paraId="420D5F06" w14:textId="1594B0D4" w:rsidR="00FA3306" w:rsidRPr="00371A21" w:rsidRDefault="00FA3306" w:rsidP="002748C4">
      <w:pPr>
        <w:ind w:left="709" w:hanging="709"/>
        <w:rPr>
          <w:lang w:val="en-US"/>
        </w:rPr>
      </w:pPr>
      <w:r w:rsidRPr="00EC4DB4">
        <w:t xml:space="preserve">James, G., Witten, D., </w:t>
      </w:r>
      <w:proofErr w:type="spellStart"/>
      <w:r w:rsidRPr="00EC4DB4">
        <w:t>Hastie</w:t>
      </w:r>
      <w:proofErr w:type="spellEnd"/>
      <w:r w:rsidRPr="00EC4DB4">
        <w:t xml:space="preserve">, T., &amp; </w:t>
      </w:r>
      <w:proofErr w:type="spellStart"/>
      <w:r w:rsidRPr="00EC4DB4">
        <w:t>Tibshirani</w:t>
      </w:r>
      <w:proofErr w:type="spellEnd"/>
      <w:r w:rsidRPr="00EC4DB4">
        <w:t>, R. (2013). </w:t>
      </w:r>
      <w:r w:rsidRPr="00FA3306">
        <w:rPr>
          <w:i/>
          <w:iCs/>
          <w:lang w:val="en-US"/>
        </w:rPr>
        <w:t>An introduction to statistical learning</w:t>
      </w:r>
      <w:r w:rsidRPr="00FA3306">
        <w:rPr>
          <w:lang w:val="en-US"/>
        </w:rPr>
        <w:t xml:space="preserve"> (Vol. 112, p. 18). </w:t>
      </w:r>
      <w:r w:rsidRPr="00371A21">
        <w:rPr>
          <w:lang w:val="en-US"/>
        </w:rPr>
        <w:t>New York: springer.</w:t>
      </w:r>
    </w:p>
    <w:p w14:paraId="04507229" w14:textId="0A2A7F79"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1B69089F" w14:textId="496D87FB" w:rsidR="00553953" w:rsidRPr="00371A21" w:rsidRDefault="00553953" w:rsidP="002748C4">
      <w:pPr>
        <w:ind w:left="709" w:hanging="709"/>
        <w:rPr>
          <w:lang w:val="en-US"/>
        </w:rPr>
      </w:pPr>
      <w:r w:rsidRPr="00553953">
        <w:rPr>
          <w:lang w:val="de-DE"/>
        </w:rPr>
        <w:lastRenderedPageBreak/>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1B1D6DC6" w14:textId="242923A8" w:rsidR="00B52FF8" w:rsidRPr="00A61E57" w:rsidRDefault="00B52FF8" w:rsidP="002748C4">
      <w:pPr>
        <w:ind w:left="709" w:hanging="709"/>
        <w:rPr>
          <w:b/>
        </w:rPr>
      </w:pPr>
      <w:proofErr w:type="spellStart"/>
      <w:r w:rsidRPr="00A61E57">
        <w:rPr>
          <w:b/>
        </w:rPr>
        <w:t>Klievink</w:t>
      </w:r>
      <w:proofErr w:type="spellEnd"/>
      <w:r w:rsidRPr="00A61E57">
        <w:rPr>
          <w:b/>
        </w:rPr>
        <w:t>, A. J. (2021). </w:t>
      </w:r>
      <w:r w:rsidRPr="00A61E57">
        <w:rPr>
          <w:b/>
          <w:i/>
          <w:iCs/>
        </w:rPr>
        <w:t>Hollen én stilstaan: hoe data en digitalisering de overheid veranderen</w:t>
      </w:r>
      <w:r w:rsidRPr="00A61E57">
        <w:rPr>
          <w:b/>
        </w:rPr>
        <w:t> (</w:t>
      </w:r>
      <w:proofErr w:type="spellStart"/>
      <w:r w:rsidRPr="00A61E57">
        <w:rPr>
          <w:b/>
        </w:rPr>
        <w:t>Doctoral</w:t>
      </w:r>
      <w:proofErr w:type="spellEnd"/>
      <w:r w:rsidRPr="00A61E57">
        <w:rPr>
          <w:b/>
        </w:rPr>
        <w:t xml:space="preserve"> </w:t>
      </w:r>
      <w:proofErr w:type="spellStart"/>
      <w:r w:rsidRPr="00A61E57">
        <w:rPr>
          <w:b/>
        </w:rPr>
        <w:t>dissertation</w:t>
      </w:r>
      <w:proofErr w:type="spellEnd"/>
      <w:r w:rsidRPr="00A61E57">
        <w:rPr>
          <w:b/>
        </w:rPr>
        <w:t>, Leiden University).</w:t>
      </w:r>
    </w:p>
    <w:p w14:paraId="5949A9CA" w14:textId="6C192BBA"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6778B07A" w14:textId="23AB828B" w:rsidR="00221C73" w:rsidRPr="00773405" w:rsidRDefault="00221C73" w:rsidP="002748C4">
      <w:pPr>
        <w:ind w:left="709" w:hanging="709"/>
        <w:rPr>
          <w:b/>
          <w:bCs/>
          <w:lang w:val="en-US"/>
        </w:rPr>
      </w:pPr>
      <w:proofErr w:type="spellStart"/>
      <w:r w:rsidRPr="00773405">
        <w:rPr>
          <w:b/>
          <w:bCs/>
          <w:lang w:val="en-US"/>
        </w:rPr>
        <w:t>Semenova</w:t>
      </w:r>
      <w:proofErr w:type="spellEnd"/>
      <w:r w:rsidRPr="00773405">
        <w:rPr>
          <w:b/>
          <w:bCs/>
          <w:lang w:val="en-US"/>
        </w:rPr>
        <w:t>, L., Rudin, C., &amp; Parr, R. (2019). A study in Rashomon curves and volumes: A new perspective on generalization and model simplicity in machine learning. </w:t>
      </w:r>
      <w:proofErr w:type="spellStart"/>
      <w:r w:rsidRPr="00773405">
        <w:rPr>
          <w:b/>
          <w:bCs/>
          <w:i/>
          <w:iCs/>
          <w:lang w:val="en-US"/>
        </w:rPr>
        <w:t>arXiv</w:t>
      </w:r>
      <w:proofErr w:type="spellEnd"/>
      <w:r w:rsidRPr="00773405">
        <w:rPr>
          <w:b/>
          <w:bCs/>
          <w:i/>
          <w:iCs/>
          <w:lang w:val="en-US"/>
        </w:rPr>
        <w:t xml:space="preserve"> preprint arXiv:1908.01755</w:t>
      </w:r>
      <w:r w:rsidRPr="00773405">
        <w:rPr>
          <w:b/>
          <w:bCs/>
          <w:lang w:val="en-US"/>
        </w:rPr>
        <w:t>.</w:t>
      </w:r>
    </w:p>
    <w:p w14:paraId="05BBC6EC" w14:textId="5DE8DC39" w:rsidR="00773405" w:rsidRPr="00221C73" w:rsidRDefault="00773405" w:rsidP="002748C4">
      <w:pPr>
        <w:ind w:left="709" w:hanging="709"/>
        <w:rPr>
          <w:lang w:val="en-US"/>
        </w:rPr>
      </w:pPr>
      <w:proofErr w:type="spellStart"/>
      <w:r w:rsidRPr="00773405">
        <w:t>Sparapani</w:t>
      </w:r>
      <w:proofErr w:type="spellEnd"/>
      <w:r w:rsidRPr="00773405">
        <w:t xml:space="preserve">, R., </w:t>
      </w:r>
      <w:proofErr w:type="spellStart"/>
      <w:r w:rsidRPr="00773405">
        <w:t>Spanbauer</w:t>
      </w:r>
      <w:proofErr w:type="spellEnd"/>
      <w:r w:rsidRPr="00773405">
        <w:t xml:space="preserve">, C., &amp; </w:t>
      </w:r>
      <w:proofErr w:type="spellStart"/>
      <w:r w:rsidRPr="00773405">
        <w:t>McCulloch</w:t>
      </w:r>
      <w:proofErr w:type="spellEnd"/>
      <w:r w:rsidRPr="00773405">
        <w:t xml:space="preserve">,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773405">
        <w:rPr>
          <w:i/>
          <w:iCs/>
        </w:rPr>
        <w:t>Journal of Statistical Software</w:t>
      </w:r>
      <w:r w:rsidRPr="00773405">
        <w:t>, </w:t>
      </w:r>
      <w:r w:rsidRPr="00773405">
        <w:rPr>
          <w:i/>
          <w:iCs/>
        </w:rPr>
        <w:t>97</w:t>
      </w:r>
      <w:r w:rsidRPr="00773405">
        <w:t>, 1-66.</w:t>
      </w:r>
    </w:p>
    <w:p w14:paraId="08652100" w14:textId="17EC8BC7" w:rsidR="00830013" w:rsidRPr="00371A21"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68BB1780" w14:textId="4B800F50" w:rsidR="00FA3306" w:rsidRDefault="00FA3306" w:rsidP="002748C4">
      <w:pPr>
        <w:ind w:left="709" w:hanging="709"/>
      </w:pPr>
      <w:r w:rsidRPr="00FA3306">
        <w:rPr>
          <w:lang w:val="en-US"/>
        </w:rPr>
        <w:t>Wexler, R. (2017). When a computer program keeps you in jail. </w:t>
      </w:r>
      <w:r w:rsidRPr="00FA3306">
        <w:rPr>
          <w:i/>
          <w:iCs/>
        </w:rPr>
        <w:t>New York Times</w:t>
      </w:r>
      <w:r w:rsidRPr="00FA3306">
        <w:t>.</w:t>
      </w:r>
    </w:p>
    <w:p w14:paraId="0AD84E1A" w14:textId="2738ED59" w:rsidR="00EA75D6" w:rsidRDefault="00EA75D6" w:rsidP="002748C4">
      <w:pPr>
        <w:ind w:left="709" w:hanging="709"/>
      </w:pPr>
    </w:p>
    <w:p w14:paraId="4DF6481F" w14:textId="7C39B077" w:rsidR="00EA75D6" w:rsidRDefault="00EA75D6" w:rsidP="002748C4">
      <w:pPr>
        <w:ind w:left="709" w:hanging="709"/>
      </w:pPr>
    </w:p>
    <w:p w14:paraId="6A7E71A4" w14:textId="5DCD66FD" w:rsidR="00EA75D6" w:rsidRDefault="00EA75D6" w:rsidP="002748C4">
      <w:pPr>
        <w:ind w:left="709" w:hanging="709"/>
        <w:rPr>
          <w:lang w:val="en-AU"/>
        </w:rPr>
      </w:pPr>
    </w:p>
    <w:p w14:paraId="2BF4F2A5" w14:textId="6F0D6BA5" w:rsidR="00A06F33" w:rsidRDefault="00A06F33" w:rsidP="002748C4">
      <w:pPr>
        <w:ind w:left="709" w:hanging="709"/>
        <w:rPr>
          <w:lang w:val="en-AU"/>
        </w:rPr>
      </w:pPr>
    </w:p>
    <w:p w14:paraId="6F054D5A" w14:textId="77777777" w:rsidR="00A06F33" w:rsidRDefault="00A06F33">
      <w:pPr>
        <w:rPr>
          <w:b/>
          <w:bCs/>
          <w:lang w:val="en-US"/>
        </w:rPr>
      </w:pPr>
      <w:r>
        <w:rPr>
          <w:b/>
          <w:bCs/>
          <w:lang w:val="en-US"/>
        </w:rPr>
        <w:br w:type="page"/>
      </w:r>
    </w:p>
    <w:p w14:paraId="67224DCA" w14:textId="094A014F" w:rsidR="00A06F33" w:rsidRDefault="00A06F33" w:rsidP="00A06F33">
      <w:pPr>
        <w:rPr>
          <w:b/>
          <w:bCs/>
          <w:lang w:val="en-US"/>
        </w:rPr>
      </w:pPr>
      <w:r>
        <w:rPr>
          <w:b/>
          <w:bCs/>
          <w:lang w:val="en-US"/>
        </w:rPr>
        <w:lastRenderedPageBreak/>
        <w:t>Notes</w:t>
      </w:r>
    </w:p>
    <w:p w14:paraId="7EF0DD5C" w14:textId="3975614B" w:rsidR="00A06F33" w:rsidRPr="00B662D7" w:rsidRDefault="00A06F33" w:rsidP="00A06F33">
      <w:pPr>
        <w:rPr>
          <w:b/>
          <w:bCs/>
          <w:lang w:val="en-US"/>
        </w:rPr>
      </w:pPr>
      <w:proofErr w:type="spellStart"/>
      <w:r w:rsidRPr="00B662D7">
        <w:rPr>
          <w:b/>
          <w:bCs/>
          <w:lang w:val="en-US"/>
        </w:rPr>
        <w:t>Voordelen</w:t>
      </w:r>
      <w:proofErr w:type="spellEnd"/>
      <w:r w:rsidRPr="00B662D7">
        <w:rPr>
          <w:b/>
          <w:bCs/>
          <w:lang w:val="en-US"/>
        </w:rPr>
        <w:t>:</w:t>
      </w:r>
    </w:p>
    <w:p w14:paraId="79691F82" w14:textId="77777777" w:rsidR="00A06F33" w:rsidRDefault="00A06F33" w:rsidP="00A06F33">
      <w:pPr>
        <w:rPr>
          <w:lang w:val="en-US"/>
        </w:rPr>
      </w:pPr>
      <w:r>
        <w:rPr>
          <w:lang w:val="en-US"/>
        </w:rPr>
        <w:t xml:space="preserve">BART can overcome assumptions about depth of trees and shrinkage because prior </w:t>
      </w:r>
      <w:proofErr w:type="spellStart"/>
      <w:r>
        <w:rPr>
          <w:lang w:val="en-US"/>
        </w:rPr>
        <w:t>incourages</w:t>
      </w:r>
      <w:proofErr w:type="spellEnd"/>
      <w:r>
        <w:rPr>
          <w:lang w:val="en-US"/>
        </w:rPr>
        <w:t xml:space="preserve"> small trees certain level of shrinkage towards 0, but it is not a fixed value compared to boosted trees where you can set max depth to </w:t>
      </w:r>
      <w:proofErr w:type="spellStart"/>
      <w:r>
        <w:rPr>
          <w:lang w:val="en-US"/>
        </w:rPr>
        <w:t>f.e</w:t>
      </w:r>
      <w:proofErr w:type="spellEnd"/>
      <w:r>
        <w:rPr>
          <w:lang w:val="en-US"/>
        </w:rPr>
        <w:t>. 3 splits.</w:t>
      </w:r>
    </w:p>
    <w:p w14:paraId="50EABFA1" w14:textId="77777777" w:rsidR="00A06F33" w:rsidRDefault="00A06F33" w:rsidP="00A06F33">
      <w:pPr>
        <w:rPr>
          <w:lang w:val="en-US"/>
        </w:rPr>
      </w:pPr>
      <w:r>
        <w:rPr>
          <w:lang w:val="en-US"/>
        </w:rPr>
        <w:t>Computational benefits from avoiding CV -&gt; more data informed approach</w:t>
      </w:r>
    </w:p>
    <w:p w14:paraId="58C651A3" w14:textId="77777777" w:rsidR="00A06F33" w:rsidRDefault="00A06F33" w:rsidP="00A06F33">
      <w:pPr>
        <w:rPr>
          <w:lang w:val="en-US"/>
        </w:rPr>
      </w:pPr>
      <w:r>
        <w:rPr>
          <w:lang w:val="en-US"/>
        </w:rPr>
        <w:t>Embeds what is normally an algorithmic approach in a likelihood framework to produce coherent uncertainty intervals, unusual for machine learning approaches. (?)</w:t>
      </w:r>
    </w:p>
    <w:p w14:paraId="4B36C55D" w14:textId="77777777" w:rsidR="00A06F33" w:rsidRDefault="00A06F33" w:rsidP="00A06F33">
      <w:pPr>
        <w:rPr>
          <w:lang w:val="en-US"/>
        </w:rPr>
      </w:pPr>
    </w:p>
    <w:p w14:paraId="0F3E50E3" w14:textId="77777777" w:rsidR="00A06F33" w:rsidRDefault="00A06F33" w:rsidP="00A06F33">
      <w:pPr>
        <w:rPr>
          <w:b/>
          <w:bCs/>
          <w:lang w:val="en-US"/>
        </w:rPr>
      </w:pPr>
      <w:r>
        <w:rPr>
          <w:b/>
          <w:bCs/>
          <w:lang w:val="en-US"/>
        </w:rPr>
        <w:t>BART and causal inference: Why?</w:t>
      </w:r>
    </w:p>
    <w:p w14:paraId="64B1CE9B" w14:textId="77777777" w:rsidR="00A06F33" w:rsidRDefault="00A06F33" w:rsidP="00A06F33">
      <w:pPr>
        <w:rPr>
          <w:lang w:val="en-US"/>
        </w:rPr>
      </w:pPr>
      <w:r>
        <w:rPr>
          <w:lang w:val="en-US"/>
        </w:rPr>
        <w:t>More thorough control for confounding than with traditional parametric models. Normally there are assumptions about the confounders.</w:t>
      </w:r>
    </w:p>
    <w:p w14:paraId="14500EB7" w14:textId="77777777" w:rsidR="00A06F33" w:rsidRPr="00B662D7" w:rsidRDefault="00A06F33" w:rsidP="00A06F33">
      <w:pPr>
        <w:rPr>
          <w:lang w:val="en-US"/>
        </w:rPr>
      </w:pPr>
      <w:r>
        <w:rPr>
          <w:lang w:val="en-US"/>
        </w:rPr>
        <w:t xml:space="preserve">Causal effects are </w:t>
      </w:r>
      <w:proofErr w:type="gramStart"/>
      <w:r>
        <w:rPr>
          <w:lang w:val="en-US"/>
        </w:rPr>
        <w:t>easily  shown</w:t>
      </w:r>
      <w:proofErr w:type="gramEnd"/>
      <w:r>
        <w:rPr>
          <w:lang w:val="en-US"/>
        </w:rPr>
        <w:t xml:space="preserve"> (?)</w:t>
      </w:r>
    </w:p>
    <w:p w14:paraId="70E7929F" w14:textId="77777777" w:rsidR="00A06F33" w:rsidRPr="00A06F33" w:rsidRDefault="00A06F33" w:rsidP="002748C4">
      <w:pPr>
        <w:ind w:left="709" w:hanging="709"/>
        <w:rPr>
          <w:lang w:val="en-US"/>
        </w:rPr>
      </w:pPr>
    </w:p>
    <w:sectPr w:rsidR="00A06F33" w:rsidRPr="00A06F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Eleveld" w:date="2022-08-11T16:31:00Z" w:initials="DE">
    <w:p w14:paraId="03920BBF" w14:textId="2AF7CADA" w:rsidR="004B4407" w:rsidRDefault="004B4407">
      <w:pPr>
        <w:pStyle w:val="CommentText"/>
      </w:pPr>
      <w:r>
        <w:rPr>
          <w:rStyle w:val="CommentReference"/>
        </w:rPr>
        <w:annotationRef/>
      </w:r>
      <w:r>
        <w:t>Dit is volgens mij waarom er 800 * 4 voorspellingen per PPD zijn. Hij doet het hele riedeltje 4 keer.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20B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AD4D" w16cex:dateUtc="2022-08-11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20BBF" w16cid:durableId="269FAD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C2DD" w14:textId="77777777" w:rsidR="00F42CCB" w:rsidRDefault="00F42CCB" w:rsidP="00332F8A">
      <w:pPr>
        <w:spacing w:after="0" w:line="240" w:lineRule="auto"/>
      </w:pPr>
      <w:r>
        <w:separator/>
      </w:r>
    </w:p>
  </w:endnote>
  <w:endnote w:type="continuationSeparator" w:id="0">
    <w:p w14:paraId="51017E8F" w14:textId="77777777" w:rsidR="00F42CCB" w:rsidRDefault="00F42CCB"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C354" w14:textId="77777777" w:rsidR="00F42CCB" w:rsidRDefault="00F42CCB" w:rsidP="00332F8A">
      <w:pPr>
        <w:spacing w:after="0" w:line="240" w:lineRule="auto"/>
      </w:pPr>
      <w:r>
        <w:separator/>
      </w:r>
    </w:p>
  </w:footnote>
  <w:footnote w:type="continuationSeparator" w:id="0">
    <w:p w14:paraId="146377A9" w14:textId="77777777" w:rsidR="00F42CCB" w:rsidRDefault="00F42CCB"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5"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9353134">
    <w:abstractNumId w:val="1"/>
  </w:num>
  <w:num w:numId="2" w16cid:durableId="1062561245">
    <w:abstractNumId w:val="0"/>
  </w:num>
  <w:num w:numId="3" w16cid:durableId="373309531">
    <w:abstractNumId w:val="11"/>
  </w:num>
  <w:num w:numId="4" w16cid:durableId="913662939">
    <w:abstractNumId w:val="8"/>
  </w:num>
  <w:num w:numId="5" w16cid:durableId="158888176">
    <w:abstractNumId w:val="3"/>
  </w:num>
  <w:num w:numId="6" w16cid:durableId="614486264">
    <w:abstractNumId w:val="9"/>
  </w:num>
  <w:num w:numId="7" w16cid:durableId="1808859736">
    <w:abstractNumId w:val="7"/>
  </w:num>
  <w:num w:numId="8" w16cid:durableId="1057432488">
    <w:abstractNumId w:val="2"/>
  </w:num>
  <w:num w:numId="9" w16cid:durableId="435172046">
    <w:abstractNumId w:val="12"/>
  </w:num>
  <w:num w:numId="10" w16cid:durableId="1211041117">
    <w:abstractNumId w:val="5"/>
  </w:num>
  <w:num w:numId="11" w16cid:durableId="473645555">
    <w:abstractNumId w:val="10"/>
  </w:num>
  <w:num w:numId="12" w16cid:durableId="855651548">
    <w:abstractNumId w:val="6"/>
  </w:num>
  <w:num w:numId="13" w16cid:durableId="9850101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leveld">
    <w15:presenceInfo w15:providerId="None" w15:userId="David Elev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C3"/>
    <w:rsid w:val="00013395"/>
    <w:rsid w:val="00065C89"/>
    <w:rsid w:val="00080098"/>
    <w:rsid w:val="000902DB"/>
    <w:rsid w:val="000A4F0D"/>
    <w:rsid w:val="000C224A"/>
    <w:rsid w:val="00100DFF"/>
    <w:rsid w:val="0010619C"/>
    <w:rsid w:val="00144A0D"/>
    <w:rsid w:val="00177C72"/>
    <w:rsid w:val="00184307"/>
    <w:rsid w:val="001B006A"/>
    <w:rsid w:val="001C0152"/>
    <w:rsid w:val="001D60A6"/>
    <w:rsid w:val="001D7AC8"/>
    <w:rsid w:val="00221C73"/>
    <w:rsid w:val="002302FB"/>
    <w:rsid w:val="00267EEE"/>
    <w:rsid w:val="002748C4"/>
    <w:rsid w:val="0027512E"/>
    <w:rsid w:val="00297EAE"/>
    <w:rsid w:val="002C2ACD"/>
    <w:rsid w:val="002F4FAF"/>
    <w:rsid w:val="00301098"/>
    <w:rsid w:val="00313B3D"/>
    <w:rsid w:val="00320E45"/>
    <w:rsid w:val="00331C3D"/>
    <w:rsid w:val="00332F8A"/>
    <w:rsid w:val="00351D66"/>
    <w:rsid w:val="00371A21"/>
    <w:rsid w:val="00381338"/>
    <w:rsid w:val="00382F81"/>
    <w:rsid w:val="003A25EE"/>
    <w:rsid w:val="003D7030"/>
    <w:rsid w:val="003E7304"/>
    <w:rsid w:val="003F600D"/>
    <w:rsid w:val="00441224"/>
    <w:rsid w:val="00445ED5"/>
    <w:rsid w:val="00453E0D"/>
    <w:rsid w:val="0048546A"/>
    <w:rsid w:val="004B4407"/>
    <w:rsid w:val="004B5A33"/>
    <w:rsid w:val="00505CFB"/>
    <w:rsid w:val="0052091D"/>
    <w:rsid w:val="005262BE"/>
    <w:rsid w:val="00527D36"/>
    <w:rsid w:val="00553953"/>
    <w:rsid w:val="00563BB3"/>
    <w:rsid w:val="00567811"/>
    <w:rsid w:val="00575921"/>
    <w:rsid w:val="005A2D9B"/>
    <w:rsid w:val="005A706F"/>
    <w:rsid w:val="005B3AD9"/>
    <w:rsid w:val="005E6EF6"/>
    <w:rsid w:val="00600C7F"/>
    <w:rsid w:val="0060303C"/>
    <w:rsid w:val="00603BA0"/>
    <w:rsid w:val="0064693D"/>
    <w:rsid w:val="00650FB7"/>
    <w:rsid w:val="006517D9"/>
    <w:rsid w:val="00671F47"/>
    <w:rsid w:val="006A4AC1"/>
    <w:rsid w:val="006A5429"/>
    <w:rsid w:val="006C11B5"/>
    <w:rsid w:val="006D0B08"/>
    <w:rsid w:val="006D457D"/>
    <w:rsid w:val="007130C1"/>
    <w:rsid w:val="00731429"/>
    <w:rsid w:val="00745648"/>
    <w:rsid w:val="007508DF"/>
    <w:rsid w:val="00773405"/>
    <w:rsid w:val="007A4050"/>
    <w:rsid w:val="007C0FF6"/>
    <w:rsid w:val="007D0C92"/>
    <w:rsid w:val="007F1BF1"/>
    <w:rsid w:val="00803617"/>
    <w:rsid w:val="00830013"/>
    <w:rsid w:val="00861236"/>
    <w:rsid w:val="0088458F"/>
    <w:rsid w:val="00922EC5"/>
    <w:rsid w:val="009335F5"/>
    <w:rsid w:val="00937971"/>
    <w:rsid w:val="009552A0"/>
    <w:rsid w:val="00995099"/>
    <w:rsid w:val="00997EFB"/>
    <w:rsid w:val="009A00F8"/>
    <w:rsid w:val="009A6853"/>
    <w:rsid w:val="009B535E"/>
    <w:rsid w:val="009C0FA2"/>
    <w:rsid w:val="009E070A"/>
    <w:rsid w:val="009E19D4"/>
    <w:rsid w:val="00A01948"/>
    <w:rsid w:val="00A06F33"/>
    <w:rsid w:val="00A10B37"/>
    <w:rsid w:val="00A12363"/>
    <w:rsid w:val="00A47148"/>
    <w:rsid w:val="00A61E57"/>
    <w:rsid w:val="00A64E11"/>
    <w:rsid w:val="00AC79ED"/>
    <w:rsid w:val="00AF0A68"/>
    <w:rsid w:val="00AF2FCF"/>
    <w:rsid w:val="00B419C0"/>
    <w:rsid w:val="00B52FF8"/>
    <w:rsid w:val="00B61236"/>
    <w:rsid w:val="00B62C58"/>
    <w:rsid w:val="00B662D7"/>
    <w:rsid w:val="00B774DE"/>
    <w:rsid w:val="00BA2928"/>
    <w:rsid w:val="00BA5EB2"/>
    <w:rsid w:val="00BD062A"/>
    <w:rsid w:val="00BF20C3"/>
    <w:rsid w:val="00C0116E"/>
    <w:rsid w:val="00C05109"/>
    <w:rsid w:val="00C052A3"/>
    <w:rsid w:val="00C06784"/>
    <w:rsid w:val="00C15019"/>
    <w:rsid w:val="00C338F0"/>
    <w:rsid w:val="00C43E43"/>
    <w:rsid w:val="00C52F0B"/>
    <w:rsid w:val="00C71CF8"/>
    <w:rsid w:val="00C9201F"/>
    <w:rsid w:val="00C975BD"/>
    <w:rsid w:val="00CA408E"/>
    <w:rsid w:val="00CB195F"/>
    <w:rsid w:val="00CD2DD3"/>
    <w:rsid w:val="00CD336A"/>
    <w:rsid w:val="00D1268C"/>
    <w:rsid w:val="00D17C17"/>
    <w:rsid w:val="00D318F1"/>
    <w:rsid w:val="00D37B86"/>
    <w:rsid w:val="00D52E5D"/>
    <w:rsid w:val="00D60B75"/>
    <w:rsid w:val="00D63484"/>
    <w:rsid w:val="00D85D13"/>
    <w:rsid w:val="00E0122B"/>
    <w:rsid w:val="00E302D0"/>
    <w:rsid w:val="00E73C19"/>
    <w:rsid w:val="00E83FB6"/>
    <w:rsid w:val="00EA75D6"/>
    <w:rsid w:val="00EB0605"/>
    <w:rsid w:val="00EC4DB4"/>
    <w:rsid w:val="00EE44DC"/>
    <w:rsid w:val="00F14B6D"/>
    <w:rsid w:val="00F42CCB"/>
    <w:rsid w:val="00F45E07"/>
    <w:rsid w:val="00F66928"/>
    <w:rsid w:val="00F85E2F"/>
    <w:rsid w:val="00FA3306"/>
    <w:rsid w:val="00FB35EC"/>
    <w:rsid w:val="00FC63AE"/>
    <w:rsid w:val="00FD47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chartTrackingRefBased/>
  <w15:docId w15:val="{CE46AAFD-8D97-4D91-BD5C-9261C5A5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semiHidden/>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semiHidden/>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71378814">
          <w:marLeft w:val="0"/>
          <w:marRight w:val="0"/>
          <w:marTop w:val="0"/>
          <w:marBottom w:val="0"/>
          <w:divBdr>
            <w:top w:val="none" w:sz="0" w:space="0" w:color="auto"/>
            <w:left w:val="none" w:sz="0" w:space="0" w:color="auto"/>
            <w:bottom w:val="none" w:sz="0" w:space="0" w:color="auto"/>
            <w:right w:val="none" w:sz="0" w:space="0" w:color="auto"/>
          </w:divBdr>
        </w:div>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2012638615">
          <w:marLeft w:val="0"/>
          <w:marRight w:val="0"/>
          <w:marTop w:val="0"/>
          <w:marBottom w:val="0"/>
          <w:divBdr>
            <w:top w:val="none" w:sz="0" w:space="0" w:color="auto"/>
            <w:left w:val="none" w:sz="0" w:space="0" w:color="auto"/>
            <w:bottom w:val="none" w:sz="0" w:space="0" w:color="auto"/>
            <w:right w:val="none" w:sz="0" w:space="0" w:color="auto"/>
          </w:divBdr>
        </w:div>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1654407975">
          <w:marLeft w:val="0"/>
          <w:marRight w:val="0"/>
          <w:marTop w:val="0"/>
          <w:marBottom w:val="0"/>
          <w:divBdr>
            <w:top w:val="none" w:sz="0" w:space="0" w:color="auto"/>
            <w:left w:val="none" w:sz="0" w:space="0" w:color="auto"/>
            <w:bottom w:val="none" w:sz="0" w:space="0" w:color="auto"/>
            <w:right w:val="none" w:sz="0" w:space="0" w:color="auto"/>
          </w:divBdr>
        </w:div>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dri.org/our-work/civil-society-calls-on-the-eu-to-ban-predictive-ai-systems-in-policing-and-criminal-justice-in-the-a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d5-3_7u5a4&amp;t=209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89199-98A6-4D1C-B7AC-E62D493E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2</cp:revision>
  <dcterms:created xsi:type="dcterms:W3CDTF">2022-08-11T15:23:00Z</dcterms:created>
  <dcterms:modified xsi:type="dcterms:W3CDTF">2022-08-11T15:23:00Z</dcterms:modified>
</cp:coreProperties>
</file>