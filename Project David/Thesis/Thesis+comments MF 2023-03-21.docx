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DD3C7" w14:textId="06641354" w:rsidR="00381338" w:rsidRDefault="00381338" w:rsidP="00C975BD">
      <w:pPr>
        <w:jc w:val="center"/>
        <w:rPr>
          <w:b/>
          <w:lang w:val="en-US"/>
        </w:rPr>
      </w:pPr>
      <w:r>
        <w:rPr>
          <w:b/>
          <w:lang w:val="en-US"/>
        </w:rPr>
        <w:t>Introduction</w:t>
      </w:r>
    </w:p>
    <w:p w14:paraId="6A08450B" w14:textId="55BB4F77" w:rsidR="00B52FF8" w:rsidRDefault="00731429" w:rsidP="00177C72">
      <w:pPr>
        <w:ind w:firstLine="708"/>
        <w:rPr>
          <w:lang w:val="en-US"/>
        </w:rPr>
      </w:pPr>
      <w:r>
        <w:rPr>
          <w:lang w:val="en-US"/>
        </w:rPr>
        <w:t>In the field of</w:t>
      </w:r>
      <w:r w:rsidR="00C02819">
        <w:rPr>
          <w:lang w:val="en-US"/>
        </w:rPr>
        <w:t xml:space="preserve"> predictive modeling</w:t>
      </w:r>
      <w:r>
        <w:rPr>
          <w:lang w:val="en-US"/>
        </w:rPr>
        <w:t>, the relationship between accuracy and interpretability is often seen as a trade-off.</w:t>
      </w:r>
      <w:r w:rsidR="00080098" w:rsidRPr="00080098">
        <w:rPr>
          <w:lang w:val="en-US"/>
        </w:rPr>
        <w:t xml:space="preserve"> </w:t>
      </w:r>
      <w:r w:rsidR="007130C1">
        <w:rPr>
          <w:lang w:val="en-US"/>
        </w:rPr>
        <w:t xml:space="preserve">An ensemble of trees, like for example, a random forest, often provides highly accurate results but the </w:t>
      </w:r>
      <w:r w:rsidR="00830013">
        <w:rPr>
          <w:lang w:val="en-US"/>
        </w:rPr>
        <w:t>final predictive model is</w:t>
      </w:r>
      <w:r w:rsidR="007130C1">
        <w:rPr>
          <w:lang w:val="en-US"/>
        </w:rPr>
        <w:t xml:space="preserve"> too complex for human understanding </w:t>
      </w:r>
      <w:r w:rsidR="00FA3306">
        <w:rPr>
          <w:lang w:val="en-US"/>
        </w:rPr>
        <w:t>(James</w:t>
      </w:r>
      <w:r w:rsidR="00FA3306" w:rsidRPr="00FA3306">
        <w:rPr>
          <w:lang w:val="en-US"/>
        </w:rPr>
        <w:t xml:space="preserve"> </w:t>
      </w:r>
      <w:r w:rsidR="00FA3306">
        <w:rPr>
          <w:lang w:val="en-US"/>
        </w:rPr>
        <w:t>et al.</w:t>
      </w:r>
      <w:r w:rsidR="00FA3306" w:rsidRPr="00FA3306">
        <w:rPr>
          <w:lang w:val="en-US"/>
        </w:rPr>
        <w:t xml:space="preserve">, </w:t>
      </w:r>
      <w:r w:rsidR="00FA3306">
        <w:rPr>
          <w:lang w:val="en-US"/>
        </w:rPr>
        <w:t>2013</w:t>
      </w:r>
      <w:r w:rsidR="007130C1">
        <w:rPr>
          <w:lang w:val="en-US"/>
        </w:rPr>
        <w:t xml:space="preserve">). </w:t>
      </w:r>
      <w:r w:rsidR="007F62BC">
        <w:rPr>
          <w:lang w:val="en-US"/>
        </w:rPr>
        <w:t>These models can be used to find patters in complex data structures and use it to make predictions on new, unseen data. They</w:t>
      </w:r>
      <w:commentRangeStart w:id="0"/>
      <w:r w:rsidR="007F62BC">
        <w:rPr>
          <w:lang w:val="en-US"/>
        </w:rPr>
        <w:t xml:space="preserve"> could for example be used to scan a large number of chemical compounds in a patient’s blood and predict if a disease is present, analyze a company’s data to predict if it’s committing fraud, or predict what movie you would most likely want to see next.</w:t>
      </w:r>
      <w:commentRangeEnd w:id="0"/>
      <w:r w:rsidR="007F62BC">
        <w:rPr>
          <w:rStyle w:val="CommentReference"/>
        </w:rPr>
        <w:commentReference w:id="0"/>
      </w:r>
      <w:r w:rsidR="007F62BC">
        <w:rPr>
          <w:lang w:val="en-US"/>
        </w:rPr>
        <w:t xml:space="preserve"> While the answers provided by these models are often accurate, it is hard to interpret how these answers came to be. </w:t>
      </w:r>
      <w:commentRangeStart w:id="1"/>
      <w:r w:rsidR="007130C1">
        <w:rPr>
          <w:lang w:val="en-US"/>
        </w:rPr>
        <w:t xml:space="preserve">A high-accuracy, low-interpretability model like this will from now on </w:t>
      </w:r>
      <w:r w:rsidR="00E0122B">
        <w:rPr>
          <w:lang w:val="en-US"/>
        </w:rPr>
        <w:t>be referred to as</w:t>
      </w:r>
      <w:r w:rsidR="00B52FF8">
        <w:rPr>
          <w:lang w:val="en-US"/>
        </w:rPr>
        <w:t xml:space="preserve"> a</w:t>
      </w:r>
      <w:r w:rsidR="00E0122B">
        <w:rPr>
          <w:lang w:val="en-US"/>
        </w:rPr>
        <w:t xml:space="preserve"> </w:t>
      </w:r>
      <w:r w:rsidR="00221C73" w:rsidRPr="00221C73">
        <w:rPr>
          <w:i/>
          <w:lang w:val="en-US"/>
        </w:rPr>
        <w:t>black box</w:t>
      </w:r>
      <w:r w:rsidR="00EE44DC">
        <w:rPr>
          <w:lang w:val="en-US"/>
        </w:rPr>
        <w:t xml:space="preserve"> model</w:t>
      </w:r>
      <w:r w:rsidR="007130C1">
        <w:rPr>
          <w:lang w:val="en-US"/>
        </w:rPr>
        <w:t>.</w:t>
      </w:r>
      <w:commentRangeEnd w:id="1"/>
      <w:r w:rsidR="003B1BC5">
        <w:rPr>
          <w:rStyle w:val="CommentReference"/>
        </w:rPr>
        <w:commentReference w:id="1"/>
      </w:r>
      <w:r w:rsidR="00156962">
        <w:rPr>
          <w:lang w:val="en-US"/>
        </w:rPr>
        <w:t xml:space="preserve"> They </w:t>
      </w:r>
    </w:p>
    <w:p w14:paraId="401B5789" w14:textId="642792D3" w:rsidR="00B52FF8" w:rsidRDefault="00EE44DC" w:rsidP="00BD062A">
      <w:pPr>
        <w:ind w:firstLine="708"/>
        <w:rPr>
          <w:lang w:val="en-GB"/>
        </w:rPr>
      </w:pPr>
      <w:r>
        <w:rPr>
          <w:lang w:val="en-US"/>
        </w:rPr>
        <w:t>As the usage of black box models has become more commonplace</w:t>
      </w:r>
      <w:r w:rsidR="00830013">
        <w:rPr>
          <w:lang w:val="en-US"/>
        </w:rPr>
        <w:t xml:space="preserve"> </w:t>
      </w:r>
      <w:r w:rsidR="00BA5EB2">
        <w:rPr>
          <w:lang w:val="en-US"/>
        </w:rPr>
        <w:t>it is increasingly important to understand how these models make their predictions</w:t>
      </w:r>
      <w:r w:rsidR="00FA3306">
        <w:rPr>
          <w:lang w:val="en-US"/>
        </w:rPr>
        <w:t xml:space="preserve"> (</w:t>
      </w:r>
      <w:proofErr w:type="spellStart"/>
      <w:r w:rsidR="00B52FF8">
        <w:rPr>
          <w:lang w:val="en-US"/>
        </w:rPr>
        <w:t>Bodó</w:t>
      </w:r>
      <w:proofErr w:type="spellEnd"/>
      <w:r w:rsidR="00B52FF8">
        <w:rPr>
          <w:lang w:val="en-US"/>
        </w:rPr>
        <w:t xml:space="preserve">, &amp; Janssen, 2021; </w:t>
      </w:r>
      <w:r w:rsidR="00FA3306" w:rsidRPr="00830013">
        <w:rPr>
          <w:lang w:val="en-US"/>
        </w:rPr>
        <w:t>Va</w:t>
      </w:r>
      <w:r w:rsidR="00FA3306">
        <w:rPr>
          <w:lang w:val="en-US"/>
        </w:rPr>
        <w:t xml:space="preserve">rshney &amp; </w:t>
      </w:r>
      <w:proofErr w:type="spellStart"/>
      <w:r w:rsidR="00FA3306">
        <w:rPr>
          <w:lang w:val="en-US"/>
        </w:rPr>
        <w:t>Alemzadeh</w:t>
      </w:r>
      <w:proofErr w:type="spellEnd"/>
      <w:r w:rsidR="00FA3306">
        <w:rPr>
          <w:lang w:val="en-US"/>
        </w:rPr>
        <w:t xml:space="preserve">, </w:t>
      </w:r>
      <w:r w:rsidR="00FA3306" w:rsidRPr="00830013">
        <w:rPr>
          <w:lang w:val="en-US"/>
        </w:rPr>
        <w:t>2017</w:t>
      </w:r>
      <w:r w:rsidR="00FA3306">
        <w:rPr>
          <w:lang w:val="en-US"/>
        </w:rPr>
        <w:t>)</w:t>
      </w:r>
      <w:r w:rsidR="00BA5EB2">
        <w:rPr>
          <w:lang w:val="en-US"/>
        </w:rPr>
        <w:t>.</w:t>
      </w:r>
      <w:r w:rsidR="00830013">
        <w:rPr>
          <w:lang w:val="en-US"/>
        </w:rPr>
        <w:t xml:space="preserve"> As pointed out by Rudin (2019</w:t>
      </w:r>
      <w:r w:rsidR="00FA3306">
        <w:rPr>
          <w:lang w:val="en-US"/>
        </w:rPr>
        <w:t>):</w:t>
      </w:r>
      <w:r w:rsidR="00830013">
        <w:rPr>
          <w:lang w:val="en-US"/>
        </w:rPr>
        <w:t xml:space="preserve"> “</w:t>
      </w:r>
      <w:r w:rsidR="00FA3306">
        <w:rPr>
          <w:lang w:val="en-US"/>
        </w:rPr>
        <w:t>t</w:t>
      </w:r>
      <w:r w:rsidR="00FA3306" w:rsidRPr="00FA3306">
        <w:rPr>
          <w:lang w:val="en-US"/>
        </w:rPr>
        <w:t xml:space="preserve">he lack of transparency and accountability of </w:t>
      </w:r>
      <w:r w:rsidR="00830013" w:rsidRPr="00830013">
        <w:rPr>
          <w:lang w:val="en-US"/>
        </w:rPr>
        <w:t>predictive models can have (and has already had) severe consequences</w:t>
      </w:r>
      <w:r w:rsidR="00830013">
        <w:rPr>
          <w:lang w:val="en-US"/>
        </w:rPr>
        <w:t xml:space="preserve">”. </w:t>
      </w:r>
      <w:r w:rsidR="00FA3306">
        <w:rPr>
          <w:lang w:val="en-US"/>
        </w:rPr>
        <w:t xml:space="preserve">In the USA, for example, people have been incorrectly denied parole, or incorrectly released on bail (Wexler, </w:t>
      </w:r>
      <w:r w:rsidR="00FA3306" w:rsidRPr="00FA3306">
        <w:rPr>
          <w:lang w:val="en-US"/>
        </w:rPr>
        <w:t>2017</w:t>
      </w:r>
      <w:r w:rsidR="00FA3306">
        <w:rPr>
          <w:lang w:val="en-US"/>
        </w:rPr>
        <w:t xml:space="preserve">). </w:t>
      </w:r>
      <w:r w:rsidR="007D0C92">
        <w:rPr>
          <w:lang w:val="en-US"/>
        </w:rPr>
        <w:t>Recently, the Dutch government came under scrutiny</w:t>
      </w:r>
      <w:r w:rsidR="00177C72">
        <w:rPr>
          <w:lang w:val="en-US"/>
        </w:rPr>
        <w:t xml:space="preserve"> in an event called </w:t>
      </w:r>
      <w:r w:rsidR="00177C72" w:rsidRPr="00177C72">
        <w:rPr>
          <w:lang w:val="en-US"/>
        </w:rPr>
        <w:t>“Du</w:t>
      </w:r>
      <w:r w:rsidR="00177C72">
        <w:rPr>
          <w:lang w:val="en-US"/>
        </w:rPr>
        <w:t xml:space="preserve">tch childcare benefits scandal” </w:t>
      </w:r>
      <w:r w:rsidR="00177C72" w:rsidRPr="00177C72">
        <w:rPr>
          <w:lang w:val="en-US"/>
        </w:rPr>
        <w:t>(Dutch: “</w:t>
      </w:r>
      <w:proofErr w:type="spellStart"/>
      <w:r w:rsidR="00177C72" w:rsidRPr="00177C72">
        <w:rPr>
          <w:lang w:val="en-US"/>
        </w:rPr>
        <w:t>Toeslagenaffaire</w:t>
      </w:r>
      <w:proofErr w:type="spellEnd"/>
      <w:r w:rsidR="00177C72" w:rsidRPr="00177C72">
        <w:rPr>
          <w:lang w:val="en-US"/>
        </w:rPr>
        <w:t>”)</w:t>
      </w:r>
      <w:r w:rsidR="00177C72">
        <w:rPr>
          <w:lang w:val="en-US"/>
        </w:rPr>
        <w:t xml:space="preserve">, where, </w:t>
      </w:r>
      <w:r w:rsidR="00177C72" w:rsidRPr="00177C72">
        <w:rPr>
          <w:lang w:val="en-US"/>
        </w:rPr>
        <w:t>between 2013 and 2019,</w:t>
      </w:r>
      <w:r w:rsidR="00177C72">
        <w:rPr>
          <w:lang w:val="en-US"/>
        </w:rPr>
        <w:t xml:space="preserve"> an estimated 26,000 parents were wrongly accused of making fraudulent benefit claims, </w:t>
      </w:r>
      <w:r w:rsidR="00B52FF8">
        <w:rPr>
          <w:lang w:val="en-US"/>
        </w:rPr>
        <w:t>(</w:t>
      </w:r>
      <w:r w:rsidR="00B52FF8" w:rsidRPr="00B52FF8">
        <w:rPr>
          <w:lang w:val="en-US"/>
        </w:rPr>
        <w:t xml:space="preserve">van </w:t>
      </w:r>
      <w:proofErr w:type="spellStart"/>
      <w:r w:rsidR="00B52FF8" w:rsidRPr="00B52FF8">
        <w:rPr>
          <w:lang w:val="en-US"/>
        </w:rPr>
        <w:t>Bruxvoo</w:t>
      </w:r>
      <w:r w:rsidR="00B52FF8">
        <w:rPr>
          <w:lang w:val="en-US"/>
        </w:rPr>
        <w:t>rt</w:t>
      </w:r>
      <w:proofErr w:type="spellEnd"/>
      <w:r w:rsidR="00B52FF8">
        <w:rPr>
          <w:lang w:val="en-US"/>
        </w:rPr>
        <w:t xml:space="preserve"> &amp; van Keulen, 2021; Huisman, 2020)</w:t>
      </w:r>
      <w:r w:rsidR="00177C72">
        <w:rPr>
          <w:lang w:val="en-US"/>
        </w:rPr>
        <w:t xml:space="preserve">. </w:t>
      </w:r>
      <w:r w:rsidR="003F600D">
        <w:rPr>
          <w:lang w:val="en-US"/>
        </w:rPr>
        <w:t xml:space="preserve">The </w:t>
      </w:r>
      <w:r w:rsidR="003F600D" w:rsidRPr="003F600D">
        <w:rPr>
          <w:lang w:val="en-US"/>
        </w:rPr>
        <w:t>European Digital Rights</w:t>
      </w:r>
      <w:r w:rsidR="003F600D">
        <w:rPr>
          <w:lang w:val="en-US"/>
        </w:rPr>
        <w:t xml:space="preserve"> (</w:t>
      </w:r>
      <w:proofErr w:type="spellStart"/>
      <w:r w:rsidR="003F600D">
        <w:rPr>
          <w:lang w:val="en-US"/>
        </w:rPr>
        <w:t>EDRi</w:t>
      </w:r>
      <w:proofErr w:type="spellEnd"/>
      <w:r w:rsidR="003F600D">
        <w:rPr>
          <w:lang w:val="en-US"/>
        </w:rPr>
        <w:t xml:space="preserve">) organization, a network of </w:t>
      </w:r>
      <w:r w:rsidR="0060303C">
        <w:rPr>
          <w:lang w:val="en-US"/>
        </w:rPr>
        <w:t xml:space="preserve">more than 40 </w:t>
      </w:r>
      <w:r w:rsidR="003F600D">
        <w:rPr>
          <w:lang w:val="en-US"/>
        </w:rPr>
        <w:t>European</w:t>
      </w:r>
      <w:r w:rsidR="003F600D" w:rsidRPr="003F600D">
        <w:rPr>
          <w:lang w:val="en-US"/>
        </w:rPr>
        <w:t xml:space="preserve"> </w:t>
      </w:r>
      <w:r w:rsidR="0060303C">
        <w:rPr>
          <w:lang w:val="en-US"/>
        </w:rPr>
        <w:t>civil organizations</w:t>
      </w:r>
      <w:r w:rsidR="003F600D">
        <w:rPr>
          <w:lang w:val="en-US"/>
        </w:rPr>
        <w:t>, advocate for more regulation</w:t>
      </w:r>
      <w:r w:rsidR="0060303C">
        <w:rPr>
          <w:lang w:val="en-US"/>
        </w:rPr>
        <w:t xml:space="preserve"> and transparency</w:t>
      </w:r>
      <w:r w:rsidR="003F600D">
        <w:rPr>
          <w:lang w:val="en-US"/>
        </w:rPr>
        <w:t xml:space="preserve"> on artificial </w:t>
      </w:r>
      <w:r w:rsidR="00C052A3">
        <w:rPr>
          <w:lang w:val="en-US"/>
        </w:rPr>
        <w:t>intelligence</w:t>
      </w:r>
      <w:r w:rsidR="00AB683A">
        <w:rPr>
          <w:lang w:val="en-US"/>
        </w:rPr>
        <w:t xml:space="preserve"> (AI)</w:t>
      </w:r>
      <w:r w:rsidR="003F600D">
        <w:rPr>
          <w:lang w:val="en-US"/>
        </w:rPr>
        <w:t xml:space="preserve"> decision-making systems</w:t>
      </w:r>
      <w:r w:rsidR="0060303C">
        <w:rPr>
          <w:lang w:val="en-US"/>
        </w:rPr>
        <w:t xml:space="preserve"> in the European Union</w:t>
      </w:r>
      <w:r w:rsidR="003F600D">
        <w:rPr>
          <w:lang w:val="en-US"/>
        </w:rPr>
        <w:t>, especially in the area of</w:t>
      </w:r>
      <w:r w:rsidR="003F600D" w:rsidRPr="003F600D">
        <w:rPr>
          <w:lang w:val="en-US"/>
        </w:rPr>
        <w:t xml:space="preserve"> law enforcement and criminal justice</w:t>
      </w:r>
      <w:r w:rsidR="0060303C">
        <w:rPr>
          <w:lang w:val="en-US"/>
        </w:rPr>
        <w:t>.</w:t>
      </w:r>
      <w:r w:rsidR="00B46FFA">
        <w:rPr>
          <w:lang w:val="en-US"/>
        </w:rPr>
        <w:t xml:space="preserve"> With the recent developments in language models like </w:t>
      </w:r>
      <w:proofErr w:type="spellStart"/>
      <w:r w:rsidR="00B46FFA">
        <w:rPr>
          <w:lang w:val="en-US"/>
        </w:rPr>
        <w:t>chatGPT</w:t>
      </w:r>
      <w:proofErr w:type="spellEnd"/>
      <w:r w:rsidR="00B46FFA">
        <w:rPr>
          <w:lang w:val="en-US"/>
        </w:rPr>
        <w:t xml:space="preserve"> by </w:t>
      </w:r>
      <w:proofErr w:type="spellStart"/>
      <w:r w:rsidR="00B46FFA">
        <w:rPr>
          <w:lang w:val="en-US"/>
        </w:rPr>
        <w:t>OpenAI</w:t>
      </w:r>
      <w:proofErr w:type="spellEnd"/>
      <w:r w:rsidR="00AB683A">
        <w:rPr>
          <w:lang w:val="en-US"/>
        </w:rPr>
        <w:t xml:space="preserve"> (2022)</w:t>
      </w:r>
      <w:r w:rsidR="00B46FFA">
        <w:rPr>
          <w:lang w:val="en-US"/>
        </w:rPr>
        <w:t xml:space="preserve">, </w:t>
      </w:r>
      <w:r w:rsidR="00AB683A">
        <w:rPr>
          <w:lang w:val="en-US"/>
        </w:rPr>
        <w:t xml:space="preserve">it seems </w:t>
      </w:r>
      <w:r w:rsidR="000E399F">
        <w:rPr>
          <w:lang w:val="en-US"/>
        </w:rPr>
        <w:t>that the growth of the importance of algorithms in society is not slowing down (</w:t>
      </w:r>
      <w:r w:rsidR="0002047A">
        <w:rPr>
          <w:lang w:val="en-US"/>
        </w:rPr>
        <w:t>Future of Life Institute, n.d.)</w:t>
      </w:r>
      <w:r w:rsidR="000E399F">
        <w:rPr>
          <w:lang w:val="en-US"/>
        </w:rPr>
        <w:t>.</w:t>
      </w:r>
      <w:r w:rsidR="0002047A">
        <w:rPr>
          <w:lang w:val="en-US"/>
        </w:rPr>
        <w:t xml:space="preserve"> While highly accurate black box models are very useful, the call for models with higher interpretability is valid and cannot be ignored. The road to interpretability has two</w:t>
      </w:r>
      <w:r w:rsidR="003B1BC5">
        <w:rPr>
          <w:lang w:val="en-US"/>
        </w:rPr>
        <w:t xml:space="preserve"> main</w:t>
      </w:r>
      <w:r w:rsidR="0002047A">
        <w:rPr>
          <w:lang w:val="en-US"/>
        </w:rPr>
        <w:t xml:space="preserve"> directions: </w:t>
      </w:r>
      <w:proofErr w:type="gramStart"/>
      <w:r w:rsidR="0002047A">
        <w:rPr>
          <w:lang w:val="en-US"/>
        </w:rPr>
        <w:t>Post-hoc</w:t>
      </w:r>
      <w:proofErr w:type="gramEnd"/>
      <w:r w:rsidR="0002047A">
        <w:rPr>
          <w:lang w:val="en-US"/>
        </w:rPr>
        <w:t xml:space="preserve"> explanation tools, and</w:t>
      </w:r>
      <w:r w:rsidR="0002047A" w:rsidRPr="0002047A">
        <w:rPr>
          <w:lang w:val="en-GB"/>
        </w:rPr>
        <w:t xml:space="preserve"> inherently interpretable models.</w:t>
      </w:r>
    </w:p>
    <w:p w14:paraId="397A5DCC" w14:textId="0AB6218E" w:rsidR="00D02E5E" w:rsidRDefault="005E6EF6" w:rsidP="00D02E5E">
      <w:pPr>
        <w:ind w:firstLine="708"/>
        <w:rPr>
          <w:lang w:val="en-US"/>
        </w:rPr>
      </w:pPr>
      <w:r>
        <w:rPr>
          <w:lang w:val="en-US"/>
        </w:rPr>
        <w:t>In practice, post-hoc explanation techniques that attempt to interpret black box models are used</w:t>
      </w:r>
      <w:r w:rsidR="0002047A">
        <w:rPr>
          <w:lang w:val="en-US"/>
        </w:rPr>
        <w:t xml:space="preserve"> often</w:t>
      </w:r>
      <w:r>
        <w:rPr>
          <w:lang w:val="en-US"/>
        </w:rPr>
        <w:t xml:space="preserve">. </w:t>
      </w:r>
      <w:r w:rsidR="00995099">
        <w:rPr>
          <w:lang w:val="en-US"/>
        </w:rPr>
        <w:t>L</w:t>
      </w:r>
      <w:r w:rsidR="00553953" w:rsidRPr="00553953">
        <w:rPr>
          <w:lang w:val="en-US"/>
        </w:rPr>
        <w:t xml:space="preserve">ocal </w:t>
      </w:r>
      <w:r w:rsidR="00995099">
        <w:rPr>
          <w:lang w:val="en-US"/>
        </w:rPr>
        <w:t>I</w:t>
      </w:r>
      <w:r w:rsidR="00553953" w:rsidRPr="00553953">
        <w:rPr>
          <w:lang w:val="en-US"/>
        </w:rPr>
        <w:t xml:space="preserve">nterpretable </w:t>
      </w:r>
      <w:r w:rsidR="00995099">
        <w:rPr>
          <w:lang w:val="en-US"/>
        </w:rPr>
        <w:t>M</w:t>
      </w:r>
      <w:r w:rsidR="00553953" w:rsidRPr="00553953">
        <w:rPr>
          <w:lang w:val="en-US"/>
        </w:rPr>
        <w:t xml:space="preserve">odel-agnostic </w:t>
      </w:r>
      <w:r w:rsidR="00995099">
        <w:rPr>
          <w:lang w:val="en-US"/>
        </w:rPr>
        <w:t>E</w:t>
      </w:r>
      <w:r w:rsidR="00553953" w:rsidRPr="00553953">
        <w:rPr>
          <w:lang w:val="en-US"/>
        </w:rPr>
        <w:t>xplanations</w:t>
      </w:r>
      <w:r w:rsidR="00553953">
        <w:rPr>
          <w:lang w:val="en-US"/>
        </w:rPr>
        <w:t xml:space="preserve"> </w:t>
      </w:r>
      <w:r w:rsidR="00553953" w:rsidRPr="00553953">
        <w:rPr>
          <w:lang w:val="en-US"/>
        </w:rPr>
        <w:t>(LIME</w:t>
      </w:r>
      <w:r w:rsidR="005A706F">
        <w:rPr>
          <w:lang w:val="en-US"/>
        </w:rPr>
        <w:t>;</w:t>
      </w:r>
      <w:r w:rsidR="005A706F" w:rsidRPr="005A706F">
        <w:rPr>
          <w:lang w:val="en-US"/>
        </w:rPr>
        <w:t xml:space="preserve"> Ribeiro, </w:t>
      </w:r>
      <w:r w:rsidR="005A706F">
        <w:rPr>
          <w:lang w:val="en-US"/>
        </w:rPr>
        <w:t xml:space="preserve">et al., </w:t>
      </w:r>
      <w:r w:rsidR="005A706F" w:rsidRPr="005A706F">
        <w:rPr>
          <w:lang w:val="en-US"/>
        </w:rPr>
        <w:t>2016</w:t>
      </w:r>
      <w:r w:rsidR="00553953" w:rsidRPr="00553953">
        <w:rPr>
          <w:lang w:val="en-US"/>
        </w:rPr>
        <w:t xml:space="preserve">) </w:t>
      </w:r>
      <w:r w:rsidR="00995099">
        <w:rPr>
          <w:lang w:val="en-US"/>
        </w:rPr>
        <w:t>and</w:t>
      </w:r>
      <w:r w:rsidR="00553953">
        <w:rPr>
          <w:lang w:val="en-US"/>
        </w:rPr>
        <w:t xml:space="preserve"> </w:t>
      </w:r>
      <w:r w:rsidR="00553953" w:rsidRPr="00553953">
        <w:rPr>
          <w:lang w:val="en-US"/>
        </w:rPr>
        <w:t>Shapley additive explanations</w:t>
      </w:r>
      <w:r w:rsidR="00553953">
        <w:rPr>
          <w:lang w:val="en-US"/>
        </w:rPr>
        <w:t xml:space="preserve"> (SHAP</w:t>
      </w:r>
      <w:r w:rsidR="005A706F">
        <w:rPr>
          <w:lang w:val="en-US"/>
        </w:rPr>
        <w:t xml:space="preserve">; Lundberg &amp; Lee, </w:t>
      </w:r>
      <w:r w:rsidR="005A706F" w:rsidRPr="00553953">
        <w:rPr>
          <w:lang w:val="en-US"/>
        </w:rPr>
        <w:t>2017</w:t>
      </w:r>
      <w:r w:rsidR="00553953">
        <w:rPr>
          <w:lang w:val="en-US"/>
        </w:rPr>
        <w:t>)</w:t>
      </w:r>
      <w:r>
        <w:rPr>
          <w:lang w:val="en-US"/>
        </w:rPr>
        <w:t xml:space="preserve"> are popular examples. </w:t>
      </w:r>
      <w:r w:rsidR="00505CFB">
        <w:rPr>
          <w:lang w:val="en-US"/>
        </w:rPr>
        <w:t>Kaur et al. (</w:t>
      </w:r>
      <w:r w:rsidR="00505CFB" w:rsidRPr="00505CFB">
        <w:rPr>
          <w:lang w:val="en-US"/>
        </w:rPr>
        <w:t>2020</w:t>
      </w:r>
      <w:r w:rsidR="00505CFB">
        <w:rPr>
          <w:lang w:val="en-US"/>
        </w:rPr>
        <w:t xml:space="preserve">) however, point out that while these tools are useful in uncovering issues with </w:t>
      </w:r>
      <w:r w:rsidR="00505CFB" w:rsidRPr="00505CFB">
        <w:rPr>
          <w:lang w:val="en-US"/>
        </w:rPr>
        <w:t>datasets or models</w:t>
      </w:r>
      <w:r w:rsidR="00505CFB">
        <w:rPr>
          <w:lang w:val="en-US"/>
        </w:rPr>
        <w:t>, they are often over-trust</w:t>
      </w:r>
      <w:r w:rsidR="00CE73DB">
        <w:rPr>
          <w:lang w:val="en-US"/>
        </w:rPr>
        <w:t>ed</w:t>
      </w:r>
      <w:r w:rsidR="00505CFB">
        <w:rPr>
          <w:lang w:val="en-US"/>
        </w:rPr>
        <w:t xml:space="preserve"> and misused for interpretation. Rudin (2019) argues that instead of trying to explain black models, the way forward is to create </w:t>
      </w:r>
      <w:r w:rsidR="00221C73">
        <w:rPr>
          <w:i/>
          <w:lang w:val="en-US"/>
        </w:rPr>
        <w:t xml:space="preserve">glass </w:t>
      </w:r>
      <w:r w:rsidR="00221C73" w:rsidRPr="00221C73">
        <w:rPr>
          <w:i/>
          <w:lang w:val="en-US"/>
        </w:rPr>
        <w:t>box</w:t>
      </w:r>
      <w:r w:rsidR="00221C73">
        <w:rPr>
          <w:lang w:val="en-US"/>
        </w:rPr>
        <w:t xml:space="preserve"> </w:t>
      </w:r>
      <w:r w:rsidR="00505CFB" w:rsidRPr="00221C73">
        <w:rPr>
          <w:lang w:val="en-US"/>
        </w:rPr>
        <w:t>models</w:t>
      </w:r>
      <w:r w:rsidR="00505CFB">
        <w:rPr>
          <w:lang w:val="en-US"/>
        </w:rPr>
        <w:t xml:space="preserve"> that are </w:t>
      </w:r>
      <w:r w:rsidR="009B535E">
        <w:rPr>
          <w:lang w:val="en-US"/>
        </w:rPr>
        <w:t xml:space="preserve">not only accurate, but also </w:t>
      </w:r>
      <w:r w:rsidR="00505CFB">
        <w:rPr>
          <w:lang w:val="en-US"/>
        </w:rPr>
        <w:t>inherently interpretable</w:t>
      </w:r>
      <w:r w:rsidR="009B535E">
        <w:rPr>
          <w:lang w:val="en-US"/>
        </w:rPr>
        <w:t xml:space="preserve">. She disregards the trade-off between accuracy and interpretability as a myth. </w:t>
      </w:r>
      <w:r w:rsidR="00221C73">
        <w:rPr>
          <w:lang w:val="en-US"/>
        </w:rPr>
        <w:t xml:space="preserve">She </w:t>
      </w:r>
      <w:r w:rsidR="009F4EC8">
        <w:rPr>
          <w:lang w:val="en-US"/>
        </w:rPr>
        <w:t xml:space="preserve">argues </w:t>
      </w:r>
      <w:r w:rsidR="00221C73">
        <w:rPr>
          <w:lang w:val="en-US"/>
        </w:rPr>
        <w:t>that in numerous domains, highly interpretable glass box models exist that have accuracy close to, equal, or higher than black box models. Furthermore, she notes that</w:t>
      </w:r>
      <w:r w:rsidR="00D02E5E">
        <w:rPr>
          <w:lang w:val="en-US"/>
        </w:rPr>
        <w:t xml:space="preserve"> a small increase in accuracy is often far less important than the ability to interpret results, as interpretability will lead to better data processing in next iteration, leading to better overall accuracy in the long-term. </w:t>
      </w:r>
    </w:p>
    <w:p w14:paraId="61FCF2E4" w14:textId="3527ED91" w:rsidR="006B52AB" w:rsidRPr="00964EAD" w:rsidRDefault="00A61E57" w:rsidP="00964EAD">
      <w:pPr>
        <w:ind w:firstLine="708"/>
        <w:rPr>
          <w:iCs/>
          <w:lang w:val="en-US"/>
        </w:rPr>
      </w:pPr>
      <w:r>
        <w:rPr>
          <w:lang w:val="en-US"/>
        </w:rPr>
        <w:t xml:space="preserve">That said, </w:t>
      </w:r>
      <w:r w:rsidR="00C94476">
        <w:rPr>
          <w:lang w:val="en-US"/>
        </w:rPr>
        <w:t>researchers should still aim to</w:t>
      </w:r>
      <w:r w:rsidR="009E3AA5">
        <w:rPr>
          <w:lang w:val="en-US"/>
        </w:rPr>
        <w:t xml:space="preserve"> improve the accuracy of glass box models. </w:t>
      </w:r>
      <w:r w:rsidR="006A4AC1">
        <w:rPr>
          <w:lang w:val="en-US"/>
        </w:rPr>
        <w:t>In the current thesis, I will attempt to improve the accuracy of the Generalized L</w:t>
      </w:r>
      <w:r w:rsidR="006A4AC1" w:rsidRPr="00A47148">
        <w:rPr>
          <w:lang w:val="en-US"/>
        </w:rPr>
        <w:t xml:space="preserve">inear </w:t>
      </w:r>
      <w:r w:rsidR="006A4AC1">
        <w:rPr>
          <w:lang w:val="en-US"/>
        </w:rPr>
        <w:t>M</w:t>
      </w:r>
      <w:r w:rsidR="006A4AC1" w:rsidRPr="00A47148">
        <w:rPr>
          <w:lang w:val="en-US"/>
        </w:rPr>
        <w:t>ixed-</w:t>
      </w:r>
      <w:r w:rsidR="006A4AC1">
        <w:rPr>
          <w:lang w:val="en-US"/>
        </w:rPr>
        <w:t>M</w:t>
      </w:r>
      <w:r w:rsidR="006A4AC1" w:rsidRPr="00A47148">
        <w:rPr>
          <w:lang w:val="en-US"/>
        </w:rPr>
        <w:t>odel (GLMM)</w:t>
      </w:r>
      <w:r w:rsidR="006A4AC1">
        <w:rPr>
          <w:lang w:val="en-US"/>
        </w:rPr>
        <w:t xml:space="preserve"> tree model. </w:t>
      </w:r>
      <w:r w:rsidR="009C0FA2">
        <w:rPr>
          <w:lang w:val="en-US"/>
        </w:rPr>
        <w:t xml:space="preserve">As explained below, this glass box model is easily interpretable, as it results in a single decision tree. </w:t>
      </w:r>
      <w:r w:rsidR="004E7C3E">
        <w:rPr>
          <w:lang w:val="en-US"/>
        </w:rPr>
        <w:t>It is a multilevel tree model, which</w:t>
      </w:r>
      <w:r w:rsidR="009E3AA5">
        <w:rPr>
          <w:lang w:val="en-US"/>
        </w:rPr>
        <w:t xml:space="preserve"> has an advantage over a </w:t>
      </w:r>
      <w:r w:rsidR="00BC320B">
        <w:rPr>
          <w:lang w:val="en-US"/>
        </w:rPr>
        <w:t xml:space="preserve">traditional </w:t>
      </w:r>
      <w:r w:rsidR="009E3AA5">
        <w:rPr>
          <w:lang w:val="en-US"/>
        </w:rPr>
        <w:t>single tree</w:t>
      </w:r>
      <w:r w:rsidR="004E7C3E">
        <w:rPr>
          <w:lang w:val="en-US"/>
        </w:rPr>
        <w:t xml:space="preserve"> model</w:t>
      </w:r>
      <w:r w:rsidR="009E3AA5">
        <w:rPr>
          <w:lang w:val="en-US"/>
        </w:rPr>
        <w:t>, in that it is able to process multilevel data</w:t>
      </w:r>
      <w:r w:rsidR="004E7C3E">
        <w:rPr>
          <w:lang w:val="en-US"/>
        </w:rPr>
        <w:t xml:space="preserve"> structures</w:t>
      </w:r>
      <w:r w:rsidR="00964EAD">
        <w:rPr>
          <w:lang w:val="en-US"/>
        </w:rPr>
        <w:t>, leading to higher accuracy on multilevel data</w:t>
      </w:r>
      <w:r w:rsidR="004E7C3E">
        <w:rPr>
          <w:lang w:val="en-US"/>
        </w:rPr>
        <w:t xml:space="preserve"> structures (</w:t>
      </w:r>
      <w:r w:rsidR="004E7C3E" w:rsidRPr="00F85E2F">
        <w:rPr>
          <w:lang w:val="en-US"/>
        </w:rPr>
        <w:t xml:space="preserve">Fokkema et al., 2018; </w:t>
      </w:r>
      <w:proofErr w:type="spellStart"/>
      <w:r w:rsidR="004E7C3E" w:rsidRPr="00F85E2F">
        <w:rPr>
          <w:lang w:val="en-US"/>
        </w:rPr>
        <w:t>Hajjem</w:t>
      </w:r>
      <w:proofErr w:type="spellEnd"/>
      <w:r w:rsidR="004E7C3E" w:rsidRPr="00F85E2F">
        <w:rPr>
          <w:lang w:val="en-US"/>
        </w:rPr>
        <w:t xml:space="preserve"> et al., 2017; Sela &amp; </w:t>
      </w:r>
      <w:proofErr w:type="spellStart"/>
      <w:r w:rsidR="004E7C3E" w:rsidRPr="00F85E2F">
        <w:rPr>
          <w:lang w:val="en-US"/>
        </w:rPr>
        <w:t>Simonoff</w:t>
      </w:r>
      <w:proofErr w:type="spellEnd"/>
      <w:r w:rsidR="004E7C3E" w:rsidRPr="00F85E2F">
        <w:rPr>
          <w:lang w:val="en-US"/>
        </w:rPr>
        <w:t>, 2012</w:t>
      </w:r>
      <w:r w:rsidR="004E7C3E">
        <w:rPr>
          <w:lang w:val="en-US"/>
        </w:rPr>
        <w:t>)</w:t>
      </w:r>
      <w:r w:rsidR="00964EAD">
        <w:rPr>
          <w:lang w:val="en-US"/>
        </w:rPr>
        <w:t xml:space="preserve">. </w:t>
      </w:r>
      <w:r w:rsidR="009C0FA2">
        <w:rPr>
          <w:lang w:val="en-US"/>
        </w:rPr>
        <w:t xml:space="preserve">GLMM trees however, fall short </w:t>
      </w:r>
      <w:r w:rsidR="00F60044">
        <w:rPr>
          <w:lang w:val="en-US"/>
        </w:rPr>
        <w:t>compared to</w:t>
      </w:r>
      <w:r w:rsidR="009C0FA2">
        <w:rPr>
          <w:lang w:val="en-US"/>
        </w:rPr>
        <w:t xml:space="preserve"> the accuracy of black box models. </w:t>
      </w:r>
      <w:r w:rsidR="00964EAD">
        <w:rPr>
          <w:lang w:val="en-US"/>
        </w:rPr>
        <w:t xml:space="preserve">By using the </w:t>
      </w:r>
      <w:r w:rsidR="00964EAD">
        <w:rPr>
          <w:i/>
          <w:lang w:val="en-US"/>
        </w:rPr>
        <w:t>born-again</w:t>
      </w:r>
      <w:r w:rsidR="00964EAD">
        <w:rPr>
          <w:iCs/>
          <w:lang w:val="en-US"/>
        </w:rPr>
        <w:t xml:space="preserve"> </w:t>
      </w:r>
      <w:r w:rsidR="00964EAD">
        <w:rPr>
          <w:iCs/>
          <w:lang w:val="en-US"/>
        </w:rPr>
        <w:lastRenderedPageBreak/>
        <w:t>approach described below, I will attempt to improve the accuracy of the GLMM tree glass box model, while maintaining high interpretability.</w:t>
      </w:r>
    </w:p>
    <w:p w14:paraId="7DC13D74" w14:textId="4896EE6B" w:rsidR="00371A21" w:rsidRPr="0002047A" w:rsidRDefault="002302FB" w:rsidP="0002047A">
      <w:pPr>
        <w:rPr>
          <w:b/>
          <w:lang w:val="en-US"/>
        </w:rPr>
      </w:pPr>
      <w:commentRangeStart w:id="2"/>
      <w:r>
        <w:rPr>
          <w:b/>
          <w:lang w:val="en-US"/>
        </w:rPr>
        <w:t xml:space="preserve">Born-Again </w:t>
      </w:r>
      <w:r w:rsidR="00FF7E09">
        <w:rPr>
          <w:b/>
          <w:lang w:val="en-US"/>
        </w:rPr>
        <w:t>approach</w:t>
      </w:r>
      <w:commentRangeEnd w:id="2"/>
      <w:r w:rsidR="00FF7E09">
        <w:rPr>
          <w:rStyle w:val="CommentReference"/>
        </w:rPr>
        <w:commentReference w:id="2"/>
      </w:r>
    </w:p>
    <w:p w14:paraId="2A56D39A" w14:textId="120786B2" w:rsidR="00371A21" w:rsidRDefault="00371A21" w:rsidP="00371A21">
      <w:pPr>
        <w:ind w:firstLine="360"/>
        <w:rPr>
          <w:lang w:val="en-US"/>
        </w:rPr>
      </w:pPr>
      <w:r>
        <w:rPr>
          <w:lang w:val="en-US"/>
        </w:rPr>
        <w:t xml:space="preserve"> </w:t>
      </w:r>
      <w:proofErr w:type="spellStart"/>
      <w:r>
        <w:rPr>
          <w:lang w:val="en-US"/>
        </w:rPr>
        <w:t>Breiman</w:t>
      </w:r>
      <w:proofErr w:type="spellEnd"/>
      <w:r>
        <w:rPr>
          <w:lang w:val="en-US"/>
        </w:rPr>
        <w:t xml:space="preserve"> and Shang</w:t>
      </w:r>
      <w:r w:rsidR="006B52AB">
        <w:rPr>
          <w:lang w:val="en-US"/>
        </w:rPr>
        <w:t xml:space="preserve"> (1996)</w:t>
      </w:r>
      <w:r>
        <w:rPr>
          <w:lang w:val="en-US"/>
        </w:rPr>
        <w:t xml:space="preserve"> introduced </w:t>
      </w:r>
      <w:r w:rsidR="0080586B">
        <w:rPr>
          <w:lang w:val="en-US"/>
        </w:rPr>
        <w:t xml:space="preserve">a </w:t>
      </w:r>
      <w:r w:rsidR="006B52AB">
        <w:rPr>
          <w:lang w:val="en-US"/>
        </w:rPr>
        <w:t>method</w:t>
      </w:r>
      <w:r w:rsidR="0080586B">
        <w:rPr>
          <w:lang w:val="en-US"/>
        </w:rPr>
        <w:t xml:space="preserve"> to use a highly accurate black box model to improve the accuracy of an interpretable glass box model: </w:t>
      </w:r>
      <w:r>
        <w:rPr>
          <w:lang w:val="en-US"/>
        </w:rPr>
        <w:t xml:space="preserve">the Born-Again (BA) tree algorithm. The BA approach </w:t>
      </w:r>
      <w:r w:rsidR="00B774DE">
        <w:rPr>
          <w:lang w:val="en-US"/>
        </w:rPr>
        <w:t>allows the user to create a single tree model, which</w:t>
      </w:r>
      <w:r w:rsidRPr="00371A21">
        <w:rPr>
          <w:lang w:val="en-US"/>
        </w:rPr>
        <w:t xml:space="preserve"> has accuracy close to </w:t>
      </w:r>
      <w:r w:rsidR="0080586B">
        <w:rPr>
          <w:lang w:val="en-US"/>
        </w:rPr>
        <w:t>a</w:t>
      </w:r>
      <w:r w:rsidRPr="00371A21">
        <w:rPr>
          <w:lang w:val="en-US"/>
        </w:rPr>
        <w:t xml:space="preserve"> black box model, but is easier to interpret and </w:t>
      </w:r>
      <w:r w:rsidR="006B52AB">
        <w:rPr>
          <w:lang w:val="en-US"/>
        </w:rPr>
        <w:t>apply</w:t>
      </w:r>
      <w:r w:rsidRPr="00371A21">
        <w:rPr>
          <w:lang w:val="en-US"/>
        </w:rPr>
        <w:t xml:space="preserve"> by human</w:t>
      </w:r>
      <w:r w:rsidR="006B52AB">
        <w:rPr>
          <w:lang w:val="en-US"/>
        </w:rPr>
        <w:t xml:space="preserve"> decision makers</w:t>
      </w:r>
      <w:r w:rsidRPr="00371A21">
        <w:rPr>
          <w:lang w:val="en-US"/>
        </w:rPr>
        <w:t>.</w:t>
      </w:r>
    </w:p>
    <w:p w14:paraId="396655C4" w14:textId="5A9B77A2" w:rsidR="00371A21" w:rsidRDefault="00A2670D" w:rsidP="002302FB">
      <w:pPr>
        <w:ind w:firstLine="360"/>
        <w:rPr>
          <w:lang w:val="en-US"/>
        </w:rPr>
      </w:pPr>
      <w:proofErr w:type="spellStart"/>
      <w:r>
        <w:rPr>
          <w:lang w:val="en-US"/>
        </w:rPr>
        <w:t>Breiman</w:t>
      </w:r>
      <w:proofErr w:type="spellEnd"/>
      <w:r>
        <w:rPr>
          <w:lang w:val="en-US"/>
        </w:rPr>
        <w:t xml:space="preserve"> and Shang</w:t>
      </w:r>
      <w:ins w:id="3" w:author="Fokkema, M. (Marjolein)" w:date="2023-03-20T13:24:00Z">
        <w:r w:rsidR="001F6CA9">
          <w:rPr>
            <w:lang w:val="en-US"/>
          </w:rPr>
          <w:t>’</w:t>
        </w:r>
      </w:ins>
      <w:r>
        <w:rPr>
          <w:lang w:val="en-US"/>
        </w:rPr>
        <w:t>s</w:t>
      </w:r>
      <w:r w:rsidR="00F96296">
        <w:rPr>
          <w:lang w:val="en-US"/>
        </w:rPr>
        <w:t xml:space="preserve"> (1996)</w:t>
      </w:r>
      <w:r>
        <w:rPr>
          <w:lang w:val="en-US"/>
        </w:rPr>
        <w:t xml:space="preserve"> </w:t>
      </w:r>
      <w:r w:rsidR="00080098">
        <w:rPr>
          <w:lang w:val="en-US"/>
        </w:rPr>
        <w:t xml:space="preserve">BA </w:t>
      </w:r>
      <w:r w:rsidR="0080586B">
        <w:rPr>
          <w:lang w:val="en-US"/>
        </w:rPr>
        <w:t xml:space="preserve">tree </w:t>
      </w:r>
      <w:r w:rsidR="001D60A6">
        <w:rPr>
          <w:lang w:val="en-US"/>
        </w:rPr>
        <w:t xml:space="preserve">algorithm follows </w:t>
      </w:r>
      <w:r>
        <w:rPr>
          <w:lang w:val="en-US"/>
        </w:rPr>
        <w:t>the following</w:t>
      </w:r>
      <w:r w:rsidR="001D60A6">
        <w:rPr>
          <w:lang w:val="en-US"/>
        </w:rPr>
        <w:t xml:space="preserve"> four steps</w:t>
      </w:r>
      <w:r w:rsidR="00080098">
        <w:rPr>
          <w:lang w:val="en-US"/>
        </w:rPr>
        <w:t>:</w:t>
      </w:r>
      <w:r w:rsidR="00C9201F">
        <w:rPr>
          <w:lang w:val="en-US"/>
        </w:rPr>
        <w:t xml:space="preserve"> </w:t>
      </w:r>
    </w:p>
    <w:p w14:paraId="06B3C635" w14:textId="1B777411" w:rsidR="00371A21" w:rsidRPr="00DB1429" w:rsidRDefault="00080098" w:rsidP="00371A21">
      <w:pPr>
        <w:pStyle w:val="ListParagraph"/>
        <w:numPr>
          <w:ilvl w:val="0"/>
          <w:numId w:val="12"/>
        </w:numPr>
        <w:rPr>
          <w:lang w:val="en-US"/>
        </w:rPr>
      </w:pPr>
      <w:r w:rsidRPr="00DB1429">
        <w:rPr>
          <w:lang w:val="en-US"/>
        </w:rPr>
        <w:t xml:space="preserve">A </w:t>
      </w:r>
      <w:r w:rsidR="00B62C58" w:rsidRPr="00DB1429">
        <w:rPr>
          <w:lang w:val="en-US"/>
        </w:rPr>
        <w:t xml:space="preserve">black box </w:t>
      </w:r>
      <w:r w:rsidRPr="00DB1429">
        <w:rPr>
          <w:lang w:val="en-US"/>
        </w:rPr>
        <w:t xml:space="preserve">model is fitted on the original </w:t>
      </w:r>
      <w:r w:rsidR="00CB195F" w:rsidRPr="00DB1429">
        <w:rPr>
          <w:lang w:val="en-US"/>
        </w:rPr>
        <w:t>predictor variables</w:t>
      </w:r>
      <w:r w:rsidR="00B62C58" w:rsidRPr="00DB1429">
        <w:rPr>
          <w:lang w:val="en-US"/>
        </w:rPr>
        <w:t xml:space="preserve"> (</w:t>
      </w:r>
      <w:commentRangeStart w:id="4"/>
      <w:r w:rsidR="00B62C58" w:rsidRPr="00DB1429">
        <w:rPr>
          <w:lang w:val="en-US"/>
        </w:rPr>
        <w:t>X</w:t>
      </w:r>
      <w:commentRangeEnd w:id="4"/>
      <w:r w:rsidR="005051D7" w:rsidRPr="00DB1429">
        <w:rPr>
          <w:rStyle w:val="CommentReference"/>
        </w:rPr>
        <w:commentReference w:id="4"/>
      </w:r>
      <w:r w:rsidR="00B62C58" w:rsidRPr="00DB1429">
        <w:rPr>
          <w:lang w:val="en-US"/>
        </w:rPr>
        <w:t>)</w:t>
      </w:r>
      <w:r w:rsidR="0080586B" w:rsidRPr="00DB1429">
        <w:rPr>
          <w:lang w:val="en-US"/>
        </w:rPr>
        <w:t xml:space="preserve"> to predict original outcome variable (Y)</w:t>
      </w:r>
      <w:r w:rsidR="002302FB" w:rsidRPr="00DB1429">
        <w:rPr>
          <w:lang w:val="en-US"/>
        </w:rPr>
        <w:t>.</w:t>
      </w:r>
      <w:r w:rsidRPr="00DB1429">
        <w:rPr>
          <w:lang w:val="en-US"/>
        </w:rPr>
        <w:t xml:space="preserve"> </w:t>
      </w:r>
    </w:p>
    <w:p w14:paraId="3ADE8461" w14:textId="1C00B651" w:rsidR="00371A21" w:rsidRPr="00DB1429" w:rsidRDefault="00CB195F" w:rsidP="00371A21">
      <w:pPr>
        <w:pStyle w:val="ListParagraph"/>
        <w:numPr>
          <w:ilvl w:val="0"/>
          <w:numId w:val="12"/>
        </w:numPr>
        <w:rPr>
          <w:lang w:val="en-US"/>
        </w:rPr>
      </w:pPr>
      <w:r w:rsidRPr="00DB1429">
        <w:rPr>
          <w:lang w:val="en-US"/>
        </w:rPr>
        <w:t xml:space="preserve">Based on X, </w:t>
      </w:r>
      <w:r w:rsidR="00A01948" w:rsidRPr="00DB1429">
        <w:rPr>
          <w:lang w:val="en-US"/>
        </w:rPr>
        <w:t>a</w:t>
      </w:r>
      <w:r w:rsidRPr="00DB1429">
        <w:rPr>
          <w:lang w:val="en-US"/>
        </w:rPr>
        <w:t xml:space="preserve"> </w:t>
      </w:r>
      <w:r w:rsidR="00390648" w:rsidRPr="00DB1429">
        <w:rPr>
          <w:lang w:val="en-US"/>
        </w:rPr>
        <w:t xml:space="preserve">large </w:t>
      </w:r>
      <w:r w:rsidR="00C9201F" w:rsidRPr="00DB1429">
        <w:rPr>
          <w:lang w:val="en-US"/>
        </w:rPr>
        <w:t xml:space="preserve">number </w:t>
      </w:r>
      <w:r w:rsidRPr="00DB1429">
        <w:rPr>
          <w:lang w:val="en-US"/>
        </w:rPr>
        <w:t xml:space="preserve">of observations are artificially generated </w:t>
      </w:r>
      <w:r w:rsidR="0080586B" w:rsidRPr="00DB1429">
        <w:rPr>
          <w:lang w:val="en-US"/>
        </w:rPr>
        <w:t xml:space="preserve">by resampling rows from X and columnwise permutation to create </w:t>
      </w:r>
      <w:proofErr w:type="spellStart"/>
      <w:r w:rsidRPr="00DB1429">
        <w:rPr>
          <w:lang w:val="en-US"/>
        </w:rPr>
        <w:t>X</w:t>
      </w:r>
      <w:r w:rsidRPr="00DB1429">
        <w:rPr>
          <w:lang w:val="en-US"/>
        </w:rPr>
        <w:softHyphen/>
      </w:r>
      <w:r w:rsidRPr="00DB1429">
        <w:rPr>
          <w:vertAlign w:val="subscript"/>
          <w:lang w:val="en-US"/>
        </w:rPr>
        <w:t>gen</w:t>
      </w:r>
      <w:proofErr w:type="spellEnd"/>
      <w:r w:rsidR="002302FB" w:rsidRPr="00DB1429">
        <w:rPr>
          <w:lang w:val="en-US"/>
        </w:rPr>
        <w:t>.</w:t>
      </w:r>
      <w:r w:rsidR="00C9201F" w:rsidRPr="00DB1429">
        <w:rPr>
          <w:lang w:val="en-US"/>
        </w:rPr>
        <w:t xml:space="preserve"> </w:t>
      </w:r>
    </w:p>
    <w:p w14:paraId="7F34FF13" w14:textId="611C2FF7" w:rsidR="00371A21" w:rsidRPr="00DB1429" w:rsidRDefault="00CB195F" w:rsidP="00371A21">
      <w:pPr>
        <w:pStyle w:val="ListParagraph"/>
        <w:numPr>
          <w:ilvl w:val="0"/>
          <w:numId w:val="12"/>
        </w:numPr>
        <w:rPr>
          <w:lang w:val="en-US"/>
        </w:rPr>
      </w:pPr>
      <w:r w:rsidRPr="00DB1429">
        <w:rPr>
          <w:lang w:val="en-US"/>
        </w:rPr>
        <w:t xml:space="preserve">The black box model is </w:t>
      </w:r>
      <w:r w:rsidR="00390648" w:rsidRPr="00DB1429">
        <w:rPr>
          <w:lang w:val="en-US"/>
        </w:rPr>
        <w:t>applied to</w:t>
      </w:r>
      <w:r w:rsidRPr="00DB1429">
        <w:rPr>
          <w:lang w:val="en-US"/>
        </w:rPr>
        <w:t xml:space="preserve"> </w:t>
      </w:r>
      <w:proofErr w:type="spellStart"/>
      <w:r w:rsidRPr="00DB1429">
        <w:rPr>
          <w:lang w:val="en-US"/>
        </w:rPr>
        <w:t>X</w:t>
      </w:r>
      <w:r w:rsidRPr="00DB1429">
        <w:rPr>
          <w:lang w:val="en-US"/>
        </w:rPr>
        <w:softHyphen/>
      </w:r>
      <w:r w:rsidRPr="00DB1429">
        <w:rPr>
          <w:vertAlign w:val="subscript"/>
          <w:lang w:val="en-US"/>
        </w:rPr>
        <w:t>gen</w:t>
      </w:r>
      <w:proofErr w:type="spellEnd"/>
      <w:r w:rsidRPr="00DB1429">
        <w:rPr>
          <w:lang w:val="en-US"/>
        </w:rPr>
        <w:t xml:space="preserve"> to </w:t>
      </w:r>
      <w:r w:rsidR="00390648" w:rsidRPr="00DB1429">
        <w:rPr>
          <w:lang w:val="en-US"/>
        </w:rPr>
        <w:t>obtain</w:t>
      </w:r>
      <w:r w:rsidRPr="00DB1429">
        <w:rPr>
          <w:lang w:val="en-US"/>
        </w:rPr>
        <w:t xml:space="preserve"> predictions</w:t>
      </w:r>
      <w:r w:rsidR="00A2670D" w:rsidRPr="00DB1429">
        <w:rPr>
          <w:lang w:val="en-US"/>
        </w:rPr>
        <w:t xml:space="preserve"> </w:t>
      </w:r>
      <w:proofErr w:type="spellStart"/>
      <w:r w:rsidR="00A2670D" w:rsidRPr="00DB1429">
        <w:rPr>
          <w:lang w:val="en-US"/>
        </w:rPr>
        <w:t>Y</w:t>
      </w:r>
      <w:r w:rsidR="00A2670D" w:rsidRPr="00DB1429">
        <w:rPr>
          <w:vertAlign w:val="subscript"/>
          <w:lang w:val="en-US"/>
        </w:rPr>
        <w:t>gen</w:t>
      </w:r>
      <w:proofErr w:type="spellEnd"/>
      <w:r w:rsidRPr="00DB1429">
        <w:rPr>
          <w:lang w:val="en-US"/>
        </w:rPr>
        <w:t xml:space="preserve"> for the </w:t>
      </w:r>
      <w:r w:rsidR="00390648" w:rsidRPr="00DB1429">
        <w:rPr>
          <w:lang w:val="en-US"/>
        </w:rPr>
        <w:t xml:space="preserve">observations </w:t>
      </w:r>
      <w:r w:rsidRPr="00DB1429">
        <w:rPr>
          <w:lang w:val="en-US"/>
        </w:rPr>
        <w:t>generated</w:t>
      </w:r>
      <w:r w:rsidR="00390648" w:rsidRPr="00DB1429">
        <w:rPr>
          <w:lang w:val="en-US"/>
        </w:rPr>
        <w:t xml:space="preserve"> in step 2</w:t>
      </w:r>
      <w:r w:rsidR="00371A21" w:rsidRPr="00DB1429">
        <w:rPr>
          <w:lang w:val="en-US"/>
        </w:rPr>
        <w:t>.</w:t>
      </w:r>
    </w:p>
    <w:p w14:paraId="650CB9B7" w14:textId="1A4FC12A" w:rsidR="00371A21" w:rsidRPr="00DB1429" w:rsidRDefault="00CB195F" w:rsidP="00371A21">
      <w:pPr>
        <w:pStyle w:val="ListParagraph"/>
        <w:numPr>
          <w:ilvl w:val="0"/>
          <w:numId w:val="12"/>
        </w:numPr>
        <w:rPr>
          <w:lang w:val="en-US"/>
        </w:rPr>
      </w:pPr>
      <w:r w:rsidRPr="00DB1429">
        <w:rPr>
          <w:lang w:val="en-US"/>
        </w:rPr>
        <w:t xml:space="preserve">A single tree is fitted on </w:t>
      </w:r>
      <w:proofErr w:type="spellStart"/>
      <w:r w:rsidR="00A2670D" w:rsidRPr="00DB1429">
        <w:rPr>
          <w:lang w:val="en-US"/>
        </w:rPr>
        <w:t>X</w:t>
      </w:r>
      <w:r w:rsidR="00A2670D" w:rsidRPr="00DB1429">
        <w:rPr>
          <w:lang w:val="en-US"/>
        </w:rPr>
        <w:softHyphen/>
      </w:r>
      <w:r w:rsidR="00A2670D" w:rsidRPr="00DB1429">
        <w:rPr>
          <w:vertAlign w:val="subscript"/>
          <w:lang w:val="en-US"/>
        </w:rPr>
        <w:t>gen</w:t>
      </w:r>
      <w:proofErr w:type="spellEnd"/>
      <w:r w:rsidR="00A2670D" w:rsidRPr="00DB1429">
        <w:rPr>
          <w:lang w:val="en-US"/>
        </w:rPr>
        <w:t xml:space="preserve"> to predict </w:t>
      </w:r>
      <w:proofErr w:type="spellStart"/>
      <w:r w:rsidRPr="00DB1429">
        <w:rPr>
          <w:lang w:val="en-US"/>
        </w:rPr>
        <w:t>Y</w:t>
      </w:r>
      <w:r w:rsidRPr="00DB1429">
        <w:rPr>
          <w:vertAlign w:val="subscript"/>
          <w:lang w:val="en-US"/>
        </w:rPr>
        <w:t>gen</w:t>
      </w:r>
      <w:proofErr w:type="spellEnd"/>
      <w:r w:rsidR="00A2670D" w:rsidRPr="00DB1429">
        <w:rPr>
          <w:lang w:val="en-US"/>
        </w:rPr>
        <w:t xml:space="preserve"> resulting in a BA tree.</w:t>
      </w:r>
    </w:p>
    <w:p w14:paraId="01D2457C" w14:textId="1CAE6323" w:rsidR="00A2670D" w:rsidRPr="00371A21" w:rsidRDefault="00A2670D" w:rsidP="00371A21">
      <w:pPr>
        <w:rPr>
          <w:lang w:val="en-US"/>
        </w:rPr>
      </w:pPr>
      <w:r w:rsidRPr="00505DBB">
        <w:rPr>
          <w:lang w:val="en-US"/>
        </w:rPr>
        <w:t>Whether predictive accuracy of t</w:t>
      </w:r>
      <w:r>
        <w:rPr>
          <w:lang w:val="en-US"/>
        </w:rPr>
        <w:t xml:space="preserve">he BA tree fitted in step 4) is improved, while its interpretability is retained, largely depends on three factors that are potentially </w:t>
      </w:r>
      <w:r w:rsidR="00DB1429">
        <w:rPr>
          <w:lang w:val="en-US"/>
        </w:rPr>
        <w:t>controllable by</w:t>
      </w:r>
      <w:r>
        <w:rPr>
          <w:lang w:val="en-US"/>
        </w:rPr>
        <w:t xml:space="preserve"> the user:</w:t>
      </w:r>
    </w:p>
    <w:p w14:paraId="1B412C6E" w14:textId="30B36A50" w:rsidR="002302FB" w:rsidRDefault="002302FB" w:rsidP="002302FB">
      <w:pPr>
        <w:pStyle w:val="ListParagraph"/>
        <w:numPr>
          <w:ilvl w:val="0"/>
          <w:numId w:val="8"/>
        </w:numPr>
        <w:rPr>
          <w:lang w:val="en-US"/>
        </w:rPr>
      </w:pPr>
      <w:r>
        <w:rPr>
          <w:lang w:val="en-US"/>
        </w:rPr>
        <w:t>T</w:t>
      </w:r>
      <w:r w:rsidR="00997EFB" w:rsidRPr="002302FB">
        <w:rPr>
          <w:lang w:val="en-US"/>
        </w:rPr>
        <w:t xml:space="preserve">he </w:t>
      </w:r>
      <w:r w:rsidR="00505DBB">
        <w:rPr>
          <w:lang w:val="en-US"/>
        </w:rPr>
        <w:t xml:space="preserve">accuracy of the </w:t>
      </w:r>
      <w:r w:rsidR="00997EFB" w:rsidRPr="002302FB">
        <w:rPr>
          <w:lang w:val="en-US"/>
        </w:rPr>
        <w:t>black box model (</w:t>
      </w:r>
      <w:r w:rsidR="0088458F">
        <w:rPr>
          <w:lang w:val="en-US"/>
        </w:rPr>
        <w:t xml:space="preserve">steps </w:t>
      </w:r>
      <w:r w:rsidR="00997EFB" w:rsidRPr="002302FB">
        <w:rPr>
          <w:lang w:val="en-US"/>
        </w:rPr>
        <w:t xml:space="preserve">1 </w:t>
      </w:r>
      <w:r>
        <w:rPr>
          <w:lang w:val="en-US"/>
        </w:rPr>
        <w:t>and 3)</w:t>
      </w:r>
      <w:r w:rsidR="00997EFB" w:rsidRPr="002302FB">
        <w:rPr>
          <w:lang w:val="en-US"/>
        </w:rPr>
        <w:t xml:space="preserve"> </w:t>
      </w:r>
    </w:p>
    <w:p w14:paraId="2159395D" w14:textId="409F158E" w:rsidR="002302FB" w:rsidRDefault="00505DBB" w:rsidP="002302FB">
      <w:pPr>
        <w:pStyle w:val="ListParagraph"/>
        <w:numPr>
          <w:ilvl w:val="0"/>
          <w:numId w:val="8"/>
        </w:numPr>
        <w:rPr>
          <w:lang w:val="en-US"/>
        </w:rPr>
      </w:pPr>
      <w:r>
        <w:rPr>
          <w:lang w:val="en-US"/>
        </w:rPr>
        <w:t xml:space="preserve">Whether the </w:t>
      </w:r>
      <w:r w:rsidR="00D2740C">
        <w:rPr>
          <w:lang w:val="en-US"/>
        </w:rPr>
        <w:t>data</w:t>
      </w:r>
      <w:r w:rsidR="00E86A85">
        <w:rPr>
          <w:lang w:val="en-US"/>
        </w:rPr>
        <w:t xml:space="preserve"> generation </w:t>
      </w:r>
      <w:r w:rsidR="001F6CA9">
        <w:rPr>
          <w:lang w:val="en-US"/>
        </w:rPr>
        <w:t>approach</w:t>
      </w:r>
      <w:r w:rsidR="00D2740C">
        <w:rPr>
          <w:lang w:val="en-US"/>
        </w:rPr>
        <w:t xml:space="preserve"> yields a realistic set of observations </w:t>
      </w:r>
      <w:r>
        <w:rPr>
          <w:lang w:val="en-US"/>
        </w:rPr>
        <w:t>artificial observati</w:t>
      </w:r>
      <w:r w:rsidRPr="005E0BA4">
        <w:rPr>
          <w:lang w:val="en-US"/>
        </w:rPr>
        <w:t>ons</w:t>
      </w:r>
      <w:r w:rsidR="00D2740C" w:rsidRPr="005E0BA4">
        <w:rPr>
          <w:lang w:val="en-US"/>
        </w:rPr>
        <w:t xml:space="preserve"> </w:t>
      </w:r>
      <w:proofErr w:type="spellStart"/>
      <w:r w:rsidR="00A2670D" w:rsidRPr="005E0BA4">
        <w:rPr>
          <w:lang w:val="en-US"/>
        </w:rPr>
        <w:t>X</w:t>
      </w:r>
      <w:r w:rsidR="00A2670D" w:rsidRPr="005E0BA4">
        <w:rPr>
          <w:vertAlign w:val="subscript"/>
          <w:lang w:val="en-US"/>
        </w:rPr>
        <w:t>gen</w:t>
      </w:r>
      <w:proofErr w:type="spellEnd"/>
      <w:r w:rsidR="002302FB" w:rsidRPr="005E0BA4">
        <w:rPr>
          <w:lang w:val="en-US"/>
        </w:rPr>
        <w:t xml:space="preserve"> (</w:t>
      </w:r>
      <w:r w:rsidR="0088458F" w:rsidRPr="005E0BA4">
        <w:rPr>
          <w:lang w:val="en-US"/>
        </w:rPr>
        <w:t>step</w:t>
      </w:r>
      <w:r w:rsidR="0088458F">
        <w:rPr>
          <w:lang w:val="en-US"/>
        </w:rPr>
        <w:t xml:space="preserve"> </w:t>
      </w:r>
      <w:r w:rsidR="002302FB">
        <w:rPr>
          <w:lang w:val="en-US"/>
        </w:rPr>
        <w:t>2)</w:t>
      </w:r>
    </w:p>
    <w:p w14:paraId="780B7017" w14:textId="6489BE2D" w:rsidR="00FE0CA6" w:rsidRDefault="002302FB" w:rsidP="00FE0CA6">
      <w:pPr>
        <w:pStyle w:val="ListParagraph"/>
        <w:numPr>
          <w:ilvl w:val="0"/>
          <w:numId w:val="8"/>
        </w:numPr>
        <w:rPr>
          <w:lang w:val="en-US"/>
        </w:rPr>
      </w:pPr>
      <w:r>
        <w:rPr>
          <w:lang w:val="en-US"/>
        </w:rPr>
        <w:t>T</w:t>
      </w:r>
      <w:r w:rsidR="00997EFB" w:rsidRPr="002302FB">
        <w:rPr>
          <w:lang w:val="en-US"/>
        </w:rPr>
        <w:t>he</w:t>
      </w:r>
      <w:r w:rsidR="00D2740C">
        <w:rPr>
          <w:lang w:val="en-US"/>
        </w:rPr>
        <w:t xml:space="preserve"> interpretability and accuracy of the </w:t>
      </w:r>
      <w:r w:rsidR="00415D2B">
        <w:rPr>
          <w:lang w:val="en-US"/>
        </w:rPr>
        <w:t>glass box model</w:t>
      </w:r>
      <w:r w:rsidR="00D2740C">
        <w:rPr>
          <w:lang w:val="en-US"/>
        </w:rPr>
        <w:t xml:space="preserve"> fitted on the artificial dataset</w:t>
      </w:r>
      <w:r>
        <w:rPr>
          <w:lang w:val="en-US"/>
        </w:rPr>
        <w:t xml:space="preserve"> (</w:t>
      </w:r>
      <w:r w:rsidR="0088458F">
        <w:rPr>
          <w:lang w:val="en-US"/>
        </w:rPr>
        <w:t xml:space="preserve">step </w:t>
      </w:r>
      <w:r>
        <w:rPr>
          <w:lang w:val="en-US"/>
        </w:rPr>
        <w:t>4)</w:t>
      </w:r>
    </w:p>
    <w:p w14:paraId="3E3B00EC" w14:textId="599137D9" w:rsidR="00BC320B" w:rsidRPr="00FE0CA6" w:rsidRDefault="00BC320B" w:rsidP="00FE0CA6">
      <w:pPr>
        <w:rPr>
          <w:lang w:val="en-US"/>
        </w:rPr>
      </w:pPr>
      <w:commentRangeStart w:id="5"/>
      <w:proofErr w:type="spellStart"/>
      <w:r>
        <w:rPr>
          <w:lang w:val="en-US"/>
        </w:rPr>
        <w:t>Breiman</w:t>
      </w:r>
      <w:proofErr w:type="spellEnd"/>
      <w:r>
        <w:rPr>
          <w:lang w:val="en-US"/>
        </w:rPr>
        <w:t xml:space="preserve"> and Shang (1996) found that while the accuracy of their glass box model increased, the interpretability worsened significantly. Below, I describe how the above factors are studied in the current thesis.</w:t>
      </w:r>
      <w:commentRangeEnd w:id="5"/>
      <w:r>
        <w:rPr>
          <w:rStyle w:val="CommentReference"/>
        </w:rPr>
        <w:commentReference w:id="5"/>
      </w:r>
    </w:p>
    <w:p w14:paraId="2295B534" w14:textId="24971ACC" w:rsidR="00E86A85" w:rsidRDefault="00E86A85" w:rsidP="00E86A85">
      <w:pPr>
        <w:rPr>
          <w:b/>
          <w:i/>
          <w:lang w:val="en-US"/>
        </w:rPr>
      </w:pPr>
      <w:r>
        <w:rPr>
          <w:b/>
          <w:i/>
          <w:lang w:val="en-US"/>
        </w:rPr>
        <w:t>The glass box model: GLMM tree</w:t>
      </w:r>
    </w:p>
    <w:p w14:paraId="7E60C180" w14:textId="0D09F737" w:rsidR="00E86A85" w:rsidRDefault="00E86A85" w:rsidP="00E86A85">
      <w:pPr>
        <w:rPr>
          <w:lang w:val="en-AU"/>
        </w:rPr>
      </w:pPr>
      <w:r>
        <w:rPr>
          <w:lang w:val="en-US"/>
        </w:rPr>
        <w:tab/>
      </w:r>
      <w:proofErr w:type="spellStart"/>
      <w:r>
        <w:rPr>
          <w:lang w:val="en-US"/>
        </w:rPr>
        <w:t>Breiman</w:t>
      </w:r>
      <w:proofErr w:type="spellEnd"/>
      <w:r>
        <w:rPr>
          <w:lang w:val="en-US"/>
        </w:rPr>
        <w:t xml:space="preserve"> and Shang (1996) used the CART algorithm to create the BA Tree. While a single CART is useful for decision making, as it functions as a flow-chart, the accuracy of the tree </w:t>
      </w:r>
      <w:r w:rsidR="001F6CA9">
        <w:rPr>
          <w:lang w:val="en-US"/>
        </w:rPr>
        <w:t xml:space="preserve">tends to </w:t>
      </w:r>
      <w:proofErr w:type="gramStart"/>
      <w:r w:rsidR="001F6CA9">
        <w:rPr>
          <w:lang w:val="en-US"/>
        </w:rPr>
        <w:t xml:space="preserve">be </w:t>
      </w:r>
      <w:r>
        <w:rPr>
          <w:lang w:val="en-US"/>
        </w:rPr>
        <w:t xml:space="preserve"> low</w:t>
      </w:r>
      <w:r w:rsidR="001F6CA9">
        <w:rPr>
          <w:lang w:val="en-US"/>
        </w:rPr>
        <w:t>er</w:t>
      </w:r>
      <w:proofErr w:type="gramEnd"/>
      <w:r w:rsidR="001F6CA9">
        <w:rPr>
          <w:lang w:val="en-US"/>
        </w:rPr>
        <w:t xml:space="preserve"> than that of black</w:t>
      </w:r>
      <w:r w:rsidR="00C87741">
        <w:rPr>
          <w:lang w:val="en-US"/>
        </w:rPr>
        <w:t xml:space="preserve"> </w:t>
      </w:r>
      <w:r w:rsidR="001F6CA9">
        <w:rPr>
          <w:lang w:val="en-US"/>
        </w:rPr>
        <w:t>box models</w:t>
      </w:r>
      <w:r>
        <w:rPr>
          <w:lang w:val="en-US"/>
        </w:rPr>
        <w:t xml:space="preserve"> (</w:t>
      </w:r>
      <w:r w:rsidRPr="00BB6256">
        <w:rPr>
          <w:lang w:val="en-AU"/>
        </w:rPr>
        <w:t xml:space="preserve">Fernández-Delgado et al., 2014; </w:t>
      </w:r>
      <w:proofErr w:type="spellStart"/>
      <w:r w:rsidRPr="00BB6256">
        <w:rPr>
          <w:lang w:val="en-AU"/>
        </w:rPr>
        <w:t>Gacto</w:t>
      </w:r>
      <w:proofErr w:type="spellEnd"/>
      <w:r w:rsidRPr="00BB6256">
        <w:rPr>
          <w:lang w:val="en-AU"/>
        </w:rPr>
        <w:t xml:space="preserve"> et al., 2019; Zhang et al., 2017)</w:t>
      </w:r>
      <w:r>
        <w:rPr>
          <w:lang w:val="en-AU"/>
        </w:rPr>
        <w:t xml:space="preserve">. </w:t>
      </w:r>
      <w:r w:rsidR="00F5722C">
        <w:rPr>
          <w:lang w:val="en-AU"/>
        </w:rPr>
        <w:t>Another limitation of the CART algorithm is that is does not account for multilevel data</w:t>
      </w:r>
      <w:r w:rsidR="006C2189">
        <w:rPr>
          <w:lang w:val="en-AU"/>
        </w:rPr>
        <w:t xml:space="preserve"> structures</w:t>
      </w:r>
      <w:r w:rsidR="00E84068">
        <w:rPr>
          <w:lang w:val="en-AU"/>
        </w:rPr>
        <w:t>, which are common in</w:t>
      </w:r>
      <w:r w:rsidR="0000774F">
        <w:rPr>
          <w:lang w:val="en-AU"/>
        </w:rPr>
        <w:t xml:space="preserve"> psychological research</w:t>
      </w:r>
      <w:r w:rsidR="00E84068">
        <w:rPr>
          <w:lang w:val="en-AU"/>
        </w:rPr>
        <w:t xml:space="preserve">. </w:t>
      </w:r>
    </w:p>
    <w:p w14:paraId="477B2DC3" w14:textId="7A223C62" w:rsidR="00F5722C" w:rsidRDefault="00E84068" w:rsidP="00E86A85">
      <w:pPr>
        <w:rPr>
          <w:lang w:val="en-AU"/>
        </w:rPr>
      </w:pPr>
      <w:r>
        <w:rPr>
          <w:lang w:val="en-AU"/>
        </w:rPr>
        <w:tab/>
        <w:t xml:space="preserve"> </w:t>
      </w:r>
      <w:r w:rsidR="0000774F">
        <w:rPr>
          <w:lang w:val="en-AU"/>
        </w:rPr>
        <w:t>When observations are nested in levels (i.e., groups), the data has a multilevel structure.</w:t>
      </w:r>
      <w:r w:rsidR="00AB79DF">
        <w:rPr>
          <w:lang w:val="en-AU"/>
        </w:rPr>
        <w:t xml:space="preserve"> Examples include multi-</w:t>
      </w:r>
      <w:proofErr w:type="spellStart"/>
      <w:r w:rsidR="00AB79DF">
        <w:rPr>
          <w:lang w:val="en-AU"/>
        </w:rPr>
        <w:t>center</w:t>
      </w:r>
      <w:proofErr w:type="spellEnd"/>
      <w:r w:rsidR="00AB79DF">
        <w:rPr>
          <w:lang w:val="en-AU"/>
        </w:rPr>
        <w:t xml:space="preserve"> clinical trials with patients nested within treatment centres, longitudinal studies with repeated measurements nested within patients, and educational studies with students nested within classrooms, nested within schools, nested within districts, etc. These multilevel data structures require multilevel modelling to </w:t>
      </w:r>
      <w:r w:rsidR="00F5722C" w:rsidRPr="00F5722C">
        <w:rPr>
          <w:lang w:val="en-AU"/>
        </w:rPr>
        <w:t>account for the correlated nature of observations</w:t>
      </w:r>
      <w:r w:rsidR="00AB79DF">
        <w:rPr>
          <w:lang w:val="en-AU"/>
        </w:rPr>
        <w:t>. Multilevel models</w:t>
      </w:r>
      <w:r w:rsidR="00F5722C" w:rsidRPr="00F5722C">
        <w:rPr>
          <w:lang w:val="en-AU"/>
        </w:rPr>
        <w:t xml:space="preserve"> estimat</w:t>
      </w:r>
      <w:r w:rsidR="00AB79DF">
        <w:rPr>
          <w:lang w:val="en-AU"/>
        </w:rPr>
        <w:t>e</w:t>
      </w:r>
      <w:r w:rsidR="00F5722C" w:rsidRPr="00F5722C">
        <w:rPr>
          <w:lang w:val="en-AU"/>
        </w:rPr>
        <w:t xml:space="preserve"> random effects, yielding more accurate standard errors and reducing type-I and -II errors. </w:t>
      </w:r>
    </w:p>
    <w:p w14:paraId="1FFE8645" w14:textId="12AF7681" w:rsidR="00C87741" w:rsidRDefault="006E333D" w:rsidP="00C87741">
      <w:pPr>
        <w:ind w:firstLine="708"/>
        <w:rPr>
          <w:rFonts w:cstheme="minorHAnsi"/>
          <w:lang w:val="en-US"/>
        </w:rPr>
      </w:pPr>
      <w:r>
        <w:rPr>
          <w:lang w:val="en-AU"/>
        </w:rPr>
        <w:tab/>
      </w:r>
      <w:commentRangeStart w:id="6"/>
      <w:commentRangeStart w:id="7"/>
      <w:r>
        <w:rPr>
          <w:lang w:val="en-AU"/>
        </w:rPr>
        <w:t xml:space="preserve">Tree models can be modified to account for multilevel data structures which have been shown to yield </w:t>
      </w:r>
      <w:r w:rsidRPr="00F85E2F">
        <w:rPr>
          <w:lang w:val="en-US"/>
        </w:rPr>
        <w:t>more accurate, as well as less complex trees</w:t>
      </w:r>
      <w:r>
        <w:rPr>
          <w:lang w:val="en-US"/>
        </w:rPr>
        <w:t xml:space="preserve"> than gained from the CART algorithm </w:t>
      </w:r>
      <w:r w:rsidRPr="00F85E2F">
        <w:rPr>
          <w:lang w:val="en-US"/>
        </w:rPr>
        <w:t>(</w:t>
      </w:r>
      <w:proofErr w:type="spellStart"/>
      <w:r w:rsidRPr="00F85E2F">
        <w:rPr>
          <w:lang w:val="en-US"/>
        </w:rPr>
        <w:t>Hajjem</w:t>
      </w:r>
      <w:proofErr w:type="spellEnd"/>
      <w:r w:rsidRPr="00F85E2F">
        <w:rPr>
          <w:lang w:val="en-US"/>
        </w:rPr>
        <w:t xml:space="preserve"> et al., 2017; Sela &amp; </w:t>
      </w:r>
      <w:proofErr w:type="spellStart"/>
      <w:r w:rsidRPr="00F85E2F">
        <w:rPr>
          <w:lang w:val="en-US"/>
        </w:rPr>
        <w:t>Simonoff</w:t>
      </w:r>
      <w:proofErr w:type="spellEnd"/>
      <w:r w:rsidRPr="00F85E2F">
        <w:rPr>
          <w:lang w:val="en-US"/>
        </w:rPr>
        <w:t>, 2012).</w:t>
      </w:r>
      <w:r>
        <w:rPr>
          <w:lang w:val="en-US"/>
        </w:rPr>
        <w:t xml:space="preserve"> Namely, the Generalized L</w:t>
      </w:r>
      <w:r w:rsidRPr="00A47148">
        <w:rPr>
          <w:lang w:val="en-US"/>
        </w:rPr>
        <w:t xml:space="preserve">inear </w:t>
      </w:r>
      <w:r>
        <w:rPr>
          <w:lang w:val="en-US"/>
        </w:rPr>
        <w:t>M</w:t>
      </w:r>
      <w:r w:rsidRPr="00A47148">
        <w:rPr>
          <w:lang w:val="en-US"/>
        </w:rPr>
        <w:t>ixed-</w:t>
      </w:r>
      <w:r>
        <w:rPr>
          <w:lang w:val="en-US"/>
        </w:rPr>
        <w:t>M</w:t>
      </w:r>
      <w:r w:rsidRPr="00A47148">
        <w:rPr>
          <w:lang w:val="en-US"/>
        </w:rPr>
        <w:t>odel</w:t>
      </w:r>
      <w:r w:rsidR="00C87741">
        <w:rPr>
          <w:lang w:val="en-US"/>
        </w:rPr>
        <w:t xml:space="preserve"> </w:t>
      </w:r>
      <w:r w:rsidR="00C87741">
        <w:rPr>
          <w:lang w:val="en-US"/>
        </w:rPr>
        <w:lastRenderedPageBreak/>
        <w:t>tree</w:t>
      </w:r>
      <w:r w:rsidRPr="00A47148">
        <w:rPr>
          <w:lang w:val="en-US"/>
        </w:rPr>
        <w:t xml:space="preserve"> (GLMM</w:t>
      </w:r>
      <w:r w:rsidR="00C87741">
        <w:rPr>
          <w:lang w:val="en-US"/>
        </w:rPr>
        <w:t xml:space="preserve"> tree</w:t>
      </w:r>
      <w:r w:rsidRPr="00A47148">
        <w:rPr>
          <w:lang w:val="en-US"/>
        </w:rPr>
        <w:t>)</w:t>
      </w:r>
      <w:r>
        <w:rPr>
          <w:lang w:val="en-US"/>
        </w:rPr>
        <w:t xml:space="preserve"> model</w:t>
      </w:r>
      <w:r w:rsidRPr="00F5722C">
        <w:rPr>
          <w:lang w:val="en-AU"/>
        </w:rPr>
        <w:t xml:space="preserve"> ha</w:t>
      </w:r>
      <w:r>
        <w:rPr>
          <w:lang w:val="en-AU"/>
        </w:rPr>
        <w:t>s</w:t>
      </w:r>
      <w:r w:rsidRPr="00F5722C">
        <w:rPr>
          <w:lang w:val="en-AU"/>
        </w:rPr>
        <w:t xml:space="preserve"> recently been developed </w:t>
      </w:r>
      <w:r>
        <w:rPr>
          <w:lang w:val="en-AU"/>
        </w:rPr>
        <w:t>which</w:t>
      </w:r>
      <w:r>
        <w:rPr>
          <w:lang w:val="en-US"/>
        </w:rPr>
        <w:t xml:space="preserve"> accounts</w:t>
      </w:r>
      <w:r w:rsidRPr="00F85E2F">
        <w:rPr>
          <w:lang w:val="en-US"/>
        </w:rPr>
        <w:t xml:space="preserve"> for correlated structures in decision-tree a</w:t>
      </w:r>
      <w:r>
        <w:rPr>
          <w:lang w:val="en-US"/>
        </w:rPr>
        <w:t>nalyses (</w:t>
      </w:r>
      <w:r w:rsidRPr="00F85E2F">
        <w:rPr>
          <w:lang w:val="en-US"/>
        </w:rPr>
        <w:t>Fokkema et al., 2018</w:t>
      </w:r>
      <w:r>
        <w:rPr>
          <w:lang w:val="en-US"/>
        </w:rPr>
        <w:t>).</w:t>
      </w:r>
      <w:commentRangeEnd w:id="6"/>
      <w:r>
        <w:rPr>
          <w:rStyle w:val="CommentReference"/>
        </w:rPr>
        <w:commentReference w:id="6"/>
      </w:r>
      <w:commentRangeEnd w:id="7"/>
      <w:r w:rsidR="00C87741">
        <w:rPr>
          <w:rStyle w:val="CommentReference"/>
        </w:rPr>
        <w:commentReference w:id="7"/>
      </w:r>
      <w:r w:rsidR="00C87741">
        <w:rPr>
          <w:lang w:val="en-US"/>
        </w:rPr>
        <w:t xml:space="preserve"> </w:t>
      </w:r>
      <w:r w:rsidR="00C87741">
        <w:rPr>
          <w:rFonts w:cstheme="minorHAnsi"/>
          <w:lang w:val="en-US"/>
        </w:rPr>
        <w:t>The CART model is given by:</w:t>
      </w:r>
    </w:p>
    <w:p w14:paraId="0271D3D0" w14:textId="77777777" w:rsidR="00C87741" w:rsidRPr="00201000" w:rsidRDefault="00000000" w:rsidP="00C87741">
      <w:pPr>
        <w:ind w:firstLine="708"/>
        <w:rPr>
          <w:rFonts w:eastAsiaTheme="minorEastAsia" w:cstheme="minorHAnsi"/>
          <w:lang w:val="it-IT"/>
        </w:rPr>
      </w:pPr>
      <m:oMathPara>
        <m:oMath>
          <m:sSub>
            <m:sSubPr>
              <m:ctrlPr>
                <w:rPr>
                  <w:rFonts w:ascii="Cambria Math" w:hAnsi="Cambria Math" w:cstheme="minorHAnsi"/>
                  <w:i/>
                  <w:lang w:val="it-IT"/>
                </w:rPr>
              </m:ctrlPr>
            </m:sSubPr>
            <m:e>
              <m:r>
                <w:rPr>
                  <w:rFonts w:ascii="Cambria Math" w:hAnsi="Cambria Math" w:cstheme="minorHAnsi"/>
                  <w:lang w:val="it-IT"/>
                </w:rPr>
                <m:t>y</m:t>
              </m:r>
            </m:e>
            <m:sub>
              <m:r>
                <w:rPr>
                  <w:rFonts w:ascii="Cambria Math" w:hAnsi="Cambria Math" w:cstheme="minorHAnsi"/>
                  <w:lang w:val="it-IT"/>
                </w:rPr>
                <m:t>i</m:t>
              </m:r>
            </m:sub>
          </m:sSub>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r>
            <w:rPr>
              <w:rFonts w:ascii="Cambria Math" w:hAnsi="Cambria Math" w:cstheme="minorHAnsi"/>
              <w:lang w:val="it-IT"/>
            </w:rPr>
            <m:t>+</m:t>
          </m:r>
          <m:sSub>
            <m:sSubPr>
              <m:ctrlPr>
                <w:rPr>
                  <w:rFonts w:ascii="Cambria Math" w:hAnsi="Cambria Math" w:cstheme="minorHAnsi"/>
                  <w:i/>
                  <w:lang w:val="it-IT"/>
                </w:rPr>
              </m:ctrlPr>
            </m:sSubPr>
            <m:e>
              <m:r>
                <w:rPr>
                  <w:rFonts w:ascii="Cambria Math" w:hAnsi="Cambria Math" w:cstheme="minorHAnsi"/>
                  <w:lang w:val="it-IT"/>
                </w:rPr>
                <m:t>ε</m:t>
              </m:r>
            </m:e>
            <m:sub>
              <m:r>
                <w:rPr>
                  <w:rFonts w:ascii="Cambria Math" w:hAnsi="Cambria Math" w:cstheme="minorHAnsi"/>
                  <w:lang w:val="it-IT"/>
                </w:rPr>
                <m:t>i</m:t>
              </m:r>
            </m:sub>
          </m:sSub>
        </m:oMath>
      </m:oMathPara>
    </w:p>
    <w:p w14:paraId="63D7731E" w14:textId="1BF18278" w:rsidR="00C87741" w:rsidRPr="00E32602" w:rsidRDefault="00C87741" w:rsidP="00C87741">
      <w:pPr>
        <w:rPr>
          <w:rFonts w:eastAsiaTheme="minorEastAsia" w:cstheme="minorHAnsi"/>
          <w:lang w:val="en-US"/>
        </w:rPr>
      </w:pPr>
      <w:r>
        <w:rPr>
          <w:rFonts w:cstheme="minorHAnsi"/>
          <w:lang w:val="en-US"/>
        </w:rPr>
        <w:t>W</w:t>
      </w:r>
      <w:r w:rsidRPr="00AB7ABD">
        <w:rPr>
          <w:rFonts w:cstheme="minorHAnsi"/>
          <w:lang w:val="en-US"/>
        </w:rPr>
        <w:t>here</w:t>
      </w:r>
      <w:r>
        <w:rPr>
          <w:rFonts w:cstheme="minorHAnsi"/>
          <w:lang w:val="en-US"/>
        </w:rPr>
        <w:t xml:space="preserve"> </w:t>
      </w:r>
      <w:proofErr w:type="spellStart"/>
      <w:r w:rsidRPr="00E32602">
        <w:rPr>
          <w:rFonts w:cstheme="minorHAnsi"/>
          <w:i/>
          <w:iCs/>
          <w:lang w:val="en-US"/>
        </w:rPr>
        <w:t>i</w:t>
      </w:r>
      <w:proofErr w:type="spellEnd"/>
      <w:r>
        <w:rPr>
          <w:rFonts w:cstheme="minorHAnsi"/>
          <w:lang w:val="en-US"/>
        </w:rPr>
        <w:t xml:space="preserve"> indicates an individual observation, </w:t>
      </w:r>
      <m:oMath>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oMath>
      <w:r w:rsidRPr="00AB7ABD">
        <w:rPr>
          <w:rFonts w:cstheme="minorHAnsi"/>
          <w:lang w:val="en-US"/>
        </w:rPr>
        <w:t xml:space="preserve"> is represented as </w:t>
      </w:r>
      <w:r>
        <w:rPr>
          <w:rFonts w:cstheme="minorHAnsi"/>
          <w:lang w:val="en-US"/>
        </w:rPr>
        <w:t>the</w:t>
      </w:r>
      <w:r w:rsidRPr="00AB7ABD">
        <w:rPr>
          <w:rFonts w:cstheme="minorHAnsi"/>
          <w:lang w:val="en-US"/>
        </w:rPr>
        <w:t xml:space="preserve"> regression tree, </w:t>
      </w:r>
      <w:r>
        <w:rPr>
          <w:rFonts w:cstheme="minorHAnsi"/>
          <w:lang w:val="en-US"/>
        </w:rPr>
        <w:t xml:space="preserve">and </w:t>
      </w:r>
      <m:oMath>
        <m:sSub>
          <m:sSubPr>
            <m:ctrlPr>
              <w:rPr>
                <w:rFonts w:ascii="Cambria Math" w:hAnsi="Cambria Math" w:cstheme="minorHAnsi"/>
                <w:i/>
                <w:lang w:val="it-IT"/>
              </w:rPr>
            </m:ctrlPr>
          </m:sSubPr>
          <m:e>
            <m:r>
              <w:rPr>
                <w:rFonts w:ascii="Cambria Math" w:hAnsi="Cambria Math" w:cstheme="minorHAnsi"/>
                <w:lang w:val="it-IT"/>
              </w:rPr>
              <m:t>ε</m:t>
            </m:r>
          </m:e>
          <m:sub>
            <m:r>
              <w:rPr>
                <w:rFonts w:ascii="Cambria Math" w:hAnsi="Cambria Math" w:cstheme="minorHAnsi"/>
                <w:lang w:val="it-IT"/>
              </w:rPr>
              <m:t>i</m:t>
            </m:r>
          </m:sub>
        </m:sSub>
      </m:oMath>
      <w:r>
        <w:rPr>
          <w:rFonts w:cstheme="minorHAnsi"/>
          <w:lang w:val="en-US"/>
        </w:rPr>
        <w:t xml:space="preserve"> is an error term, </w:t>
      </w:r>
      <w:r w:rsidRPr="00AB7ABD">
        <w:rPr>
          <w:rFonts w:cstheme="minorHAnsi"/>
          <w:lang w:val="en-US"/>
        </w:rPr>
        <w:t xml:space="preserve">assumed </w:t>
      </w:r>
      <w:r>
        <w:rPr>
          <w:rFonts w:cstheme="minorHAnsi"/>
          <w:lang w:val="en-US"/>
        </w:rPr>
        <w:t xml:space="preserve">to follow a normal distribution with mean = 0 and variance = </w:t>
      </w:r>
      <m:oMath>
        <m:sSup>
          <m:sSupPr>
            <m:ctrlPr>
              <w:rPr>
                <w:rFonts w:ascii="Cambria Math" w:hAnsi="Cambria Math" w:cstheme="minorHAnsi"/>
                <w:i/>
                <w:lang w:val="en-US"/>
              </w:rPr>
            </m:ctrlPr>
          </m:sSupPr>
          <m:e>
            <m:r>
              <m:rPr>
                <m:sty m:val="p"/>
              </m:rPr>
              <w:rPr>
                <w:rFonts w:ascii="Cambria Math" w:hAnsi="Cambria Math" w:cstheme="minorHAnsi"/>
                <w:lang w:val="en-US"/>
              </w:rPr>
              <m:t>σ</m:t>
            </m:r>
            <m:ctrlPr>
              <w:rPr>
                <w:rFonts w:ascii="Cambria Math" w:hAnsi="Cambria Math" w:cstheme="minorHAnsi"/>
                <w:lang w:val="en-US"/>
              </w:rPr>
            </m:ctrlPr>
          </m:e>
          <m:sup>
            <m:r>
              <w:rPr>
                <w:rFonts w:ascii="Cambria Math" w:hAnsi="Cambria Math" w:cstheme="minorHAnsi"/>
                <w:lang w:val="en-US"/>
              </w:rPr>
              <m:t>2</m:t>
            </m:r>
          </m:sup>
        </m:sSup>
      </m:oMath>
      <w:r>
        <w:rPr>
          <w:rFonts w:cstheme="minorHAnsi"/>
          <w:lang w:val="en-US"/>
        </w:rPr>
        <w:t>. Errors are assumed identically and independently distributed, but this assumption is often violated when individual observations are nested within groups. This can be accounted for by inclusion of a random intercept:</w:t>
      </w:r>
    </w:p>
    <w:p w14:paraId="5B682FF6" w14:textId="77777777" w:rsidR="00C87741" w:rsidRPr="00E32602" w:rsidRDefault="00000000" w:rsidP="00C87741">
      <w:pPr>
        <w:ind w:firstLine="708"/>
        <w:rPr>
          <w:rFonts w:eastAsiaTheme="minorEastAsia" w:cstheme="minorHAnsi"/>
          <w:lang w:val="it-IT"/>
        </w:rPr>
      </w:pPr>
      <m:oMathPara>
        <m:oMath>
          <m:sSub>
            <m:sSubPr>
              <m:ctrlPr>
                <w:rPr>
                  <w:rFonts w:ascii="Cambria Math" w:hAnsi="Cambria Math" w:cstheme="minorHAnsi"/>
                  <w:i/>
                  <w:lang w:val="it-IT"/>
                </w:rPr>
              </m:ctrlPr>
            </m:sSubPr>
            <m:e>
              <m:r>
                <w:rPr>
                  <w:rFonts w:ascii="Cambria Math" w:hAnsi="Cambria Math" w:cstheme="minorHAnsi"/>
                  <w:lang w:val="it-IT"/>
                </w:rPr>
                <m:t>y</m:t>
              </m:r>
            </m:e>
            <m:sub>
              <m:r>
                <w:rPr>
                  <w:rFonts w:ascii="Cambria Math" w:hAnsi="Cambria Math" w:cstheme="minorHAnsi"/>
                  <w:lang w:val="it-IT"/>
                </w:rPr>
                <m:t>i</m:t>
              </m:r>
            </m:sub>
          </m:sSub>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r>
            <w:rPr>
              <w:rFonts w:ascii="Cambria Math" w:hAnsi="Cambria Math" w:cstheme="minorHAnsi"/>
              <w:lang w:val="it-IT"/>
            </w:rPr>
            <m:t>+</m:t>
          </m:r>
          <m:sSub>
            <m:sSubPr>
              <m:ctrlPr>
                <w:rPr>
                  <w:rFonts w:ascii="Cambria Math" w:hAnsi="Cambria Math" w:cstheme="minorHAnsi"/>
                  <w:i/>
                  <w:lang w:val="it-IT"/>
                </w:rPr>
              </m:ctrlPr>
            </m:sSubPr>
            <m:e>
              <m:r>
                <m:rPr>
                  <m:sty m:val="p"/>
                </m:rPr>
                <w:rPr>
                  <w:rFonts w:ascii="Cambria Math" w:hAnsi="Cambria Math" w:cstheme="minorHAnsi"/>
                  <w:lang w:val="it-IT"/>
                </w:rPr>
                <m:t>α</m:t>
              </m:r>
            </m:e>
            <m:sub>
              <m:r>
                <w:rPr>
                  <w:rFonts w:ascii="Cambria Math" w:hAnsi="Cambria Math" w:cstheme="minorHAnsi"/>
                  <w:lang w:val="it-IT"/>
                </w:rPr>
                <m:t>g</m:t>
              </m:r>
              <m:d>
                <m:dPr>
                  <m:begChr m:val="["/>
                  <m:endChr m:val="]"/>
                  <m:ctrlPr>
                    <w:rPr>
                      <w:rFonts w:ascii="Cambria Math" w:hAnsi="Cambria Math" w:cstheme="minorHAnsi"/>
                      <w:i/>
                      <w:lang w:val="it-IT"/>
                    </w:rPr>
                  </m:ctrlPr>
                </m:dPr>
                <m:e>
                  <m:r>
                    <w:rPr>
                      <w:rFonts w:ascii="Cambria Math" w:hAnsi="Cambria Math" w:cstheme="minorHAnsi"/>
                      <w:lang w:val="it-IT"/>
                    </w:rPr>
                    <m:t>i</m:t>
                  </m:r>
                </m:e>
              </m:d>
            </m:sub>
          </m:sSub>
          <m:r>
            <w:rPr>
              <w:rFonts w:ascii="Cambria Math" w:hAnsi="Cambria Math" w:cstheme="minorHAnsi"/>
              <w:lang w:val="it-IT"/>
            </w:rPr>
            <m:t>+</m:t>
          </m:r>
          <m:sSub>
            <m:sSubPr>
              <m:ctrlPr>
                <w:rPr>
                  <w:rFonts w:ascii="Cambria Math" w:hAnsi="Cambria Math" w:cstheme="minorHAnsi"/>
                  <w:i/>
                  <w:lang w:val="it-IT"/>
                </w:rPr>
              </m:ctrlPr>
            </m:sSubPr>
            <m:e>
              <m:r>
                <m:rPr>
                  <m:sty m:val="p"/>
                </m:rPr>
                <w:rPr>
                  <w:rFonts w:ascii="Cambria Math" w:hAnsi="Cambria Math" w:cstheme="minorHAnsi"/>
                  <w:lang w:val="it-IT"/>
                </w:rPr>
                <m:t>ϵ</m:t>
              </m:r>
            </m:e>
            <m:sub>
              <m:r>
                <w:rPr>
                  <w:rFonts w:ascii="Cambria Math" w:hAnsi="Cambria Math" w:cstheme="minorHAnsi"/>
                  <w:lang w:val="it-IT"/>
                </w:rPr>
                <m:t>i</m:t>
              </m:r>
            </m:sub>
          </m:sSub>
        </m:oMath>
      </m:oMathPara>
    </w:p>
    <w:p w14:paraId="386F2829" w14:textId="75E36FF2" w:rsidR="00E86A85" w:rsidRPr="00C87741" w:rsidRDefault="00C87741" w:rsidP="00C87741">
      <w:pPr>
        <w:rPr>
          <w:lang w:val="en-GB"/>
        </w:rPr>
      </w:pPr>
      <w:r>
        <w:rPr>
          <w:rFonts w:cstheme="minorHAnsi"/>
          <w:lang w:val="en-US"/>
        </w:rPr>
        <w:t xml:space="preserve">Where </w:t>
      </w:r>
      <m:oMath>
        <m:sSub>
          <m:sSubPr>
            <m:ctrlPr>
              <w:rPr>
                <w:rFonts w:ascii="Cambria Math" w:hAnsi="Cambria Math" w:cstheme="minorHAnsi"/>
                <w:i/>
                <w:lang w:val="en-US"/>
              </w:rPr>
            </m:ctrlPr>
          </m:sSubPr>
          <m:e>
            <m:r>
              <m:rPr>
                <m:sty m:val="p"/>
              </m:rPr>
              <w:rPr>
                <w:rFonts w:ascii="Cambria Math" w:hAnsi="Cambria Math" w:cstheme="minorHAnsi"/>
                <w:lang w:val="en-US"/>
              </w:rPr>
              <m:t>α</m:t>
            </m:r>
            <m:ctrlPr>
              <w:rPr>
                <w:rFonts w:ascii="Cambria Math" w:hAnsi="Cambria Math" w:cstheme="minorHAnsi"/>
                <w:lang w:val="en-US"/>
              </w:rPr>
            </m:ctrlPr>
          </m:e>
          <m:sub>
            <m:r>
              <w:rPr>
                <w:rFonts w:ascii="Cambria Math" w:hAnsi="Cambria Math" w:cstheme="minorHAnsi"/>
                <w:lang w:val="en-US"/>
              </w:rPr>
              <m:t>g</m:t>
            </m:r>
            <m:d>
              <m:dPr>
                <m:begChr m:val="["/>
                <m:endChr m:val="]"/>
                <m:ctrlPr>
                  <w:rPr>
                    <w:rFonts w:ascii="Cambria Math" w:hAnsi="Cambria Math" w:cstheme="minorHAnsi"/>
                    <w:i/>
                    <w:lang w:val="en-US"/>
                  </w:rPr>
                </m:ctrlPr>
              </m:dPr>
              <m:e>
                <m:r>
                  <w:rPr>
                    <w:rFonts w:ascii="Cambria Math" w:hAnsi="Cambria Math" w:cstheme="minorHAnsi"/>
                    <w:lang w:val="en-US"/>
                  </w:rPr>
                  <m:t>i</m:t>
                </m:r>
              </m:e>
            </m:d>
          </m:sub>
        </m:sSub>
      </m:oMath>
      <w:r>
        <w:rPr>
          <w:rFonts w:cstheme="minorHAnsi"/>
          <w:lang w:val="en-US"/>
        </w:rPr>
        <w:t xml:space="preserve"> reflects the intercept of the group of which individual observation </w:t>
      </w:r>
      <w:proofErr w:type="spellStart"/>
      <w:r w:rsidRPr="00E32602">
        <w:rPr>
          <w:rFonts w:cstheme="minorHAnsi"/>
          <w:i/>
          <w:iCs/>
          <w:lang w:val="en-US"/>
        </w:rPr>
        <w:t>i</w:t>
      </w:r>
      <w:proofErr w:type="spellEnd"/>
      <w:r>
        <w:rPr>
          <w:rFonts w:cstheme="minorHAnsi"/>
          <w:lang w:val="en-US"/>
        </w:rPr>
        <w:t xml:space="preserve"> is part, and is assumed to follow a normal distribution with mean = 0 and variance = </w:t>
      </w:r>
      <m:oMath>
        <m:sSup>
          <m:sSupPr>
            <m:ctrlPr>
              <w:rPr>
                <w:rFonts w:ascii="Cambria Math" w:hAnsi="Cambria Math" w:cstheme="minorHAnsi"/>
                <w:i/>
                <w:lang w:val="en-US"/>
              </w:rPr>
            </m:ctrlPr>
          </m:sSupPr>
          <m:e>
            <m:r>
              <m:rPr>
                <m:sty m:val="p"/>
              </m:rPr>
              <w:rPr>
                <w:rFonts w:ascii="Cambria Math" w:hAnsi="Cambria Math" w:cstheme="minorHAnsi"/>
                <w:lang w:val="en-US"/>
              </w:rPr>
              <m:t>τ</m:t>
            </m:r>
            <m:ctrlPr>
              <w:rPr>
                <w:rFonts w:ascii="Cambria Math" w:hAnsi="Cambria Math" w:cstheme="minorHAnsi"/>
                <w:lang w:val="en-US"/>
              </w:rPr>
            </m:ctrlPr>
          </m:e>
          <m:sup>
            <m:r>
              <w:rPr>
                <w:rFonts w:ascii="Cambria Math" w:hAnsi="Cambria Math" w:cstheme="minorHAnsi"/>
                <w:lang w:val="en-US"/>
              </w:rPr>
              <m:t>2</m:t>
            </m:r>
          </m:sup>
        </m:sSup>
      </m:oMath>
      <w:r>
        <w:rPr>
          <w:rFonts w:cstheme="minorHAnsi"/>
          <w:lang w:val="en-US"/>
        </w:rPr>
        <w:t>.</w:t>
      </w:r>
      <w:r w:rsidRPr="000C224A">
        <w:rPr>
          <w:rFonts w:cstheme="minorHAnsi"/>
          <w:lang w:val="en-US"/>
        </w:rPr>
        <w:t xml:space="preserve"> </w:t>
      </w:r>
      <w:r w:rsidR="00172977">
        <w:rPr>
          <w:lang w:val="en-US"/>
        </w:rPr>
        <w:t>Th</w:t>
      </w:r>
      <w:r w:rsidR="009F4EC8">
        <w:rPr>
          <w:lang w:val="en-US"/>
        </w:rPr>
        <w:t>rough the born-again approach, th</w:t>
      </w:r>
      <w:r w:rsidR="00172977">
        <w:rPr>
          <w:lang w:val="en-US"/>
        </w:rPr>
        <w:t xml:space="preserve">e current study aims to improve the accuracy of </w:t>
      </w:r>
      <w:r w:rsidR="009F4EC8">
        <w:rPr>
          <w:lang w:val="en-US"/>
        </w:rPr>
        <w:t>a multilevel</w:t>
      </w:r>
      <w:r w:rsidR="006C2189">
        <w:rPr>
          <w:lang w:val="en-US"/>
        </w:rPr>
        <w:t xml:space="preserve"> s</w:t>
      </w:r>
      <w:r w:rsidR="009F4EC8">
        <w:rPr>
          <w:lang w:val="en-US"/>
        </w:rPr>
        <w:t>ingle-tree method</w:t>
      </w:r>
      <w:r>
        <w:rPr>
          <w:lang w:val="en-US"/>
        </w:rPr>
        <w:t xml:space="preserve"> (i.e., a GLMM tree)</w:t>
      </w:r>
      <w:r w:rsidR="009F4EC8">
        <w:rPr>
          <w:lang w:val="en-US"/>
        </w:rPr>
        <w:t xml:space="preserve"> </w:t>
      </w:r>
      <w:r w:rsidR="00172977">
        <w:rPr>
          <w:lang w:val="en-US"/>
        </w:rPr>
        <w:t>using the predictions of a black</w:t>
      </w:r>
      <w:r>
        <w:rPr>
          <w:lang w:val="en-US"/>
        </w:rPr>
        <w:t xml:space="preserve"> </w:t>
      </w:r>
      <w:r w:rsidR="00172977">
        <w:rPr>
          <w:lang w:val="en-US"/>
        </w:rPr>
        <w:t>box method</w:t>
      </w:r>
      <w:r>
        <w:rPr>
          <w:lang w:val="en-US"/>
        </w:rPr>
        <w:t>. Because of the multilevel nature of the glass box method, the black box method needs to allow for multilevel data structures as well.</w:t>
      </w:r>
    </w:p>
    <w:p w14:paraId="09F47B21" w14:textId="21C1D991" w:rsidR="002302FB" w:rsidRDefault="001D60A6" w:rsidP="002302FB">
      <w:pPr>
        <w:rPr>
          <w:b/>
          <w:i/>
          <w:lang w:val="en-US"/>
        </w:rPr>
      </w:pPr>
      <w:r>
        <w:rPr>
          <w:b/>
          <w:i/>
          <w:lang w:val="en-US"/>
        </w:rPr>
        <w:t xml:space="preserve">The </w:t>
      </w:r>
      <w:r w:rsidR="00172977">
        <w:rPr>
          <w:b/>
          <w:i/>
          <w:lang w:val="en-US"/>
        </w:rPr>
        <w:t>b</w:t>
      </w:r>
      <w:r w:rsidR="002302FB" w:rsidRPr="002302FB">
        <w:rPr>
          <w:b/>
          <w:i/>
          <w:lang w:val="en-US"/>
        </w:rPr>
        <w:t>lack box model</w:t>
      </w:r>
      <w:r w:rsidR="00B61236">
        <w:rPr>
          <w:b/>
          <w:i/>
          <w:lang w:val="en-US"/>
        </w:rPr>
        <w:t xml:space="preserve">: </w:t>
      </w:r>
      <w:r w:rsidR="00F5722C">
        <w:rPr>
          <w:b/>
          <w:i/>
          <w:lang w:val="en-US"/>
        </w:rPr>
        <w:t>M-</w:t>
      </w:r>
      <w:r w:rsidR="00B61236">
        <w:rPr>
          <w:b/>
          <w:i/>
          <w:lang w:val="en-US"/>
        </w:rPr>
        <w:t>BART</w:t>
      </w:r>
    </w:p>
    <w:p w14:paraId="00E281FE" w14:textId="20CE0A65" w:rsidR="00581F3C" w:rsidRPr="002D6DDE" w:rsidRDefault="00320E45" w:rsidP="00555E6E">
      <w:pPr>
        <w:ind w:firstLine="708"/>
        <w:rPr>
          <w:lang w:val="en-AU"/>
        </w:rPr>
      </w:pPr>
      <w:r w:rsidRPr="002302FB">
        <w:rPr>
          <w:lang w:val="en-US"/>
        </w:rPr>
        <w:t xml:space="preserve">Previous studies </w:t>
      </w:r>
      <w:r w:rsidR="00065C89" w:rsidRPr="002302FB">
        <w:rPr>
          <w:lang w:val="en-US"/>
        </w:rPr>
        <w:t xml:space="preserve">focusing on black box models </w:t>
      </w:r>
      <w:r w:rsidR="002302FB">
        <w:rPr>
          <w:lang w:val="en-US"/>
        </w:rPr>
        <w:t xml:space="preserve">in the context of </w:t>
      </w:r>
      <w:r w:rsidR="00065C89" w:rsidRPr="002302FB">
        <w:rPr>
          <w:lang w:val="en-US"/>
        </w:rPr>
        <w:t>BA trees</w:t>
      </w:r>
      <w:r w:rsidR="002302FB">
        <w:rPr>
          <w:lang w:val="en-US"/>
        </w:rPr>
        <w:t xml:space="preserve">, found accurate results with </w:t>
      </w:r>
      <w:r w:rsidR="00BA2928">
        <w:rPr>
          <w:lang w:val="en-US"/>
        </w:rPr>
        <w:t xml:space="preserve">boosted </w:t>
      </w:r>
      <w:r w:rsidR="00065C89" w:rsidRPr="002302FB">
        <w:rPr>
          <w:lang w:val="en-US"/>
        </w:rPr>
        <w:t>tree ensembles (</w:t>
      </w:r>
      <w:proofErr w:type="spellStart"/>
      <w:r w:rsidR="00BA2928">
        <w:rPr>
          <w:lang w:val="en-US"/>
        </w:rPr>
        <w:t>Breiman</w:t>
      </w:r>
      <w:proofErr w:type="spellEnd"/>
      <w:r w:rsidR="00BA2928">
        <w:rPr>
          <w:lang w:val="en-US"/>
        </w:rPr>
        <w:t xml:space="preserve"> &amp; Shang,</w:t>
      </w:r>
      <w:r w:rsidR="004B5A33">
        <w:rPr>
          <w:lang w:val="en-US"/>
        </w:rPr>
        <w:t xml:space="preserve"> 1996</w:t>
      </w:r>
      <w:r w:rsidR="00CE5C9C">
        <w:rPr>
          <w:lang w:val="en-US"/>
        </w:rPr>
        <w:t>)</w:t>
      </w:r>
      <w:r w:rsidR="00BA2928">
        <w:rPr>
          <w:lang w:val="en-US"/>
        </w:rPr>
        <w:t xml:space="preserve"> </w:t>
      </w:r>
      <w:r w:rsidR="00065C89" w:rsidRPr="002302FB">
        <w:rPr>
          <w:lang w:val="en-US"/>
        </w:rPr>
        <w:t>and neural networks (</w:t>
      </w:r>
      <w:r w:rsidR="00BA2928">
        <w:rPr>
          <w:lang w:val="en-US"/>
        </w:rPr>
        <w:t>Craven &amp; Shavlik, 1995</w:t>
      </w:r>
      <w:r w:rsidR="004B5A33">
        <w:rPr>
          <w:lang w:val="en-US"/>
        </w:rPr>
        <w:t>)</w:t>
      </w:r>
      <w:r w:rsidR="002302FB">
        <w:rPr>
          <w:lang w:val="en-US"/>
        </w:rPr>
        <w:t xml:space="preserve">. </w:t>
      </w:r>
      <w:r w:rsidR="00555E6E">
        <w:rPr>
          <w:lang w:val="en-AU"/>
        </w:rPr>
        <w:t>When multiple trees are combined to form tree ensembles, as in the BART, Random-Forest, Arcing, Bagging, or Boosting algorithms, the predictive accuracy is greatly improved and the risk of over-fitting is reduced, at the cost of dramatically decreasing the interpretability. R</w:t>
      </w:r>
      <w:r w:rsidR="006C4B30" w:rsidRPr="006C4B30">
        <w:rPr>
          <w:lang w:val="en-AU"/>
        </w:rPr>
        <w:t xml:space="preserve">andom forests, for example, </w:t>
      </w:r>
      <w:r w:rsidR="006C4B30" w:rsidRPr="002D6DDE">
        <w:rPr>
          <w:lang w:val="en-AU"/>
        </w:rPr>
        <w:t>use bootstrap aggregating (bagging) to build many decision trees and then average their predictions (</w:t>
      </w:r>
      <w:proofErr w:type="spellStart"/>
      <w:r w:rsidR="006C4B30" w:rsidRPr="002D6DDE">
        <w:rPr>
          <w:lang w:val="en-AU"/>
        </w:rPr>
        <w:t>Breiman</w:t>
      </w:r>
      <w:proofErr w:type="spellEnd"/>
      <w:r w:rsidR="006C4B30" w:rsidRPr="002D6DDE">
        <w:rPr>
          <w:lang w:val="en-AU"/>
        </w:rPr>
        <w:t>, 2001)</w:t>
      </w:r>
      <w:r w:rsidR="006C4B30">
        <w:rPr>
          <w:lang w:val="en-AU"/>
        </w:rPr>
        <w:t xml:space="preserve"> and </w:t>
      </w:r>
      <w:r w:rsidR="006C4B30" w:rsidRPr="002D6DDE">
        <w:rPr>
          <w:lang w:val="en-AU"/>
        </w:rPr>
        <w:t>have been shown to be effective in a wide range of applications, including image classification and bioinformatics (Caruana &amp; Niculescu-</w:t>
      </w:r>
      <w:proofErr w:type="spellStart"/>
      <w:r w:rsidR="006C4B30" w:rsidRPr="002D6DDE">
        <w:rPr>
          <w:lang w:val="en-AU"/>
        </w:rPr>
        <w:t>Mizil</w:t>
      </w:r>
      <w:proofErr w:type="spellEnd"/>
      <w:r w:rsidR="006C4B30" w:rsidRPr="002D6DDE">
        <w:rPr>
          <w:lang w:val="en-AU"/>
        </w:rPr>
        <w:t>, 2006).</w:t>
      </w:r>
    </w:p>
    <w:p w14:paraId="282AF514" w14:textId="6BA28242" w:rsidR="00DF1ECB" w:rsidRDefault="002302FB" w:rsidP="00DF1ECB">
      <w:pPr>
        <w:ind w:firstLine="708"/>
        <w:rPr>
          <w:rFonts w:cstheme="minorHAnsi"/>
          <w:lang w:val="en-US"/>
        </w:rPr>
      </w:pPr>
      <w:r>
        <w:rPr>
          <w:lang w:val="en-US"/>
        </w:rPr>
        <w:t xml:space="preserve">In the current study, I will </w:t>
      </w:r>
      <w:r w:rsidR="007749F9">
        <w:rPr>
          <w:lang w:val="en-US"/>
        </w:rPr>
        <w:t xml:space="preserve">focus on </w:t>
      </w:r>
      <w:r>
        <w:rPr>
          <w:lang w:val="en-US"/>
        </w:rPr>
        <w:t xml:space="preserve">Bayesian Additive Regression Trees </w:t>
      </w:r>
      <w:r w:rsidR="00016CA8">
        <w:rPr>
          <w:lang w:val="en-US"/>
        </w:rPr>
        <w:t xml:space="preserve">(BART) </w:t>
      </w:r>
      <w:r>
        <w:rPr>
          <w:lang w:val="en-US"/>
        </w:rPr>
        <w:t>ensembles</w:t>
      </w:r>
      <w:r w:rsidR="00016CA8">
        <w:rPr>
          <w:lang w:val="en-US"/>
        </w:rPr>
        <w:t xml:space="preserve">. The </w:t>
      </w:r>
      <w:r w:rsidR="00AD00DC">
        <w:rPr>
          <w:lang w:val="en-US"/>
        </w:rPr>
        <w:t xml:space="preserve">basic </w:t>
      </w:r>
      <w:r w:rsidR="00016CA8">
        <w:rPr>
          <w:lang w:val="en-US"/>
        </w:rPr>
        <w:t xml:space="preserve">BART model </w:t>
      </w:r>
      <w:r w:rsidR="00016CA8" w:rsidRPr="00016CA8">
        <w:rPr>
          <w:lang w:val="en-US"/>
        </w:rPr>
        <w:t>use</w:t>
      </w:r>
      <w:r w:rsidR="00016CA8">
        <w:rPr>
          <w:lang w:val="en-US"/>
        </w:rPr>
        <w:t>s</w:t>
      </w:r>
      <w:r w:rsidR="00016CA8" w:rsidRPr="00016CA8">
        <w:rPr>
          <w:lang w:val="en-US"/>
        </w:rPr>
        <w:t xml:space="preserve"> a Bayesian framework to learn the ensemble, using prior distributions on the tree structure and the model parameters</w:t>
      </w:r>
      <w:r w:rsidR="00366383">
        <w:rPr>
          <w:lang w:val="en-US"/>
        </w:rPr>
        <w:t xml:space="preserve">. </w:t>
      </w:r>
      <w:r w:rsidR="00366383" w:rsidRPr="00366383">
        <w:rPr>
          <w:lang w:val="en-US"/>
        </w:rPr>
        <w:t xml:space="preserve">Additionally, BART models </w:t>
      </w:r>
      <w:r w:rsidR="009D2FBA">
        <w:rPr>
          <w:lang w:val="en-US"/>
        </w:rPr>
        <w:t>provide predictions</w:t>
      </w:r>
      <w:r w:rsidR="00366383" w:rsidRPr="00366383">
        <w:rPr>
          <w:lang w:val="en-US"/>
        </w:rPr>
        <w:t xml:space="preserve"> in</w:t>
      </w:r>
      <w:r w:rsidR="009D2FBA">
        <w:rPr>
          <w:lang w:val="en-US"/>
        </w:rPr>
        <w:t xml:space="preserve"> the form of</w:t>
      </w:r>
      <w:r w:rsidR="00366383" w:rsidRPr="00366383">
        <w:rPr>
          <w:lang w:val="en-US"/>
        </w:rPr>
        <w:t xml:space="preserve"> a </w:t>
      </w:r>
      <w:r w:rsidR="009D2FBA">
        <w:rPr>
          <w:lang w:val="en-US"/>
        </w:rPr>
        <w:t>p</w:t>
      </w:r>
      <w:r w:rsidR="00366383">
        <w:rPr>
          <w:lang w:val="en-US"/>
        </w:rPr>
        <w:t xml:space="preserve">osterior </w:t>
      </w:r>
      <w:r w:rsidR="009D2FBA">
        <w:rPr>
          <w:lang w:val="en-US"/>
        </w:rPr>
        <w:t>p</w:t>
      </w:r>
      <w:r w:rsidR="00366383">
        <w:rPr>
          <w:lang w:val="en-US"/>
        </w:rPr>
        <w:t xml:space="preserve">robability </w:t>
      </w:r>
      <w:r w:rsidR="009D2FBA">
        <w:rPr>
          <w:lang w:val="en-US"/>
        </w:rPr>
        <w:t>d</w:t>
      </w:r>
      <w:r w:rsidR="00366383">
        <w:rPr>
          <w:lang w:val="en-US"/>
        </w:rPr>
        <w:t>istribution (PPD)</w:t>
      </w:r>
      <w:r w:rsidR="00366383" w:rsidRPr="00366383">
        <w:rPr>
          <w:lang w:val="en-US"/>
        </w:rPr>
        <w:t xml:space="preserve">, rather than </w:t>
      </w:r>
      <w:r w:rsidR="009D2FBA">
        <w:rPr>
          <w:lang w:val="en-US"/>
        </w:rPr>
        <w:t xml:space="preserve">deterministic </w:t>
      </w:r>
      <w:r w:rsidR="00366383" w:rsidRPr="00366383">
        <w:rPr>
          <w:lang w:val="en-US"/>
        </w:rPr>
        <w:t>point estimate</w:t>
      </w:r>
      <w:r w:rsidR="009D2FBA">
        <w:rPr>
          <w:lang w:val="en-US"/>
        </w:rPr>
        <w:t>s</w:t>
      </w:r>
      <w:r w:rsidR="00366383">
        <w:rPr>
          <w:lang w:val="en-US"/>
        </w:rPr>
        <w:t xml:space="preserve"> </w:t>
      </w:r>
      <w:r w:rsidR="00366383" w:rsidRPr="00366383">
        <w:rPr>
          <w:lang w:val="en-US"/>
        </w:rPr>
        <w:t xml:space="preserve">(Chipman, </w:t>
      </w:r>
      <w:r w:rsidR="00366383">
        <w:rPr>
          <w:lang w:val="en-US"/>
        </w:rPr>
        <w:t>et al.</w:t>
      </w:r>
      <w:r w:rsidR="00366383" w:rsidRPr="00366383">
        <w:rPr>
          <w:lang w:val="en-US"/>
        </w:rPr>
        <w:t>, 2010).</w:t>
      </w:r>
      <w:r w:rsidR="00366383">
        <w:rPr>
          <w:lang w:val="en-US"/>
        </w:rPr>
        <w:t xml:space="preserve"> </w:t>
      </w:r>
      <w:r w:rsidR="00FB35EC">
        <w:rPr>
          <w:lang w:val="en-US"/>
        </w:rPr>
        <w:t xml:space="preserve">BART based ensembles have been shown to outperform Boosting, Neural Networks, </w:t>
      </w:r>
      <w:r w:rsidR="00FB35EC" w:rsidRPr="000C224A">
        <w:rPr>
          <w:rFonts w:cstheme="minorHAnsi"/>
          <w:lang w:val="en-US"/>
        </w:rPr>
        <w:t>Random Forests</w:t>
      </w:r>
      <w:r w:rsidR="00FB35EC">
        <w:rPr>
          <w:rFonts w:cstheme="minorHAnsi"/>
          <w:lang w:val="en-US"/>
        </w:rPr>
        <w:t>, and a host of other machine learning algorithms</w:t>
      </w:r>
      <w:r w:rsidR="00FB35EC" w:rsidRPr="000C224A">
        <w:rPr>
          <w:rFonts w:cstheme="minorHAnsi"/>
          <w:lang w:val="en-US"/>
        </w:rPr>
        <w:t xml:space="preserve"> in terms of predictive accuracy (Chipman</w:t>
      </w:r>
      <w:r w:rsidR="00FB35EC">
        <w:rPr>
          <w:rFonts w:cstheme="minorHAnsi"/>
          <w:lang w:val="en-US"/>
        </w:rPr>
        <w:t xml:space="preserve"> et al.</w:t>
      </w:r>
      <w:r w:rsidR="00FB35EC" w:rsidRPr="000C224A">
        <w:rPr>
          <w:rFonts w:cstheme="minorHAnsi"/>
          <w:lang w:val="en-US"/>
        </w:rPr>
        <w:t>, 2010</w:t>
      </w:r>
      <w:r w:rsidR="00FB35EC">
        <w:rPr>
          <w:rFonts w:cstheme="minorHAnsi"/>
          <w:lang w:val="en-US"/>
        </w:rPr>
        <w:t xml:space="preserve">; </w:t>
      </w:r>
      <w:r w:rsidR="00FB35EC" w:rsidRPr="000C224A">
        <w:rPr>
          <w:rFonts w:cstheme="minorHAnsi"/>
          <w:color w:val="222222"/>
          <w:shd w:val="clear" w:color="auto" w:fill="FFFFFF"/>
          <w:lang w:val="en-AU"/>
        </w:rPr>
        <w:t>Dorie et al., 2019</w:t>
      </w:r>
      <w:r w:rsidR="00FB35EC" w:rsidRPr="000C224A">
        <w:rPr>
          <w:rFonts w:cstheme="minorHAnsi"/>
          <w:lang w:val="en-US"/>
        </w:rPr>
        <w:t>).</w:t>
      </w:r>
      <w:r w:rsidR="00DF1ECB">
        <w:rPr>
          <w:rFonts w:cstheme="minorHAnsi"/>
          <w:lang w:val="en-US"/>
        </w:rPr>
        <w:t xml:space="preserve"> </w:t>
      </w:r>
      <w:r w:rsidR="00E32602">
        <w:rPr>
          <w:rFonts w:cstheme="minorHAnsi"/>
          <w:lang w:val="en-US"/>
        </w:rPr>
        <w:t>Though the BART model assumes independence among observations, it can be altered to account for multilevel data structures (</w:t>
      </w:r>
      <w:proofErr w:type="spellStart"/>
      <w:r w:rsidR="00E32602" w:rsidRPr="00773405">
        <w:rPr>
          <w:lang w:val="en-AU"/>
        </w:rPr>
        <w:t>Sparapani</w:t>
      </w:r>
      <w:proofErr w:type="spellEnd"/>
      <w:r w:rsidR="00E32602">
        <w:rPr>
          <w:lang w:val="en-AU"/>
        </w:rPr>
        <w:t xml:space="preserve"> et al.</w:t>
      </w:r>
      <w:r w:rsidR="00E32602" w:rsidRPr="00773405">
        <w:rPr>
          <w:lang w:val="en-AU"/>
        </w:rPr>
        <w:t>, 2021</w:t>
      </w:r>
      <w:r w:rsidR="00E32602">
        <w:rPr>
          <w:lang w:val="en-AU"/>
        </w:rPr>
        <w:t xml:space="preserve">; </w:t>
      </w:r>
      <w:r w:rsidR="00E32602" w:rsidRPr="00FA1738">
        <w:rPr>
          <w:lang w:val="en-AU"/>
        </w:rPr>
        <w:t>Tan</w:t>
      </w:r>
      <w:r w:rsidR="00E32602">
        <w:rPr>
          <w:lang w:val="en-AU"/>
        </w:rPr>
        <w:t>,</w:t>
      </w:r>
      <w:r w:rsidR="00E32602" w:rsidRPr="0093194E">
        <w:rPr>
          <w:lang w:val="en-AU"/>
        </w:rPr>
        <w:t xml:space="preserve"> </w:t>
      </w:r>
      <w:r w:rsidR="00E32602">
        <w:rPr>
          <w:lang w:val="en-AU"/>
        </w:rPr>
        <w:t xml:space="preserve">2018; </w:t>
      </w:r>
      <w:proofErr w:type="spellStart"/>
      <w:r w:rsidR="00E32602" w:rsidRPr="0093194E">
        <w:rPr>
          <w:lang w:val="en-AU"/>
        </w:rPr>
        <w:t>Wundervald</w:t>
      </w:r>
      <w:proofErr w:type="spellEnd"/>
      <w:r w:rsidR="00E32602">
        <w:rPr>
          <w:lang w:val="en-AU"/>
        </w:rPr>
        <w:t xml:space="preserve"> et al., 2022) to fit Multilevel BART (M-BART) ensembles.</w:t>
      </w:r>
      <w:r w:rsidR="00BA3978">
        <w:rPr>
          <w:lang w:val="en-AU"/>
        </w:rPr>
        <w:t xml:space="preserve"> </w:t>
      </w:r>
      <w:r w:rsidR="00DF1ECB">
        <w:rPr>
          <w:rFonts w:cstheme="minorHAnsi"/>
          <w:lang w:val="en-US"/>
        </w:rPr>
        <w:t>The BART model is given by:</w:t>
      </w:r>
    </w:p>
    <w:p w14:paraId="4F9FA0D8" w14:textId="025EE2BA" w:rsidR="00201000" w:rsidRPr="00201000" w:rsidRDefault="00000000" w:rsidP="00DF1ECB">
      <w:pPr>
        <w:ind w:firstLine="708"/>
        <w:rPr>
          <w:rFonts w:eastAsiaTheme="minorEastAsia" w:cstheme="minorHAnsi"/>
          <w:lang w:val="it-IT"/>
        </w:rPr>
      </w:pPr>
      <m:oMathPara>
        <m:oMath>
          <m:sSub>
            <m:sSubPr>
              <m:ctrlPr>
                <w:rPr>
                  <w:rFonts w:ascii="Cambria Math" w:hAnsi="Cambria Math" w:cstheme="minorHAnsi"/>
                  <w:i/>
                  <w:lang w:val="it-IT"/>
                </w:rPr>
              </m:ctrlPr>
            </m:sSubPr>
            <m:e>
              <m:r>
                <w:rPr>
                  <w:rFonts w:ascii="Cambria Math" w:hAnsi="Cambria Math" w:cstheme="minorHAnsi"/>
                  <w:lang w:val="it-IT"/>
                </w:rPr>
                <m:t>y</m:t>
              </m:r>
            </m:e>
            <m:sub>
              <m:r>
                <w:rPr>
                  <w:rFonts w:ascii="Cambria Math" w:hAnsi="Cambria Math" w:cstheme="minorHAnsi"/>
                  <w:lang w:val="it-IT"/>
                </w:rPr>
                <m:t>i</m:t>
              </m:r>
            </m:sub>
          </m:sSub>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r>
            <w:rPr>
              <w:rFonts w:ascii="Cambria Math" w:hAnsi="Cambria Math" w:cstheme="minorHAnsi"/>
              <w:lang w:val="it-IT"/>
            </w:rPr>
            <m:t>+</m:t>
          </m:r>
          <m:sSub>
            <m:sSubPr>
              <m:ctrlPr>
                <w:rPr>
                  <w:rFonts w:ascii="Cambria Math" w:hAnsi="Cambria Math" w:cstheme="minorHAnsi"/>
                  <w:i/>
                  <w:lang w:val="it-IT"/>
                </w:rPr>
              </m:ctrlPr>
            </m:sSubPr>
            <m:e>
              <m:r>
                <w:rPr>
                  <w:rFonts w:ascii="Cambria Math" w:hAnsi="Cambria Math" w:cstheme="minorHAnsi"/>
                  <w:lang w:val="it-IT"/>
                </w:rPr>
                <m:t>ε</m:t>
              </m:r>
            </m:e>
            <m:sub>
              <m:r>
                <w:rPr>
                  <w:rFonts w:ascii="Cambria Math" w:hAnsi="Cambria Math" w:cstheme="minorHAnsi"/>
                  <w:lang w:val="it-IT"/>
                </w:rPr>
                <m:t>i</m:t>
              </m:r>
            </m:sub>
          </m:sSub>
        </m:oMath>
      </m:oMathPara>
    </w:p>
    <w:p w14:paraId="53361A17" w14:textId="444159C3" w:rsidR="00DF1ECB" w:rsidRPr="00E32602" w:rsidRDefault="00E32602" w:rsidP="00E32602">
      <w:pPr>
        <w:rPr>
          <w:rFonts w:eastAsiaTheme="minorEastAsia" w:cstheme="minorHAnsi"/>
          <w:lang w:val="en-US"/>
        </w:rPr>
      </w:pPr>
      <w:r>
        <w:rPr>
          <w:rFonts w:cstheme="minorHAnsi"/>
          <w:lang w:val="en-US"/>
        </w:rPr>
        <w:t>W</w:t>
      </w:r>
      <w:r w:rsidR="00DF1ECB" w:rsidRPr="00AB7ABD">
        <w:rPr>
          <w:rFonts w:cstheme="minorHAnsi"/>
          <w:lang w:val="en-US"/>
        </w:rPr>
        <w:t>here</w:t>
      </w:r>
      <w:r w:rsidR="00DF1ECB">
        <w:rPr>
          <w:rFonts w:cstheme="minorHAnsi"/>
          <w:lang w:val="en-US"/>
        </w:rPr>
        <w:t xml:space="preserve"> </w:t>
      </w:r>
      <w:proofErr w:type="spellStart"/>
      <w:r w:rsidR="00DF1ECB" w:rsidRPr="00E32602">
        <w:rPr>
          <w:rFonts w:cstheme="minorHAnsi"/>
          <w:i/>
          <w:iCs/>
          <w:lang w:val="en-US"/>
        </w:rPr>
        <w:t>i</w:t>
      </w:r>
      <w:proofErr w:type="spellEnd"/>
      <w:r w:rsidR="00DF1ECB">
        <w:rPr>
          <w:rFonts w:cstheme="minorHAnsi"/>
          <w:lang w:val="en-US"/>
        </w:rPr>
        <w:t xml:space="preserve"> indicates an individual observation, </w:t>
      </w:r>
      <m:oMath>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oMath>
      <w:r w:rsidR="00DF1ECB" w:rsidRPr="00AB7ABD">
        <w:rPr>
          <w:rFonts w:cstheme="minorHAnsi"/>
          <w:lang w:val="en-US"/>
        </w:rPr>
        <w:t xml:space="preserve"> is represented as a sum of regression trees, </w:t>
      </w:r>
      <w:r w:rsidR="00DF1ECB">
        <w:rPr>
          <w:rFonts w:cstheme="minorHAnsi"/>
          <w:lang w:val="en-US"/>
        </w:rPr>
        <w:t xml:space="preserve">and </w:t>
      </w:r>
      <m:oMath>
        <m:sSub>
          <m:sSubPr>
            <m:ctrlPr>
              <w:rPr>
                <w:rFonts w:ascii="Cambria Math" w:hAnsi="Cambria Math" w:cstheme="minorHAnsi"/>
                <w:i/>
                <w:lang w:val="it-IT"/>
              </w:rPr>
            </m:ctrlPr>
          </m:sSubPr>
          <m:e>
            <m:r>
              <w:rPr>
                <w:rFonts w:ascii="Cambria Math" w:hAnsi="Cambria Math" w:cstheme="minorHAnsi"/>
                <w:lang w:val="it-IT"/>
              </w:rPr>
              <m:t>ε</m:t>
            </m:r>
          </m:e>
          <m:sub>
            <m:r>
              <w:rPr>
                <w:rFonts w:ascii="Cambria Math" w:hAnsi="Cambria Math" w:cstheme="minorHAnsi"/>
                <w:lang w:val="it-IT"/>
              </w:rPr>
              <m:t>i</m:t>
            </m:r>
          </m:sub>
        </m:sSub>
      </m:oMath>
      <w:r w:rsidR="00DF1ECB">
        <w:rPr>
          <w:rFonts w:cstheme="minorHAnsi"/>
          <w:lang w:val="en-US"/>
        </w:rPr>
        <w:t xml:space="preserve"> is an error term, </w:t>
      </w:r>
      <w:r w:rsidR="00DF1ECB" w:rsidRPr="00AB7ABD">
        <w:rPr>
          <w:rFonts w:cstheme="minorHAnsi"/>
          <w:lang w:val="en-US"/>
        </w:rPr>
        <w:t xml:space="preserve">assumed </w:t>
      </w:r>
      <w:r w:rsidR="00DF1ECB">
        <w:rPr>
          <w:rFonts w:cstheme="minorHAnsi"/>
          <w:lang w:val="en-US"/>
        </w:rPr>
        <w:t>to follow a normal distribution with mean</w:t>
      </w:r>
      <w:r>
        <w:rPr>
          <w:rFonts w:cstheme="minorHAnsi"/>
          <w:lang w:val="en-US"/>
        </w:rPr>
        <w:t xml:space="preserve"> =</w:t>
      </w:r>
      <w:r w:rsidR="00DF1ECB">
        <w:rPr>
          <w:rFonts w:cstheme="minorHAnsi"/>
          <w:lang w:val="en-US"/>
        </w:rPr>
        <w:t xml:space="preserve"> 0 and variance</w:t>
      </w:r>
      <w:r>
        <w:rPr>
          <w:rFonts w:cstheme="minorHAnsi"/>
          <w:lang w:val="en-US"/>
        </w:rPr>
        <w:t xml:space="preserve"> = </w:t>
      </w:r>
      <m:oMath>
        <m:sSup>
          <m:sSupPr>
            <m:ctrlPr>
              <w:rPr>
                <w:rFonts w:ascii="Cambria Math" w:hAnsi="Cambria Math" w:cstheme="minorHAnsi"/>
                <w:i/>
                <w:lang w:val="en-US"/>
              </w:rPr>
            </m:ctrlPr>
          </m:sSupPr>
          <m:e>
            <m:r>
              <m:rPr>
                <m:sty m:val="p"/>
              </m:rPr>
              <w:rPr>
                <w:rFonts w:ascii="Cambria Math" w:hAnsi="Cambria Math" w:cstheme="minorHAnsi"/>
                <w:lang w:val="en-US"/>
              </w:rPr>
              <m:t>σ</m:t>
            </m:r>
            <m:ctrlPr>
              <w:rPr>
                <w:rFonts w:ascii="Cambria Math" w:hAnsi="Cambria Math" w:cstheme="minorHAnsi"/>
                <w:lang w:val="en-US"/>
              </w:rPr>
            </m:ctrlPr>
          </m:e>
          <m:sup>
            <m:r>
              <w:rPr>
                <w:rFonts w:ascii="Cambria Math" w:hAnsi="Cambria Math" w:cstheme="minorHAnsi"/>
                <w:lang w:val="en-US"/>
              </w:rPr>
              <m:t>2</m:t>
            </m:r>
          </m:sup>
        </m:sSup>
      </m:oMath>
      <w:r w:rsidR="00DF1ECB">
        <w:rPr>
          <w:rFonts w:cstheme="minorHAnsi"/>
          <w:lang w:val="en-US"/>
        </w:rPr>
        <w:t>. Errors are assumed identically and independently distributed, but this assumption is often violated when individual observations are nested within groups. This can be accounted for by inclusion of a random intercept:</w:t>
      </w:r>
    </w:p>
    <w:p w14:paraId="7B6C9F9F" w14:textId="11347E3E" w:rsidR="00E32602" w:rsidRPr="00E32602" w:rsidRDefault="00000000" w:rsidP="00E32602">
      <w:pPr>
        <w:ind w:firstLine="708"/>
        <w:rPr>
          <w:rFonts w:eastAsiaTheme="minorEastAsia" w:cstheme="minorHAnsi"/>
          <w:lang w:val="it-IT"/>
        </w:rPr>
      </w:pPr>
      <m:oMathPara>
        <m:oMath>
          <m:sSub>
            <m:sSubPr>
              <m:ctrlPr>
                <w:rPr>
                  <w:rFonts w:ascii="Cambria Math" w:hAnsi="Cambria Math" w:cstheme="minorHAnsi"/>
                  <w:i/>
                  <w:lang w:val="it-IT"/>
                </w:rPr>
              </m:ctrlPr>
            </m:sSubPr>
            <m:e>
              <m:r>
                <w:rPr>
                  <w:rFonts w:ascii="Cambria Math" w:hAnsi="Cambria Math" w:cstheme="minorHAnsi"/>
                  <w:lang w:val="it-IT"/>
                </w:rPr>
                <m:t>y</m:t>
              </m:r>
            </m:e>
            <m:sub>
              <m:r>
                <w:rPr>
                  <w:rFonts w:ascii="Cambria Math" w:hAnsi="Cambria Math" w:cstheme="minorHAnsi"/>
                  <w:lang w:val="it-IT"/>
                </w:rPr>
                <m:t>i</m:t>
              </m:r>
            </m:sub>
          </m:sSub>
          <m:r>
            <w:rPr>
              <w:rFonts w:ascii="Cambria Math" w:hAnsi="Cambria Math" w:cstheme="minorHAnsi"/>
              <w:lang w:val="it-IT"/>
            </w:rPr>
            <m:t>=f</m:t>
          </m:r>
          <m:d>
            <m:dPr>
              <m:ctrlPr>
                <w:rPr>
                  <w:rFonts w:ascii="Cambria Math" w:hAnsi="Cambria Math" w:cstheme="minorHAnsi"/>
                  <w:i/>
                  <w:lang w:val="it-IT"/>
                </w:rPr>
              </m:ctrlPr>
            </m:dPr>
            <m:e>
              <m:sSub>
                <m:sSubPr>
                  <m:ctrlPr>
                    <w:rPr>
                      <w:rFonts w:ascii="Cambria Math" w:hAnsi="Cambria Math" w:cstheme="minorHAnsi"/>
                      <w:i/>
                      <w:lang w:val="it-IT"/>
                    </w:rPr>
                  </m:ctrlPr>
                </m:sSubPr>
                <m:e>
                  <m:r>
                    <w:rPr>
                      <w:rFonts w:ascii="Cambria Math" w:hAnsi="Cambria Math" w:cstheme="minorHAnsi"/>
                      <w:lang w:val="it-IT"/>
                    </w:rPr>
                    <m:t>x</m:t>
                  </m:r>
                </m:e>
                <m:sub>
                  <m:r>
                    <w:rPr>
                      <w:rFonts w:ascii="Cambria Math" w:hAnsi="Cambria Math" w:cstheme="minorHAnsi"/>
                      <w:lang w:val="it-IT"/>
                    </w:rPr>
                    <m:t>i</m:t>
                  </m:r>
                </m:sub>
              </m:sSub>
            </m:e>
          </m:d>
          <m:r>
            <w:rPr>
              <w:rFonts w:ascii="Cambria Math" w:hAnsi="Cambria Math" w:cstheme="minorHAnsi"/>
              <w:lang w:val="it-IT"/>
            </w:rPr>
            <m:t>+</m:t>
          </m:r>
          <m:sSub>
            <m:sSubPr>
              <m:ctrlPr>
                <w:rPr>
                  <w:rFonts w:ascii="Cambria Math" w:hAnsi="Cambria Math" w:cstheme="minorHAnsi"/>
                  <w:i/>
                  <w:lang w:val="it-IT"/>
                </w:rPr>
              </m:ctrlPr>
            </m:sSubPr>
            <m:e>
              <m:r>
                <m:rPr>
                  <m:sty m:val="p"/>
                </m:rPr>
                <w:rPr>
                  <w:rFonts w:ascii="Cambria Math" w:hAnsi="Cambria Math" w:cstheme="minorHAnsi"/>
                  <w:lang w:val="it-IT"/>
                </w:rPr>
                <m:t>α</m:t>
              </m:r>
            </m:e>
            <m:sub>
              <m:r>
                <w:rPr>
                  <w:rFonts w:ascii="Cambria Math" w:hAnsi="Cambria Math" w:cstheme="minorHAnsi"/>
                  <w:lang w:val="it-IT"/>
                </w:rPr>
                <m:t>g</m:t>
              </m:r>
              <m:d>
                <m:dPr>
                  <m:begChr m:val="["/>
                  <m:endChr m:val="]"/>
                  <m:ctrlPr>
                    <w:rPr>
                      <w:rFonts w:ascii="Cambria Math" w:hAnsi="Cambria Math" w:cstheme="minorHAnsi"/>
                      <w:i/>
                      <w:lang w:val="it-IT"/>
                    </w:rPr>
                  </m:ctrlPr>
                </m:dPr>
                <m:e>
                  <m:r>
                    <w:rPr>
                      <w:rFonts w:ascii="Cambria Math" w:hAnsi="Cambria Math" w:cstheme="minorHAnsi"/>
                      <w:lang w:val="it-IT"/>
                    </w:rPr>
                    <m:t>i</m:t>
                  </m:r>
                </m:e>
              </m:d>
            </m:sub>
          </m:sSub>
          <m:r>
            <w:rPr>
              <w:rFonts w:ascii="Cambria Math" w:hAnsi="Cambria Math" w:cstheme="minorHAnsi"/>
              <w:lang w:val="it-IT"/>
            </w:rPr>
            <m:t>+</m:t>
          </m:r>
          <m:sSub>
            <m:sSubPr>
              <m:ctrlPr>
                <w:rPr>
                  <w:rFonts w:ascii="Cambria Math" w:hAnsi="Cambria Math" w:cstheme="minorHAnsi"/>
                  <w:i/>
                  <w:lang w:val="it-IT"/>
                </w:rPr>
              </m:ctrlPr>
            </m:sSubPr>
            <m:e>
              <m:r>
                <m:rPr>
                  <m:sty m:val="p"/>
                </m:rPr>
                <w:rPr>
                  <w:rFonts w:ascii="Cambria Math" w:hAnsi="Cambria Math" w:cstheme="minorHAnsi"/>
                  <w:lang w:val="it-IT"/>
                </w:rPr>
                <m:t>ϵ</m:t>
              </m:r>
            </m:e>
            <m:sub>
              <m:r>
                <w:rPr>
                  <w:rFonts w:ascii="Cambria Math" w:hAnsi="Cambria Math" w:cstheme="minorHAnsi"/>
                  <w:lang w:val="it-IT"/>
                </w:rPr>
                <m:t>i</m:t>
              </m:r>
            </m:sub>
          </m:sSub>
        </m:oMath>
      </m:oMathPara>
    </w:p>
    <w:p w14:paraId="6D0B4D33" w14:textId="064F0182" w:rsidR="00B662D7" w:rsidRPr="00BA3978" w:rsidRDefault="00DF1ECB" w:rsidP="00BA3978">
      <w:pPr>
        <w:rPr>
          <w:rFonts w:eastAsiaTheme="minorEastAsia" w:cstheme="minorHAnsi"/>
          <w:lang w:val="en-US"/>
        </w:rPr>
      </w:pPr>
      <w:r>
        <w:rPr>
          <w:rFonts w:cstheme="minorHAnsi"/>
          <w:lang w:val="en-US"/>
        </w:rPr>
        <w:t xml:space="preserve">Where </w:t>
      </w:r>
      <m:oMath>
        <m:sSub>
          <m:sSubPr>
            <m:ctrlPr>
              <w:rPr>
                <w:rFonts w:ascii="Cambria Math" w:hAnsi="Cambria Math" w:cstheme="minorHAnsi"/>
                <w:i/>
                <w:lang w:val="en-US"/>
              </w:rPr>
            </m:ctrlPr>
          </m:sSubPr>
          <m:e>
            <m:r>
              <m:rPr>
                <m:sty m:val="p"/>
              </m:rPr>
              <w:rPr>
                <w:rFonts w:ascii="Cambria Math" w:hAnsi="Cambria Math" w:cstheme="minorHAnsi"/>
                <w:lang w:val="en-US"/>
              </w:rPr>
              <m:t>α</m:t>
            </m:r>
            <m:ctrlPr>
              <w:rPr>
                <w:rFonts w:ascii="Cambria Math" w:hAnsi="Cambria Math" w:cstheme="minorHAnsi"/>
                <w:lang w:val="en-US"/>
              </w:rPr>
            </m:ctrlPr>
          </m:e>
          <m:sub>
            <m:r>
              <w:rPr>
                <w:rFonts w:ascii="Cambria Math" w:hAnsi="Cambria Math" w:cstheme="minorHAnsi"/>
                <w:lang w:val="en-US"/>
              </w:rPr>
              <m:t>g</m:t>
            </m:r>
            <m:d>
              <m:dPr>
                <m:begChr m:val="["/>
                <m:endChr m:val="]"/>
                <m:ctrlPr>
                  <w:rPr>
                    <w:rFonts w:ascii="Cambria Math" w:hAnsi="Cambria Math" w:cstheme="minorHAnsi"/>
                    <w:i/>
                    <w:lang w:val="en-US"/>
                  </w:rPr>
                </m:ctrlPr>
              </m:dPr>
              <m:e>
                <m:r>
                  <w:rPr>
                    <w:rFonts w:ascii="Cambria Math" w:hAnsi="Cambria Math" w:cstheme="minorHAnsi"/>
                    <w:lang w:val="en-US"/>
                  </w:rPr>
                  <m:t>i</m:t>
                </m:r>
              </m:e>
            </m:d>
          </m:sub>
        </m:sSub>
      </m:oMath>
      <w:r>
        <w:rPr>
          <w:rFonts w:cstheme="minorHAnsi"/>
          <w:lang w:val="en-US"/>
        </w:rPr>
        <w:t xml:space="preserve"> reflects the intercept of the group of which individual observation </w:t>
      </w:r>
      <w:proofErr w:type="spellStart"/>
      <w:r w:rsidRPr="00E32602">
        <w:rPr>
          <w:rFonts w:cstheme="minorHAnsi"/>
          <w:i/>
          <w:iCs/>
          <w:lang w:val="en-US"/>
        </w:rPr>
        <w:t>i</w:t>
      </w:r>
      <w:proofErr w:type="spellEnd"/>
      <w:r>
        <w:rPr>
          <w:rFonts w:cstheme="minorHAnsi"/>
          <w:lang w:val="en-US"/>
        </w:rPr>
        <w:t xml:space="preserve"> is part, and is assumed to follow a normal distribution with mean</w:t>
      </w:r>
      <w:r w:rsidR="00E32602">
        <w:rPr>
          <w:rFonts w:cstheme="minorHAnsi"/>
          <w:lang w:val="en-US"/>
        </w:rPr>
        <w:t xml:space="preserve"> =</w:t>
      </w:r>
      <w:r>
        <w:rPr>
          <w:rFonts w:cstheme="minorHAnsi"/>
          <w:lang w:val="en-US"/>
        </w:rPr>
        <w:t xml:space="preserve"> 0 and variance </w:t>
      </w:r>
      <w:r w:rsidR="00E32602">
        <w:rPr>
          <w:rFonts w:cstheme="minorHAnsi"/>
          <w:lang w:val="en-US"/>
        </w:rPr>
        <w:t xml:space="preserve">= </w:t>
      </w:r>
      <m:oMath>
        <m:sSup>
          <m:sSupPr>
            <m:ctrlPr>
              <w:rPr>
                <w:rFonts w:ascii="Cambria Math" w:hAnsi="Cambria Math" w:cstheme="minorHAnsi"/>
                <w:i/>
                <w:lang w:val="en-US"/>
              </w:rPr>
            </m:ctrlPr>
          </m:sSupPr>
          <m:e>
            <m:r>
              <m:rPr>
                <m:sty m:val="p"/>
              </m:rPr>
              <w:rPr>
                <w:rFonts w:ascii="Cambria Math" w:hAnsi="Cambria Math" w:cstheme="minorHAnsi"/>
                <w:lang w:val="en-US"/>
              </w:rPr>
              <m:t>τ</m:t>
            </m:r>
            <m:ctrlPr>
              <w:rPr>
                <w:rFonts w:ascii="Cambria Math" w:hAnsi="Cambria Math" w:cstheme="minorHAnsi"/>
                <w:lang w:val="en-US"/>
              </w:rPr>
            </m:ctrlPr>
          </m:e>
          <m:sup>
            <m:r>
              <w:rPr>
                <w:rFonts w:ascii="Cambria Math" w:hAnsi="Cambria Math" w:cstheme="minorHAnsi"/>
                <w:lang w:val="en-US"/>
              </w:rPr>
              <m:t>2</m:t>
            </m:r>
          </m:sup>
        </m:sSup>
      </m:oMath>
      <w:r>
        <w:rPr>
          <w:rFonts w:cstheme="minorHAnsi"/>
          <w:lang w:val="en-US"/>
        </w:rPr>
        <w:t>.</w:t>
      </w:r>
      <w:r w:rsidR="00FB35EC" w:rsidRPr="000C224A">
        <w:rPr>
          <w:rFonts w:cstheme="minorHAnsi"/>
          <w:lang w:val="en-US"/>
        </w:rPr>
        <w:t xml:space="preserve"> </w:t>
      </w:r>
      <w:commentRangeStart w:id="8"/>
      <w:commentRangeEnd w:id="8"/>
      <w:r w:rsidR="000A6D66">
        <w:rPr>
          <w:rStyle w:val="CommentReference"/>
        </w:rPr>
        <w:commentReference w:id="8"/>
      </w:r>
      <w:r w:rsidR="00FA1738">
        <w:rPr>
          <w:lang w:val="en-AU"/>
        </w:rPr>
        <w:t>In the current thesis</w:t>
      </w:r>
      <w:r w:rsidR="00C76B84">
        <w:rPr>
          <w:lang w:val="en-AU"/>
        </w:rPr>
        <w:t xml:space="preserve"> I will </w:t>
      </w:r>
      <w:r w:rsidR="00C76B84">
        <w:rPr>
          <w:lang w:val="en-AU"/>
        </w:rPr>
        <w:lastRenderedPageBreak/>
        <w:t xml:space="preserve">be </w:t>
      </w:r>
      <w:r w:rsidR="0057492E">
        <w:rPr>
          <w:lang w:val="en-AU"/>
        </w:rPr>
        <w:t>us</w:t>
      </w:r>
      <w:r w:rsidR="006E333D">
        <w:rPr>
          <w:lang w:val="en-AU"/>
        </w:rPr>
        <w:t>ing</w:t>
      </w:r>
      <w:r w:rsidR="00C76B84">
        <w:rPr>
          <w:lang w:val="en-AU"/>
        </w:rPr>
        <w:t xml:space="preserve"> this </w:t>
      </w:r>
      <w:r w:rsidR="00555E6E">
        <w:rPr>
          <w:lang w:val="en-AU"/>
        </w:rPr>
        <w:t>model</w:t>
      </w:r>
      <w:r w:rsidR="00C76B84">
        <w:rPr>
          <w:lang w:val="en-AU"/>
        </w:rPr>
        <w:t xml:space="preserve">, </w:t>
      </w:r>
      <w:r w:rsidR="00555E6E">
        <w:rPr>
          <w:lang w:val="en-AU"/>
        </w:rPr>
        <w:t>allowing</w:t>
      </w:r>
      <w:r w:rsidR="00C76B84">
        <w:rPr>
          <w:lang w:val="en-AU"/>
        </w:rPr>
        <w:t xml:space="preserve"> the BA tree </w:t>
      </w:r>
      <w:r w:rsidR="00555E6E">
        <w:rPr>
          <w:lang w:val="en-AU"/>
        </w:rPr>
        <w:t>to</w:t>
      </w:r>
      <w:r w:rsidR="00C76B84">
        <w:rPr>
          <w:lang w:val="en-AU"/>
        </w:rPr>
        <w:t xml:space="preserve"> be a multilevel tree as well. </w:t>
      </w:r>
      <w:r w:rsidR="00555E6E">
        <w:rPr>
          <w:lang w:val="en-AU"/>
        </w:rPr>
        <w:t>T</w:t>
      </w:r>
      <w:r w:rsidR="00366383">
        <w:rPr>
          <w:lang w:val="en-AU"/>
        </w:rPr>
        <w:t xml:space="preserve">he PPD resulting from the </w:t>
      </w:r>
      <w:r w:rsidR="00AD00DC">
        <w:rPr>
          <w:lang w:val="en-US"/>
        </w:rPr>
        <w:t>M-</w:t>
      </w:r>
      <w:r w:rsidR="00366383">
        <w:rPr>
          <w:lang w:val="en-AU"/>
        </w:rPr>
        <w:t>BART models</w:t>
      </w:r>
      <w:r w:rsidR="00C76B84">
        <w:rPr>
          <w:lang w:val="en-US"/>
        </w:rPr>
        <w:t xml:space="preserve"> </w:t>
      </w:r>
      <w:r w:rsidR="0088458F">
        <w:rPr>
          <w:lang w:val="en-US"/>
        </w:rPr>
        <w:t>will be used in the data generation method</w:t>
      </w:r>
      <w:r w:rsidR="00C76B84">
        <w:rPr>
          <w:lang w:val="en-US"/>
        </w:rPr>
        <w:t>.</w:t>
      </w:r>
    </w:p>
    <w:p w14:paraId="322E4BBF" w14:textId="06C50E52" w:rsidR="0088458F" w:rsidRDefault="0088458F" w:rsidP="002302FB">
      <w:pPr>
        <w:rPr>
          <w:b/>
          <w:i/>
          <w:lang w:val="en-US"/>
        </w:rPr>
      </w:pPr>
      <w:r>
        <w:rPr>
          <w:b/>
          <w:i/>
          <w:lang w:val="en-US"/>
        </w:rPr>
        <w:t>Data Generation Method</w:t>
      </w:r>
      <w:r w:rsidR="00E86A85">
        <w:rPr>
          <w:b/>
          <w:i/>
          <w:lang w:val="en-US"/>
        </w:rPr>
        <w:t>:</w:t>
      </w:r>
      <w:r w:rsidR="00AC7A5E">
        <w:rPr>
          <w:b/>
          <w:i/>
          <w:lang w:val="en-US"/>
        </w:rPr>
        <w:t xml:space="preserve"> Smearing and</w:t>
      </w:r>
      <w:r w:rsidR="00E86A85">
        <w:rPr>
          <w:b/>
          <w:i/>
          <w:lang w:val="en-US"/>
        </w:rPr>
        <w:t xml:space="preserve"> PPD sampling</w:t>
      </w:r>
    </w:p>
    <w:p w14:paraId="5C6BAA37" w14:textId="574EAE8B" w:rsidR="00B61236" w:rsidRPr="00B61236" w:rsidRDefault="00B61236" w:rsidP="002302FB">
      <w:pPr>
        <w:rPr>
          <w:bCs/>
          <w:i/>
          <w:lang w:val="en-US"/>
        </w:rPr>
      </w:pPr>
      <w:r>
        <w:rPr>
          <w:bCs/>
          <w:i/>
          <w:lang w:val="en-US"/>
        </w:rPr>
        <w:t>Smearing</w:t>
      </w:r>
    </w:p>
    <w:p w14:paraId="44AF7CC7" w14:textId="11067D3B" w:rsidR="00CD59B3" w:rsidRDefault="0088458F" w:rsidP="00CD59B3">
      <w:pPr>
        <w:ind w:firstLine="708"/>
        <w:rPr>
          <w:bCs/>
          <w:lang w:val="en-US"/>
        </w:rPr>
      </w:pPr>
      <w:r>
        <w:rPr>
          <w:lang w:val="en-US"/>
        </w:rPr>
        <w:t xml:space="preserve">In order for the </w:t>
      </w:r>
      <w:r w:rsidR="00100DFF">
        <w:rPr>
          <w:lang w:val="en-US"/>
        </w:rPr>
        <w:t>BA</w:t>
      </w:r>
      <w:r w:rsidR="006420AE">
        <w:rPr>
          <w:lang w:val="en-US"/>
        </w:rPr>
        <w:t xml:space="preserve"> approach to </w:t>
      </w:r>
      <w:r w:rsidR="006E333D">
        <w:rPr>
          <w:lang w:val="en-US"/>
        </w:rPr>
        <w:t>improve accuracy</w:t>
      </w:r>
      <w:r>
        <w:rPr>
          <w:lang w:val="en-US"/>
        </w:rPr>
        <w:t xml:space="preserve">, it </w:t>
      </w:r>
      <w:r w:rsidR="006420AE">
        <w:rPr>
          <w:lang w:val="en-US"/>
        </w:rPr>
        <w:t xml:space="preserve">may </w:t>
      </w:r>
      <w:r>
        <w:rPr>
          <w:lang w:val="en-US"/>
        </w:rPr>
        <w:t xml:space="preserve">need a large sample size to </w:t>
      </w:r>
      <w:r w:rsidR="006420AE">
        <w:rPr>
          <w:lang w:val="en-US"/>
        </w:rPr>
        <w:t>train</w:t>
      </w:r>
      <w:r>
        <w:rPr>
          <w:lang w:val="en-US"/>
        </w:rPr>
        <w:t xml:space="preserve"> the tree (</w:t>
      </w:r>
      <w:proofErr w:type="spellStart"/>
      <w:r>
        <w:rPr>
          <w:lang w:val="en-US"/>
        </w:rPr>
        <w:t>Breiman</w:t>
      </w:r>
      <w:proofErr w:type="spellEnd"/>
      <w:r>
        <w:rPr>
          <w:lang w:val="en-US"/>
        </w:rPr>
        <w:t xml:space="preserve"> &amp; Shang </w:t>
      </w:r>
      <w:r w:rsidRPr="00922EC5">
        <w:rPr>
          <w:lang w:val="en-US"/>
        </w:rPr>
        <w:t>1996)</w:t>
      </w:r>
      <w:r>
        <w:rPr>
          <w:lang w:val="en-US"/>
        </w:rPr>
        <w:t xml:space="preserve">. </w:t>
      </w:r>
      <w:proofErr w:type="spellStart"/>
      <w:r>
        <w:rPr>
          <w:lang w:val="en-US"/>
        </w:rPr>
        <w:t>Breiman</w:t>
      </w:r>
      <w:proofErr w:type="spellEnd"/>
      <w:r>
        <w:rPr>
          <w:lang w:val="en-US"/>
        </w:rPr>
        <w:t xml:space="preserve"> and Shang </w:t>
      </w:r>
      <w:r w:rsidR="00351D66">
        <w:rPr>
          <w:lang w:val="en-US"/>
        </w:rPr>
        <w:t xml:space="preserve">therefore </w:t>
      </w:r>
      <w:r>
        <w:rPr>
          <w:lang w:val="en-US"/>
        </w:rPr>
        <w:t xml:space="preserve">suggest manufacturing data to increase the sample size. </w:t>
      </w:r>
      <w:r w:rsidR="00FC5051">
        <w:rPr>
          <w:lang w:val="en-US"/>
        </w:rPr>
        <w:t xml:space="preserve">They </w:t>
      </w:r>
      <w:r w:rsidR="0025334B">
        <w:rPr>
          <w:lang w:val="en-US"/>
        </w:rPr>
        <w:t xml:space="preserve">sample from the </w:t>
      </w:r>
      <w:r w:rsidR="00FC5051">
        <w:rPr>
          <w:lang w:val="en-US"/>
        </w:rPr>
        <w:t xml:space="preserve">training data X to create a new dataset </w:t>
      </w:r>
      <w:proofErr w:type="spellStart"/>
      <w:r w:rsidR="00FC5051" w:rsidRPr="00AD00DC">
        <w:rPr>
          <w:bCs/>
          <w:lang w:val="en-US"/>
        </w:rPr>
        <w:t>X</w:t>
      </w:r>
      <w:r w:rsidR="00FC5051" w:rsidRPr="00AD00DC">
        <w:rPr>
          <w:bCs/>
          <w:lang w:val="en-US"/>
        </w:rPr>
        <w:softHyphen/>
      </w:r>
      <w:r w:rsidR="00FC5051" w:rsidRPr="00AD00DC">
        <w:rPr>
          <w:bCs/>
          <w:vertAlign w:val="subscript"/>
          <w:lang w:val="en-US"/>
        </w:rPr>
        <w:t>gen</w:t>
      </w:r>
      <w:proofErr w:type="spellEnd"/>
      <w:r w:rsidR="00FC5051">
        <w:rPr>
          <w:b/>
          <w:lang w:val="en-US"/>
        </w:rPr>
        <w:t xml:space="preserve"> </w:t>
      </w:r>
      <w:r w:rsidR="00FC5051">
        <w:rPr>
          <w:bCs/>
          <w:lang w:val="en-US"/>
        </w:rPr>
        <w:t xml:space="preserve">with size </w:t>
      </w:r>
      <w:proofErr w:type="spellStart"/>
      <w:r w:rsidR="00FC5051" w:rsidRPr="00454573">
        <w:rPr>
          <w:bCs/>
          <w:i/>
          <w:iCs/>
          <w:lang w:val="en-US"/>
        </w:rPr>
        <w:t>N</w:t>
      </w:r>
      <w:r w:rsidR="00FC5051" w:rsidRPr="00454573">
        <w:rPr>
          <w:bCs/>
          <w:i/>
          <w:iCs/>
          <w:vertAlign w:val="subscript"/>
          <w:lang w:val="en-US"/>
        </w:rPr>
        <w:t>gen</w:t>
      </w:r>
      <w:proofErr w:type="spellEnd"/>
      <w:r w:rsidR="00FC5051">
        <w:rPr>
          <w:bCs/>
          <w:lang w:val="en-US"/>
        </w:rPr>
        <w:t xml:space="preserve"> times the original dataset. They also apply </w:t>
      </w:r>
      <w:r w:rsidR="0025334B">
        <w:rPr>
          <w:bCs/>
          <w:lang w:val="en-US"/>
        </w:rPr>
        <w:t>column wise</w:t>
      </w:r>
      <w:r w:rsidR="00FC5051">
        <w:rPr>
          <w:bCs/>
          <w:lang w:val="en-US"/>
        </w:rPr>
        <w:t xml:space="preserve"> </w:t>
      </w:r>
      <w:r w:rsidR="0025334B">
        <w:rPr>
          <w:bCs/>
          <w:lang w:val="en-US"/>
        </w:rPr>
        <w:t>permutation (</w:t>
      </w:r>
      <w:proofErr w:type="gramStart"/>
      <w:r w:rsidR="0025334B">
        <w:rPr>
          <w:bCs/>
          <w:lang w:val="en-US"/>
        </w:rPr>
        <w:t>i.e.</w:t>
      </w:r>
      <w:proofErr w:type="gramEnd"/>
      <w:r w:rsidR="0025334B">
        <w:rPr>
          <w:bCs/>
          <w:lang w:val="en-US"/>
        </w:rPr>
        <w:t xml:space="preserve"> smearing) when generating </w:t>
      </w:r>
      <w:proofErr w:type="spellStart"/>
      <w:r w:rsidR="0025334B" w:rsidRPr="00AD00DC">
        <w:rPr>
          <w:bCs/>
          <w:lang w:val="en-US"/>
        </w:rPr>
        <w:t>X</w:t>
      </w:r>
      <w:r w:rsidR="0025334B" w:rsidRPr="00AD00DC">
        <w:rPr>
          <w:bCs/>
          <w:lang w:val="en-US"/>
        </w:rPr>
        <w:softHyphen/>
      </w:r>
      <w:r w:rsidR="0025334B" w:rsidRPr="00AD00DC">
        <w:rPr>
          <w:bCs/>
          <w:vertAlign w:val="subscript"/>
          <w:lang w:val="en-US"/>
        </w:rPr>
        <w:t>gen</w:t>
      </w:r>
      <w:proofErr w:type="spellEnd"/>
      <w:r w:rsidR="0025334B">
        <w:rPr>
          <w:lang w:val="en-US"/>
        </w:rPr>
        <w:t xml:space="preserve">. </w:t>
      </w:r>
      <w:r w:rsidR="000F2A04">
        <w:rPr>
          <w:lang w:val="en-US"/>
        </w:rPr>
        <w:t>S</w:t>
      </w:r>
      <w:r w:rsidR="0025334B" w:rsidRPr="00D9765B">
        <w:rPr>
          <w:bCs/>
          <w:lang w:val="en-US"/>
        </w:rPr>
        <w:t xml:space="preserve">mearing requires the user to a-priori specify the probability </w:t>
      </w:r>
      <w:proofErr w:type="spellStart"/>
      <w:r w:rsidR="0025334B" w:rsidRPr="00D9765B">
        <w:rPr>
          <w:bCs/>
          <w:i/>
          <w:iCs/>
          <w:lang w:val="en-US"/>
        </w:rPr>
        <w:t>p</w:t>
      </w:r>
      <w:r w:rsidR="0025334B" w:rsidRPr="00D9765B">
        <w:rPr>
          <w:bCs/>
          <w:i/>
          <w:iCs/>
          <w:vertAlign w:val="subscript"/>
          <w:lang w:val="en-US"/>
        </w:rPr>
        <w:t>alt</w:t>
      </w:r>
      <w:proofErr w:type="spellEnd"/>
      <w:r w:rsidR="0025334B" w:rsidRPr="00D9765B">
        <w:rPr>
          <w:bCs/>
          <w:lang w:val="en-US"/>
        </w:rPr>
        <w:t xml:space="preserve"> that a value in the data matrix will be permuted</w:t>
      </w:r>
      <w:r w:rsidR="0025334B">
        <w:rPr>
          <w:bCs/>
          <w:lang w:val="en-US"/>
        </w:rPr>
        <w:t>.</w:t>
      </w:r>
      <w:r w:rsidR="000F2A04">
        <w:rPr>
          <w:bCs/>
          <w:lang w:val="en-US"/>
        </w:rPr>
        <w:t xml:space="preserve"> </w:t>
      </w:r>
      <w:proofErr w:type="spellStart"/>
      <w:r w:rsidR="000F2A04">
        <w:rPr>
          <w:lang w:val="en-US"/>
        </w:rPr>
        <w:t>Breiman</w:t>
      </w:r>
      <w:proofErr w:type="spellEnd"/>
      <w:r w:rsidR="000F2A04">
        <w:rPr>
          <w:lang w:val="en-US"/>
        </w:rPr>
        <w:t xml:space="preserve"> and Shang’s (1996) method will be called </w:t>
      </w:r>
      <w:r w:rsidR="00171B7F">
        <w:rPr>
          <w:bCs/>
          <w:lang w:val="en-US"/>
        </w:rPr>
        <w:t xml:space="preserve">the smearing-based BA tree </w:t>
      </w:r>
      <w:r w:rsidR="007E2D8F">
        <w:rPr>
          <w:bCs/>
          <w:lang w:val="en-US"/>
        </w:rPr>
        <w:t>approach</w:t>
      </w:r>
      <w:r w:rsidR="00171B7F">
        <w:rPr>
          <w:bCs/>
          <w:lang w:val="en-US"/>
        </w:rPr>
        <w:t xml:space="preserve"> in the current thesis</w:t>
      </w:r>
      <w:commentRangeStart w:id="9"/>
      <w:r w:rsidR="00171B7F">
        <w:rPr>
          <w:bCs/>
          <w:lang w:val="en-US"/>
        </w:rPr>
        <w:t xml:space="preserve">. </w:t>
      </w:r>
      <w:r w:rsidR="00CD59B3">
        <w:rPr>
          <w:bCs/>
          <w:lang w:val="en-US"/>
        </w:rPr>
        <w:t xml:space="preserve">The data generation of this method -as earlier described in step 1 and 2 </w:t>
      </w:r>
      <w:r w:rsidR="00BA3978">
        <w:rPr>
          <w:bCs/>
          <w:lang w:val="en-US"/>
        </w:rPr>
        <w:t>in</w:t>
      </w:r>
      <w:r w:rsidR="00CD59B3">
        <w:rPr>
          <w:bCs/>
          <w:lang w:val="en-US"/>
        </w:rPr>
        <w:t xml:space="preserve"> the BA tree algorithm- repeats the following steps:</w:t>
      </w:r>
      <w:commentRangeEnd w:id="9"/>
      <w:r w:rsidR="00BA3978">
        <w:rPr>
          <w:rStyle w:val="CommentReference"/>
        </w:rPr>
        <w:commentReference w:id="9"/>
      </w:r>
    </w:p>
    <w:p w14:paraId="37414DCF" w14:textId="5E736395" w:rsidR="00297EAE" w:rsidRDefault="00A3418C" w:rsidP="00297EAE">
      <w:pPr>
        <w:pStyle w:val="ListParagraph"/>
        <w:numPr>
          <w:ilvl w:val="0"/>
          <w:numId w:val="13"/>
        </w:numPr>
        <w:rPr>
          <w:lang w:val="en-US"/>
        </w:rPr>
      </w:pPr>
      <w:r>
        <w:rPr>
          <w:lang w:val="en-US"/>
        </w:rPr>
        <w:t xml:space="preserve">Sampling: </w:t>
      </w:r>
      <w:r w:rsidR="00297EAE">
        <w:rPr>
          <w:lang w:val="en-US"/>
        </w:rPr>
        <w:t xml:space="preserve">A row </w:t>
      </w:r>
      <w:proofErr w:type="spellStart"/>
      <w:r w:rsidR="00AC7A5E" w:rsidRPr="00AC7A5E">
        <w:rPr>
          <w:i/>
          <w:iCs/>
          <w:lang w:val="en-US"/>
        </w:rPr>
        <w:t>i</w:t>
      </w:r>
      <w:proofErr w:type="spellEnd"/>
      <w:r w:rsidR="00AC7A5E" w:rsidRPr="00AC7A5E">
        <w:rPr>
          <w:i/>
          <w:iCs/>
          <w:lang w:val="en-US"/>
        </w:rPr>
        <w:t xml:space="preserve"> </w:t>
      </w:r>
      <w:r w:rsidR="00AC7A5E">
        <w:rPr>
          <w:lang w:val="en-US"/>
        </w:rPr>
        <w:t>(</w:t>
      </w:r>
      <w:proofErr w:type="spellStart"/>
      <w:r w:rsidR="00AC7A5E" w:rsidRPr="00297EAE">
        <w:rPr>
          <w:i/>
          <w:lang w:val="en-US"/>
        </w:rPr>
        <w:t>i</w:t>
      </w:r>
      <w:proofErr w:type="spellEnd"/>
      <w:r w:rsidR="00AC7A5E">
        <w:rPr>
          <w:lang w:val="en-US"/>
        </w:rPr>
        <w:t xml:space="preserve"> = 1, </w:t>
      </w:r>
      <w:proofErr w:type="gramStart"/>
      <w:r w:rsidR="00AC7A5E">
        <w:rPr>
          <w:lang w:val="en-US"/>
        </w:rPr>
        <w:t>… ,</w:t>
      </w:r>
      <w:proofErr w:type="gramEnd"/>
      <w:r w:rsidR="00AC7A5E">
        <w:rPr>
          <w:lang w:val="en-US"/>
        </w:rPr>
        <w:t xml:space="preserve"> </w:t>
      </w:r>
      <w:r w:rsidR="00AC7A5E" w:rsidRPr="001D7AC8">
        <w:rPr>
          <w:i/>
          <w:lang w:val="en-US"/>
        </w:rPr>
        <w:t>N</w:t>
      </w:r>
      <w:r w:rsidR="00AC7A5E">
        <w:rPr>
          <w:i/>
          <w:lang w:val="en-US"/>
        </w:rPr>
        <w:t xml:space="preserve">) </w:t>
      </w:r>
      <w:r w:rsidR="00AC7A5E">
        <w:rPr>
          <w:lang w:val="en-US"/>
        </w:rPr>
        <w:t>i</w:t>
      </w:r>
      <w:r w:rsidR="00297EAE">
        <w:rPr>
          <w:lang w:val="en-US"/>
        </w:rPr>
        <w:t>s randomly selected</w:t>
      </w:r>
      <w:r w:rsidR="001D7AC8">
        <w:rPr>
          <w:lang w:val="en-US"/>
        </w:rPr>
        <w:t xml:space="preserve"> from</w:t>
      </w:r>
      <w:r w:rsidR="00297EAE">
        <w:rPr>
          <w:lang w:val="en-US"/>
        </w:rPr>
        <w:t xml:space="preserve"> </w:t>
      </w:r>
      <w:r w:rsidR="00D9765B" w:rsidRPr="00AD00DC">
        <w:rPr>
          <w:lang w:val="en-US"/>
        </w:rPr>
        <w:t>X</w:t>
      </w:r>
      <w:r w:rsidR="00297EAE">
        <w:rPr>
          <w:lang w:val="en-US"/>
        </w:rPr>
        <w:t>.</w:t>
      </w:r>
    </w:p>
    <w:p w14:paraId="346D3B9B" w14:textId="02900A28" w:rsidR="00297EAE" w:rsidRDefault="00A3418C" w:rsidP="00297EAE">
      <w:pPr>
        <w:pStyle w:val="ListParagraph"/>
        <w:numPr>
          <w:ilvl w:val="0"/>
          <w:numId w:val="13"/>
        </w:numPr>
        <w:rPr>
          <w:lang w:val="en-US"/>
        </w:rPr>
      </w:pPr>
      <w:r>
        <w:rPr>
          <w:lang w:val="en-US"/>
        </w:rPr>
        <w:t xml:space="preserve">Permutation: </w:t>
      </w:r>
      <w:r w:rsidR="00297EAE">
        <w:rPr>
          <w:lang w:val="en-US"/>
        </w:rPr>
        <w:t>for</w:t>
      </w:r>
      <w:r w:rsidR="001D7AC8">
        <w:rPr>
          <w:lang w:val="en-US"/>
        </w:rPr>
        <w:t xml:space="preserve"> every</w:t>
      </w:r>
      <w:r w:rsidR="00297EAE">
        <w:rPr>
          <w:lang w:val="en-US"/>
        </w:rPr>
        <w:t xml:space="preserve"> </w:t>
      </w:r>
      <w:r w:rsidR="001D7AC8">
        <w:rPr>
          <w:lang w:val="en-US"/>
        </w:rPr>
        <w:t xml:space="preserve">predictor </w:t>
      </w:r>
      <w:r w:rsidR="00297EAE">
        <w:rPr>
          <w:i/>
          <w:lang w:val="en-US"/>
        </w:rPr>
        <w:t>j</w:t>
      </w:r>
      <w:r w:rsidR="00297EAE">
        <w:rPr>
          <w:lang w:val="en-US"/>
        </w:rPr>
        <w:t xml:space="preserve"> </w:t>
      </w:r>
      <w:r w:rsidR="00671CD6">
        <w:rPr>
          <w:lang w:val="en-US"/>
        </w:rPr>
        <w:t>(</w:t>
      </w:r>
      <w:r w:rsidR="00297EAE" w:rsidRPr="00297EAE">
        <w:rPr>
          <w:i/>
          <w:lang w:val="en-US"/>
        </w:rPr>
        <w:t>j</w:t>
      </w:r>
      <w:r w:rsidR="00297EAE">
        <w:rPr>
          <w:lang w:val="en-US"/>
        </w:rPr>
        <w:t xml:space="preserve"> = 1, </w:t>
      </w:r>
      <w:proofErr w:type="gramStart"/>
      <w:r w:rsidR="00297EAE">
        <w:rPr>
          <w:lang w:val="en-US"/>
        </w:rPr>
        <w:t>… ,</w:t>
      </w:r>
      <w:proofErr w:type="gramEnd"/>
      <w:r w:rsidR="001D7AC8">
        <w:rPr>
          <w:lang w:val="en-US"/>
        </w:rPr>
        <w:t xml:space="preserve"> </w:t>
      </w:r>
      <w:r w:rsidR="001D7AC8" w:rsidRPr="001D7AC8">
        <w:rPr>
          <w:i/>
          <w:lang w:val="en-US"/>
        </w:rPr>
        <w:t>P</w:t>
      </w:r>
      <w:r w:rsidR="00671CD6">
        <w:rPr>
          <w:i/>
          <w:lang w:val="en-US"/>
        </w:rPr>
        <w:t>)</w:t>
      </w:r>
      <w:r w:rsidR="009F7626">
        <w:rPr>
          <w:lang w:val="en-US"/>
        </w:rPr>
        <w:t xml:space="preserve">, a draw is taken from a binomial distribution with </w:t>
      </w:r>
      <w:r w:rsidR="009F7626" w:rsidRPr="005E0BA4">
        <w:rPr>
          <w:i/>
          <w:iCs/>
          <w:lang w:val="en-US"/>
        </w:rPr>
        <w:t>p</w:t>
      </w:r>
      <w:r w:rsidR="009F7626">
        <w:rPr>
          <w:lang w:val="en-US"/>
        </w:rPr>
        <w:t xml:space="preserve"> = </w:t>
      </w:r>
      <w:proofErr w:type="spellStart"/>
      <w:r w:rsidR="009F7626" w:rsidRPr="00D9765B">
        <w:rPr>
          <w:i/>
          <w:iCs/>
          <w:lang w:val="en-US"/>
        </w:rPr>
        <w:t>p</w:t>
      </w:r>
      <w:r w:rsidR="006E4C8B" w:rsidRPr="00D9765B">
        <w:rPr>
          <w:i/>
          <w:iCs/>
          <w:vertAlign w:val="subscript"/>
          <w:lang w:val="en-US"/>
        </w:rPr>
        <w:t>alt</w:t>
      </w:r>
      <w:proofErr w:type="spellEnd"/>
      <w:r w:rsidR="009F7626">
        <w:rPr>
          <w:lang w:val="en-US"/>
        </w:rPr>
        <w:t xml:space="preserve"> and</w:t>
      </w:r>
      <w:r w:rsidR="009F7626" w:rsidRPr="005E0BA4">
        <w:rPr>
          <w:i/>
          <w:iCs/>
          <w:lang w:val="en-US"/>
        </w:rPr>
        <w:t xml:space="preserve"> n</w:t>
      </w:r>
      <w:r w:rsidR="00AC7A5E">
        <w:rPr>
          <w:lang w:val="en-US"/>
        </w:rPr>
        <w:t xml:space="preserve"> </w:t>
      </w:r>
      <w:r w:rsidR="009F7626">
        <w:rPr>
          <w:lang w:val="en-US"/>
        </w:rPr>
        <w:t>=</w:t>
      </w:r>
      <w:r w:rsidR="00AC7A5E">
        <w:rPr>
          <w:lang w:val="en-US"/>
        </w:rPr>
        <w:t xml:space="preserve"> </w:t>
      </w:r>
      <w:r w:rsidR="009F7626">
        <w:rPr>
          <w:lang w:val="en-US"/>
        </w:rPr>
        <w:t xml:space="preserve">1, which determines whether the current value </w:t>
      </w:r>
      <w:proofErr w:type="spellStart"/>
      <w:r w:rsidR="009F7626" w:rsidRPr="00AC7A5E">
        <w:rPr>
          <w:i/>
          <w:iCs/>
          <w:lang w:val="en-US"/>
        </w:rPr>
        <w:t>x</w:t>
      </w:r>
      <w:r w:rsidR="00D9765B" w:rsidRPr="00AC7A5E">
        <w:rPr>
          <w:i/>
          <w:iCs/>
          <w:vertAlign w:val="subscript"/>
          <w:lang w:val="en-US"/>
        </w:rPr>
        <w:t>i</w:t>
      </w:r>
      <w:r w:rsidR="009F7626" w:rsidRPr="00AC7A5E">
        <w:rPr>
          <w:i/>
          <w:iCs/>
          <w:vertAlign w:val="subscript"/>
          <w:lang w:val="en-US"/>
        </w:rPr>
        <w:t>j</w:t>
      </w:r>
      <w:proofErr w:type="spellEnd"/>
      <w:r w:rsidR="009F7626">
        <w:rPr>
          <w:lang w:val="en-US"/>
        </w:rPr>
        <w:t xml:space="preserve"> is retained, or replaced by a random draw from </w:t>
      </w:r>
      <w:proofErr w:type="spellStart"/>
      <w:r w:rsidR="00AC7A5E">
        <w:rPr>
          <w:lang w:val="en-US"/>
        </w:rPr>
        <w:t>x</w:t>
      </w:r>
      <w:r w:rsidR="00AC7A5E">
        <w:rPr>
          <w:b/>
          <w:bCs/>
          <w:i/>
          <w:iCs/>
          <w:vertAlign w:val="subscript"/>
          <w:lang w:val="en-US"/>
        </w:rPr>
        <w:t>j</w:t>
      </w:r>
      <w:proofErr w:type="spellEnd"/>
      <w:r w:rsidR="009F7626">
        <w:rPr>
          <w:lang w:val="en-US"/>
        </w:rPr>
        <w:t xml:space="preserve">. </w:t>
      </w:r>
    </w:p>
    <w:p w14:paraId="64E3175F" w14:textId="69AF67E1" w:rsidR="005A2D9B" w:rsidRDefault="009758C3" w:rsidP="005A2D9B">
      <w:pPr>
        <w:pStyle w:val="ListParagraph"/>
        <w:numPr>
          <w:ilvl w:val="0"/>
          <w:numId w:val="13"/>
        </w:numPr>
        <w:rPr>
          <w:lang w:val="en-US"/>
        </w:rPr>
      </w:pPr>
      <w:r>
        <w:rPr>
          <w:lang w:val="en-US"/>
        </w:rPr>
        <w:t xml:space="preserve">Step 1. and step 2. are repeated for </w:t>
      </w:r>
      <w:proofErr w:type="spellStart"/>
      <w:r w:rsidR="00AD00DC" w:rsidRPr="00454573">
        <w:rPr>
          <w:i/>
          <w:iCs/>
          <w:lang w:val="en-US"/>
        </w:rPr>
        <w:t>N</w:t>
      </w:r>
      <w:r w:rsidRPr="00454573">
        <w:rPr>
          <w:i/>
          <w:iCs/>
          <w:vertAlign w:val="subscript"/>
          <w:lang w:val="en-US"/>
        </w:rPr>
        <w:t>gen</w:t>
      </w:r>
      <w:proofErr w:type="spellEnd"/>
      <w:r>
        <w:rPr>
          <w:lang w:val="en-US"/>
        </w:rPr>
        <w:t xml:space="preserve"> </w:t>
      </w:r>
      <w:r w:rsidR="00795DD0">
        <w:rPr>
          <w:lang w:val="en-US"/>
        </w:rPr>
        <w:t>number</w:t>
      </w:r>
      <w:r>
        <w:rPr>
          <w:lang w:val="en-US"/>
        </w:rPr>
        <w:t xml:space="preserve"> of times to create </w:t>
      </w:r>
      <w:proofErr w:type="spellStart"/>
      <w:r w:rsidRPr="00AD00DC">
        <w:rPr>
          <w:lang w:val="en-US"/>
        </w:rPr>
        <w:t>X</w:t>
      </w:r>
      <w:r w:rsidRPr="00AD00DC">
        <w:rPr>
          <w:vertAlign w:val="subscript"/>
          <w:lang w:val="en-US"/>
        </w:rPr>
        <w:t>gen</w:t>
      </w:r>
      <w:proofErr w:type="spellEnd"/>
      <w:r w:rsidRPr="00AD00DC">
        <w:rPr>
          <w:lang w:val="en-US"/>
        </w:rPr>
        <w:t>.</w:t>
      </w:r>
    </w:p>
    <w:p w14:paraId="0329FF1D" w14:textId="1E43671B" w:rsidR="005A2D9B" w:rsidRPr="00426DB9" w:rsidRDefault="00426DB9" w:rsidP="00426DB9">
      <w:pPr>
        <w:pStyle w:val="ListParagraph"/>
        <w:numPr>
          <w:ilvl w:val="0"/>
          <w:numId w:val="13"/>
        </w:numPr>
        <w:rPr>
          <w:lang w:val="en-US"/>
        </w:rPr>
      </w:pPr>
      <w:r>
        <w:rPr>
          <w:lang w:val="en-US"/>
        </w:rPr>
        <w:t>T</w:t>
      </w:r>
      <w:r w:rsidR="005A2D9B">
        <w:rPr>
          <w:lang w:val="en-US"/>
        </w:rPr>
        <w:t xml:space="preserve">he black box model </w:t>
      </w:r>
      <w:r w:rsidR="00A62228">
        <w:rPr>
          <w:lang w:val="en-US"/>
        </w:rPr>
        <w:t>fitted on the original training data (</w:t>
      </w:r>
      <w:proofErr w:type="gramStart"/>
      <w:r w:rsidR="00A62228">
        <w:rPr>
          <w:lang w:val="en-US"/>
        </w:rPr>
        <w:t>X,Y</w:t>
      </w:r>
      <w:proofErr w:type="gramEnd"/>
      <w:r w:rsidR="00A62228">
        <w:rPr>
          <w:lang w:val="en-US"/>
        </w:rPr>
        <w:t>)</w:t>
      </w:r>
      <w:r>
        <w:rPr>
          <w:lang w:val="en-US"/>
        </w:rPr>
        <w:t xml:space="preserve"> is used to </w:t>
      </w:r>
      <w:r w:rsidR="00A62228" w:rsidRPr="00426DB9">
        <w:rPr>
          <w:lang w:val="en-US"/>
        </w:rPr>
        <w:t xml:space="preserve">generate predicted values for each observation </w:t>
      </w:r>
      <w:proofErr w:type="spellStart"/>
      <w:r w:rsidR="005A2D9B" w:rsidRPr="00426DB9">
        <w:rPr>
          <w:bCs/>
          <w:lang w:val="en-US"/>
        </w:rPr>
        <w:t>X</w:t>
      </w:r>
      <w:r w:rsidR="005A2D9B" w:rsidRPr="00426DB9">
        <w:rPr>
          <w:bCs/>
          <w:vertAlign w:val="subscript"/>
          <w:lang w:val="en-US"/>
        </w:rPr>
        <w:t>gen</w:t>
      </w:r>
      <w:proofErr w:type="spellEnd"/>
      <w:r w:rsidR="005A2D9B" w:rsidRPr="00426DB9">
        <w:rPr>
          <w:lang w:val="en-US"/>
        </w:rPr>
        <w:t xml:space="preserve"> </w:t>
      </w:r>
      <w:r w:rsidR="00A62228" w:rsidRPr="00426DB9">
        <w:rPr>
          <w:lang w:val="en-US"/>
        </w:rPr>
        <w:t xml:space="preserve">in order to generate </w:t>
      </w:r>
      <w:r w:rsidR="005A2D9B" w:rsidRPr="00426DB9">
        <w:rPr>
          <w:lang w:val="en-US"/>
        </w:rPr>
        <w:t xml:space="preserve"> </w:t>
      </w:r>
      <w:proofErr w:type="spellStart"/>
      <w:r w:rsidR="00855D30" w:rsidRPr="00426DB9">
        <w:rPr>
          <w:bCs/>
          <w:lang w:val="en-US"/>
        </w:rPr>
        <w:t>Y</w:t>
      </w:r>
      <w:r w:rsidR="00AD00DC" w:rsidRPr="00426DB9">
        <w:rPr>
          <w:bCs/>
          <w:vertAlign w:val="subscript"/>
          <w:lang w:val="en-US"/>
        </w:rPr>
        <w:t>gen</w:t>
      </w:r>
      <w:proofErr w:type="spellEnd"/>
      <w:r w:rsidR="00F14BCF" w:rsidRPr="00426DB9">
        <w:rPr>
          <w:bCs/>
          <w:lang w:val="en-US"/>
        </w:rPr>
        <w:t>.</w:t>
      </w:r>
    </w:p>
    <w:p w14:paraId="3D1F079D" w14:textId="7FECD844" w:rsidR="000F2A04" w:rsidRPr="00426DB9" w:rsidRDefault="005728A0" w:rsidP="00EB0605">
      <w:pPr>
        <w:rPr>
          <w:lang w:val="en-US"/>
        </w:rPr>
      </w:pPr>
      <w:r w:rsidRPr="005728A0">
        <w:rPr>
          <w:iCs/>
          <w:lang w:val="en-US"/>
        </w:rPr>
        <w:t>Where</w:t>
      </w:r>
      <w:r>
        <w:rPr>
          <w:i/>
          <w:lang w:val="en-US"/>
        </w:rPr>
        <w:t xml:space="preserve"> </w:t>
      </w:r>
      <w:r w:rsidR="00297EAE" w:rsidRPr="001D7AC8">
        <w:rPr>
          <w:i/>
          <w:lang w:val="en-US"/>
        </w:rPr>
        <w:t>N</w:t>
      </w:r>
      <w:r w:rsidR="00297EAE">
        <w:rPr>
          <w:lang w:val="en-US"/>
        </w:rPr>
        <w:t xml:space="preserve"> </w:t>
      </w:r>
      <w:r w:rsidR="001D7AC8">
        <w:rPr>
          <w:lang w:val="en-US"/>
        </w:rPr>
        <w:t>is</w:t>
      </w:r>
      <w:r w:rsidR="00297EAE">
        <w:rPr>
          <w:lang w:val="en-US"/>
        </w:rPr>
        <w:t xml:space="preserve"> the number of participants</w:t>
      </w:r>
      <w:r w:rsidR="001D7AC8">
        <w:rPr>
          <w:lang w:val="en-US"/>
        </w:rPr>
        <w:t xml:space="preserve">, </w:t>
      </w:r>
      <w:r w:rsidR="001D7AC8">
        <w:rPr>
          <w:i/>
          <w:lang w:val="en-US"/>
        </w:rPr>
        <w:t xml:space="preserve">P </w:t>
      </w:r>
      <w:r w:rsidR="001D7AC8">
        <w:rPr>
          <w:lang w:val="en-US"/>
        </w:rPr>
        <w:t xml:space="preserve">is the </w:t>
      </w:r>
      <w:r>
        <w:rPr>
          <w:lang w:val="en-US"/>
        </w:rPr>
        <w:t>number</w:t>
      </w:r>
      <w:r w:rsidR="001D7AC8">
        <w:rPr>
          <w:lang w:val="en-US"/>
        </w:rPr>
        <w:t xml:space="preserve"> of predictors,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is a</w:t>
      </w:r>
      <w:r w:rsidR="00426DB9">
        <w:rPr>
          <w:lang w:val="en-US"/>
        </w:rPr>
        <w:t xml:space="preserve"> tuning parameter between</w:t>
      </w:r>
      <w:r>
        <w:rPr>
          <w:lang w:val="en-US"/>
        </w:rPr>
        <w:t xml:space="preserve"> 0 and 1</w:t>
      </w:r>
      <w:r w:rsidR="00426DB9">
        <w:rPr>
          <w:lang w:val="en-US"/>
        </w:rPr>
        <w:t>, representing the probability that a given value is replaced by a random draw</w:t>
      </w:r>
      <w:r w:rsidR="001D7AC8">
        <w:rPr>
          <w:lang w:val="en-US"/>
        </w:rPr>
        <w:t xml:space="preserve">. Note that </w:t>
      </w:r>
      <w:r w:rsidR="00EB0605">
        <w:rPr>
          <w:lang w:val="en-US"/>
        </w:rPr>
        <w:t xml:space="preserve">for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1</w:t>
      </w:r>
      <w:r w:rsidR="001D7AC8">
        <w:rPr>
          <w:lang w:val="en-US"/>
        </w:rPr>
        <w:t xml:space="preserve">, </w:t>
      </w:r>
      <w:r w:rsidR="00EB0605">
        <w:rPr>
          <w:lang w:val="en-US"/>
        </w:rPr>
        <w:t xml:space="preserve">we are performing </w:t>
      </w:r>
      <w:r w:rsidR="00426DB9">
        <w:rPr>
          <w:lang w:val="en-US"/>
        </w:rPr>
        <w:t xml:space="preserve">complete </w:t>
      </w:r>
      <w:r w:rsidR="001D7AC8">
        <w:rPr>
          <w:lang w:val="en-US"/>
        </w:rPr>
        <w:t xml:space="preserve">permutation and when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1D7AC8">
        <w:rPr>
          <w:lang w:val="en-US"/>
        </w:rPr>
        <w:t xml:space="preserve">= </w:t>
      </w:r>
      <w:r w:rsidR="00F93CEC">
        <w:rPr>
          <w:lang w:val="en-US"/>
        </w:rPr>
        <w:t>0</w:t>
      </w:r>
      <w:r w:rsidR="001D7AC8">
        <w:rPr>
          <w:lang w:val="en-US"/>
        </w:rPr>
        <w:t xml:space="preserve">, </w:t>
      </w:r>
      <w:r w:rsidR="00EB0605">
        <w:rPr>
          <w:lang w:val="en-US"/>
        </w:rPr>
        <w:t xml:space="preserve">we are sampling random participants as is.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88458F">
        <w:rPr>
          <w:lang w:val="en-US"/>
        </w:rPr>
        <w:t xml:space="preserve">can be optimized for </w:t>
      </w:r>
      <w:r w:rsidR="00100DFF">
        <w:rPr>
          <w:lang w:val="en-US"/>
        </w:rPr>
        <w:t>more accurate</w:t>
      </w:r>
      <w:r w:rsidR="0088458F">
        <w:rPr>
          <w:lang w:val="en-US"/>
        </w:rPr>
        <w:t xml:space="preserve"> results. </w:t>
      </w:r>
      <w:proofErr w:type="spellStart"/>
      <w:r w:rsidR="005A2D9B">
        <w:rPr>
          <w:lang w:val="en-US"/>
        </w:rPr>
        <w:t>Breiman</w:t>
      </w:r>
      <w:proofErr w:type="spellEnd"/>
      <w:r w:rsidR="005A2D9B">
        <w:rPr>
          <w:lang w:val="en-US"/>
        </w:rPr>
        <w:t xml:space="preserve"> and Shang (1996) use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xml:space="preserve">= 0.25 and </w:t>
      </w:r>
      <w:proofErr w:type="spellStart"/>
      <w:r w:rsidR="005E481B">
        <w:rPr>
          <w:i/>
          <w:iCs/>
          <w:lang w:val="en-US"/>
        </w:rPr>
        <w:t>p</w:t>
      </w:r>
      <w:r w:rsidR="005E481B">
        <w:rPr>
          <w:i/>
          <w:iCs/>
          <w:vertAlign w:val="subscript"/>
          <w:lang w:val="en-US"/>
        </w:rPr>
        <w:t>alt</w:t>
      </w:r>
      <w:proofErr w:type="spellEnd"/>
      <w:r w:rsidR="005E481B">
        <w:rPr>
          <w:lang w:val="en-US"/>
        </w:rPr>
        <w:t xml:space="preserve"> </w:t>
      </w:r>
      <w:r w:rsidR="005A2D9B">
        <w:rPr>
          <w:lang w:val="en-US"/>
        </w:rPr>
        <w:t>= 0.50 in their study</w:t>
      </w:r>
      <w:r w:rsidR="00D61FF2">
        <w:rPr>
          <w:lang w:val="en-US"/>
        </w:rPr>
        <w:t>,</w:t>
      </w:r>
      <w:r w:rsidR="00426DB9">
        <w:rPr>
          <w:lang w:val="en-US"/>
        </w:rPr>
        <w:t xml:space="preserve"> as they found that those values yielded most accurate results. They do not go in to further detail about the exact relation between </w:t>
      </w:r>
      <w:proofErr w:type="spellStart"/>
      <w:r w:rsidR="00426DB9">
        <w:rPr>
          <w:i/>
          <w:iCs/>
          <w:lang w:val="en-US"/>
        </w:rPr>
        <w:t>p</w:t>
      </w:r>
      <w:r w:rsidR="00426DB9">
        <w:rPr>
          <w:i/>
          <w:iCs/>
          <w:vertAlign w:val="subscript"/>
          <w:lang w:val="en-US"/>
        </w:rPr>
        <w:t>alt</w:t>
      </w:r>
      <w:proofErr w:type="spellEnd"/>
      <w:r w:rsidR="00426DB9">
        <w:rPr>
          <w:i/>
          <w:iCs/>
          <w:lang w:val="en-US"/>
        </w:rPr>
        <w:t xml:space="preserve"> </w:t>
      </w:r>
      <w:r w:rsidR="00426DB9">
        <w:rPr>
          <w:lang w:val="en-US"/>
        </w:rPr>
        <w:t xml:space="preserve">on and the accuracy </w:t>
      </w:r>
      <w:commentRangeStart w:id="10"/>
      <w:commentRangeEnd w:id="10"/>
      <w:r w:rsidR="00426DB9">
        <w:rPr>
          <w:rStyle w:val="CommentReference"/>
        </w:rPr>
        <w:commentReference w:id="10"/>
      </w:r>
      <w:r w:rsidR="00426DB9">
        <w:rPr>
          <w:lang w:val="en-US"/>
        </w:rPr>
        <w:t xml:space="preserve">or the interpretability. </w:t>
      </w:r>
      <w:r w:rsidR="00600C7F">
        <w:rPr>
          <w:lang w:val="en-US"/>
        </w:rPr>
        <w:t xml:space="preserve">In the current thesis, I will </w:t>
      </w:r>
      <w:r w:rsidR="00F869FD">
        <w:rPr>
          <w:lang w:val="en-US"/>
        </w:rPr>
        <w:t xml:space="preserve">test different values of </w:t>
      </w:r>
      <w:proofErr w:type="spellStart"/>
      <w:r w:rsidR="00F869FD">
        <w:rPr>
          <w:i/>
          <w:iCs/>
          <w:lang w:val="en-US"/>
        </w:rPr>
        <w:t>p</w:t>
      </w:r>
      <w:r w:rsidR="00F869FD">
        <w:rPr>
          <w:i/>
          <w:iCs/>
          <w:vertAlign w:val="subscript"/>
          <w:lang w:val="en-US"/>
        </w:rPr>
        <w:t>alt</w:t>
      </w:r>
      <w:proofErr w:type="spellEnd"/>
      <w:r w:rsidR="00F869FD">
        <w:rPr>
          <w:i/>
          <w:iCs/>
          <w:lang w:val="en-US"/>
        </w:rPr>
        <w:t xml:space="preserve"> </w:t>
      </w:r>
      <w:r w:rsidR="00F869FD">
        <w:rPr>
          <w:lang w:val="en-US"/>
        </w:rPr>
        <w:t>(</w:t>
      </w:r>
      <w:proofErr w:type="spellStart"/>
      <w:r w:rsidR="00F869FD">
        <w:rPr>
          <w:i/>
          <w:iCs/>
          <w:lang w:val="en-US"/>
        </w:rPr>
        <w:t>p</w:t>
      </w:r>
      <w:r w:rsidR="00F869FD">
        <w:rPr>
          <w:i/>
          <w:iCs/>
          <w:vertAlign w:val="subscript"/>
          <w:lang w:val="en-US"/>
        </w:rPr>
        <w:t>alt</w:t>
      </w:r>
      <w:proofErr w:type="spellEnd"/>
      <w:r w:rsidR="00F869FD">
        <w:rPr>
          <w:lang w:val="en-US"/>
        </w:rPr>
        <w:t xml:space="preserve"> = 0, </w:t>
      </w:r>
      <w:proofErr w:type="spellStart"/>
      <w:r w:rsidR="00F869FD">
        <w:rPr>
          <w:i/>
          <w:iCs/>
          <w:lang w:val="en-US"/>
        </w:rPr>
        <w:t>p</w:t>
      </w:r>
      <w:r w:rsidR="00F869FD">
        <w:rPr>
          <w:i/>
          <w:iCs/>
          <w:vertAlign w:val="subscript"/>
          <w:lang w:val="en-US"/>
        </w:rPr>
        <w:t>alt</w:t>
      </w:r>
      <w:proofErr w:type="spellEnd"/>
      <w:r w:rsidR="00F869FD">
        <w:rPr>
          <w:lang w:val="en-US"/>
        </w:rPr>
        <w:t xml:space="preserve"> = 0.25, </w:t>
      </w:r>
      <w:proofErr w:type="spellStart"/>
      <w:r w:rsidR="00F869FD">
        <w:rPr>
          <w:i/>
          <w:iCs/>
          <w:lang w:val="en-US"/>
        </w:rPr>
        <w:t>p</w:t>
      </w:r>
      <w:r w:rsidR="00F869FD">
        <w:rPr>
          <w:i/>
          <w:iCs/>
          <w:vertAlign w:val="subscript"/>
          <w:lang w:val="en-US"/>
        </w:rPr>
        <w:t>alt</w:t>
      </w:r>
      <w:proofErr w:type="spellEnd"/>
      <w:r w:rsidR="00F869FD">
        <w:rPr>
          <w:lang w:val="en-US"/>
        </w:rPr>
        <w:t xml:space="preserve"> = 0.50) to get a better understanding of its effect. Furthermore, I will introduce a novel</w:t>
      </w:r>
      <w:r w:rsidR="00600C7F">
        <w:rPr>
          <w:lang w:val="en-US"/>
        </w:rPr>
        <w:t xml:space="preserve"> data generation method: PPD </w:t>
      </w:r>
      <w:r w:rsidR="00D61FF2">
        <w:rPr>
          <w:lang w:val="en-US"/>
        </w:rPr>
        <w:t>sampling</w:t>
      </w:r>
      <w:r w:rsidR="00600C7F">
        <w:rPr>
          <w:lang w:val="en-US"/>
        </w:rPr>
        <w:t>.</w:t>
      </w:r>
      <w:r w:rsidR="005E481B" w:rsidRPr="005E481B">
        <w:rPr>
          <w:i/>
          <w:iCs/>
          <w:lang w:val="en-US"/>
        </w:rPr>
        <w:t xml:space="preserve"> </w:t>
      </w:r>
    </w:p>
    <w:p w14:paraId="03BE0FA7" w14:textId="695BE796" w:rsidR="000F2A04" w:rsidRPr="00F93CEC" w:rsidRDefault="000F2A04" w:rsidP="00EB0605">
      <w:pPr>
        <w:rPr>
          <w:lang w:val="en-US"/>
        </w:rPr>
      </w:pPr>
      <w:commentRangeStart w:id="11"/>
      <w:r>
        <w:rPr>
          <w:bCs/>
          <w:lang w:val="en-US"/>
        </w:rPr>
        <w:t xml:space="preserve">The values of </w:t>
      </w:r>
      <w:proofErr w:type="spellStart"/>
      <w:r w:rsidRPr="00454573">
        <w:rPr>
          <w:bCs/>
          <w:i/>
          <w:iCs/>
          <w:lang w:val="en-US"/>
        </w:rPr>
        <w:t>N</w:t>
      </w:r>
      <w:r w:rsidRPr="00454573">
        <w:rPr>
          <w:bCs/>
          <w:i/>
          <w:iCs/>
          <w:vertAlign w:val="subscript"/>
          <w:lang w:val="en-US"/>
        </w:rPr>
        <w:t>gen</w:t>
      </w:r>
      <w:proofErr w:type="spellEnd"/>
      <w:r>
        <w:rPr>
          <w:bCs/>
          <w:vertAlign w:val="subscript"/>
          <w:lang w:val="en-US"/>
        </w:rPr>
        <w:t xml:space="preserve"> </w:t>
      </w:r>
      <w:r>
        <w:rPr>
          <w:lang w:val="en-US"/>
        </w:rPr>
        <w:t xml:space="preserve">and </w:t>
      </w:r>
      <w:proofErr w:type="spellStart"/>
      <w:r w:rsidRPr="00D9765B">
        <w:rPr>
          <w:bCs/>
          <w:i/>
          <w:iCs/>
          <w:lang w:val="en-US"/>
        </w:rPr>
        <w:t>p</w:t>
      </w:r>
      <w:r w:rsidRPr="00D9765B">
        <w:rPr>
          <w:bCs/>
          <w:i/>
          <w:iCs/>
          <w:vertAlign w:val="subscript"/>
          <w:lang w:val="en-US"/>
        </w:rPr>
        <w:t>al</w:t>
      </w:r>
      <w:r>
        <w:rPr>
          <w:bCs/>
          <w:i/>
          <w:iCs/>
          <w:vertAlign w:val="subscript"/>
          <w:lang w:val="en-US"/>
        </w:rPr>
        <w:t>t</w:t>
      </w:r>
      <w:proofErr w:type="spellEnd"/>
      <w:r>
        <w:rPr>
          <w:bCs/>
          <w:i/>
          <w:iCs/>
          <w:vertAlign w:val="subscript"/>
          <w:lang w:val="en-US"/>
        </w:rPr>
        <w:t xml:space="preserve"> </w:t>
      </w:r>
      <w:r>
        <w:rPr>
          <w:lang w:val="en-US"/>
        </w:rPr>
        <w:t>influence the accuracy and interpretability of the final glass box model and will be studied in the current thesis.</w:t>
      </w:r>
      <w:commentRangeEnd w:id="11"/>
      <w:r w:rsidR="00426DB9">
        <w:rPr>
          <w:rStyle w:val="CommentReference"/>
        </w:rPr>
        <w:commentReference w:id="11"/>
      </w:r>
    </w:p>
    <w:p w14:paraId="35B19B8A" w14:textId="18E52317" w:rsidR="00B61236" w:rsidRPr="00B61236" w:rsidRDefault="00B61236" w:rsidP="00B61236">
      <w:pPr>
        <w:rPr>
          <w:i/>
          <w:iCs/>
          <w:lang w:val="en-US"/>
        </w:rPr>
      </w:pPr>
      <w:commentRangeStart w:id="12"/>
      <w:commentRangeStart w:id="13"/>
      <w:r>
        <w:rPr>
          <w:i/>
          <w:iCs/>
          <w:lang w:val="en-US"/>
        </w:rPr>
        <w:t>PPD sampling</w:t>
      </w:r>
      <w:commentRangeEnd w:id="12"/>
      <w:r w:rsidR="001D0E69">
        <w:rPr>
          <w:rStyle w:val="CommentReference"/>
        </w:rPr>
        <w:commentReference w:id="12"/>
      </w:r>
      <w:commentRangeEnd w:id="13"/>
      <w:r w:rsidR="004B0791">
        <w:rPr>
          <w:rStyle w:val="CommentReference"/>
        </w:rPr>
        <w:commentReference w:id="13"/>
      </w:r>
    </w:p>
    <w:p w14:paraId="1EEE1372" w14:textId="087339CD" w:rsidR="00D61FF2" w:rsidRDefault="00100DFF" w:rsidP="00351D66">
      <w:pPr>
        <w:ind w:firstLine="708"/>
        <w:rPr>
          <w:lang w:val="en-US"/>
        </w:rPr>
      </w:pPr>
      <w:r>
        <w:rPr>
          <w:lang w:val="en-US"/>
        </w:rPr>
        <w:t>There has not been significant improvement to the data generation method</w:t>
      </w:r>
      <w:r w:rsidR="00567811">
        <w:rPr>
          <w:lang w:val="en-US"/>
        </w:rPr>
        <w:t>, but the use of permutation may lead to unrealistic data patterns and has been criticized</w:t>
      </w:r>
      <w:r>
        <w:rPr>
          <w:lang w:val="en-US"/>
        </w:rPr>
        <w:t xml:space="preserve"> </w:t>
      </w:r>
      <w:r w:rsidR="004B5A33">
        <w:rPr>
          <w:lang w:val="en-US"/>
        </w:rPr>
        <w:t>(</w:t>
      </w:r>
      <w:r w:rsidR="004B5A33" w:rsidRPr="004B5A33">
        <w:rPr>
          <w:lang w:val="en-US"/>
        </w:rPr>
        <w:t>Ho</w:t>
      </w:r>
      <w:r w:rsidR="004B5A33">
        <w:rPr>
          <w:lang w:val="en-US"/>
        </w:rPr>
        <w:t xml:space="preserve">oker et al., </w:t>
      </w:r>
      <w:r w:rsidR="004B5A33" w:rsidRPr="004B5A33">
        <w:rPr>
          <w:lang w:val="en-US"/>
        </w:rPr>
        <w:t>2021)</w:t>
      </w:r>
      <w:r w:rsidR="00C338F0">
        <w:rPr>
          <w:lang w:val="en-US"/>
        </w:rPr>
        <w:t>.</w:t>
      </w:r>
      <w:r w:rsidR="004B5A33">
        <w:rPr>
          <w:lang w:val="en-US"/>
        </w:rPr>
        <w:t xml:space="preserve"> </w:t>
      </w:r>
      <w:r w:rsidR="00F869FD">
        <w:rPr>
          <w:lang w:val="en-US"/>
        </w:rPr>
        <w:t xml:space="preserve">For this reason, PPD sampling can be utilized to create </w:t>
      </w:r>
      <w:proofErr w:type="spellStart"/>
      <w:r w:rsidR="00F869FD" w:rsidRPr="00171B7F">
        <w:rPr>
          <w:lang w:val="en-US"/>
        </w:rPr>
        <w:t>X</w:t>
      </w:r>
      <w:r w:rsidR="00F869FD" w:rsidRPr="00171B7F">
        <w:rPr>
          <w:vertAlign w:val="subscript"/>
          <w:lang w:val="en-US"/>
        </w:rPr>
        <w:t>gen</w:t>
      </w:r>
      <w:proofErr w:type="spellEnd"/>
      <w:r w:rsidR="00F869FD" w:rsidRPr="00171B7F">
        <w:rPr>
          <w:vertAlign w:val="subscript"/>
          <w:lang w:val="en-US"/>
        </w:rPr>
        <w:softHyphen/>
      </w:r>
      <w:r w:rsidR="00F869FD" w:rsidRPr="00171B7F">
        <w:rPr>
          <w:lang w:val="en-US"/>
        </w:rPr>
        <w:t xml:space="preserve"> and </w:t>
      </w:r>
      <w:proofErr w:type="spellStart"/>
      <w:r w:rsidR="00F869FD" w:rsidRPr="00171B7F">
        <w:rPr>
          <w:lang w:val="en-US"/>
        </w:rPr>
        <w:t>Y</w:t>
      </w:r>
      <w:r w:rsidR="00F869FD" w:rsidRPr="00171B7F">
        <w:rPr>
          <w:vertAlign w:val="subscript"/>
          <w:lang w:val="en-US"/>
        </w:rPr>
        <w:t>gen</w:t>
      </w:r>
      <w:proofErr w:type="spellEnd"/>
      <w:r w:rsidR="00F869FD" w:rsidRPr="00171B7F">
        <w:rPr>
          <w:vertAlign w:val="subscript"/>
          <w:lang w:val="en-US"/>
        </w:rPr>
        <w:softHyphen/>
      </w:r>
      <w:r w:rsidR="00F869FD">
        <w:rPr>
          <w:b/>
          <w:bCs/>
          <w:lang w:val="en-US"/>
        </w:rPr>
        <w:t xml:space="preserve"> </w:t>
      </w:r>
      <w:r w:rsidR="00F869FD">
        <w:rPr>
          <w:lang w:val="en-US"/>
        </w:rPr>
        <w:t xml:space="preserve">that more closely resemble the original data. </w:t>
      </w:r>
      <w:r w:rsidR="00171B7F">
        <w:rPr>
          <w:bCs/>
          <w:lang w:val="en-US"/>
        </w:rPr>
        <w:t xml:space="preserve">This method will be called the PPD-based BA tree </w:t>
      </w:r>
      <w:r w:rsidR="007E2D8F">
        <w:rPr>
          <w:bCs/>
          <w:lang w:val="en-US"/>
        </w:rPr>
        <w:t>approach</w:t>
      </w:r>
      <w:r w:rsidR="00171B7F">
        <w:rPr>
          <w:bCs/>
          <w:lang w:val="en-US"/>
        </w:rPr>
        <w:t xml:space="preserve"> in the current thesis.</w:t>
      </w:r>
      <w:r w:rsidR="00171B7F">
        <w:rPr>
          <w:lang w:val="en-US"/>
        </w:rPr>
        <w:t xml:space="preserve"> </w:t>
      </w:r>
      <w:r w:rsidR="00F869FD">
        <w:rPr>
          <w:lang w:val="en-US"/>
        </w:rPr>
        <w:t>The PPD sampling algorithm repeats the following steps:</w:t>
      </w:r>
    </w:p>
    <w:p w14:paraId="2FA3E5FB" w14:textId="77777777" w:rsidR="0032093E" w:rsidRDefault="0032093E" w:rsidP="0032093E">
      <w:pPr>
        <w:pStyle w:val="ListParagraph"/>
        <w:numPr>
          <w:ilvl w:val="0"/>
          <w:numId w:val="19"/>
        </w:numPr>
        <w:rPr>
          <w:lang w:val="en-US"/>
        </w:rPr>
      </w:pPr>
      <w:r>
        <w:rPr>
          <w:lang w:val="en-US"/>
        </w:rPr>
        <w:t xml:space="preserve">Sampling: A row </w:t>
      </w:r>
      <w:proofErr w:type="spellStart"/>
      <w:r w:rsidRPr="00AC7A5E">
        <w:rPr>
          <w:i/>
          <w:iCs/>
          <w:lang w:val="en-US"/>
        </w:rPr>
        <w:t>i</w:t>
      </w:r>
      <w:proofErr w:type="spellEnd"/>
      <w:r w:rsidRPr="00AC7A5E">
        <w:rPr>
          <w:i/>
          <w:iCs/>
          <w:lang w:val="en-US"/>
        </w:rPr>
        <w:t xml:space="preserve"> </w:t>
      </w:r>
      <w:r>
        <w:rPr>
          <w:lang w:val="en-US"/>
        </w:rPr>
        <w:t>(</w:t>
      </w:r>
      <w:proofErr w:type="spellStart"/>
      <w:r w:rsidRPr="00297EAE">
        <w:rPr>
          <w:i/>
          <w:lang w:val="en-US"/>
        </w:rPr>
        <w:t>i</w:t>
      </w:r>
      <w:proofErr w:type="spellEnd"/>
      <w:r>
        <w:rPr>
          <w:lang w:val="en-US"/>
        </w:rPr>
        <w:t xml:space="preserve"> = 1, </w:t>
      </w:r>
      <w:proofErr w:type="gramStart"/>
      <w:r>
        <w:rPr>
          <w:lang w:val="en-US"/>
        </w:rPr>
        <w:t>… ,</w:t>
      </w:r>
      <w:proofErr w:type="gramEnd"/>
      <w:r>
        <w:rPr>
          <w:lang w:val="en-US"/>
        </w:rPr>
        <w:t xml:space="preserve"> </w:t>
      </w:r>
      <w:r w:rsidRPr="001D7AC8">
        <w:rPr>
          <w:i/>
          <w:lang w:val="en-US"/>
        </w:rPr>
        <w:t>N</w:t>
      </w:r>
      <w:r>
        <w:rPr>
          <w:i/>
          <w:lang w:val="en-US"/>
        </w:rPr>
        <w:t xml:space="preserve">) </w:t>
      </w:r>
      <w:r>
        <w:rPr>
          <w:lang w:val="en-US"/>
        </w:rPr>
        <w:t xml:space="preserve">is randomly selected from </w:t>
      </w:r>
      <w:r w:rsidRPr="00AD00DC">
        <w:rPr>
          <w:lang w:val="en-US"/>
        </w:rPr>
        <w:t>X</w:t>
      </w:r>
      <w:r>
        <w:rPr>
          <w:lang w:val="en-US"/>
        </w:rPr>
        <w:t>.</w:t>
      </w:r>
    </w:p>
    <w:p w14:paraId="6E8A8D57" w14:textId="06D64A55" w:rsidR="00A7412C" w:rsidRDefault="00A7412C" w:rsidP="00F869FD">
      <w:pPr>
        <w:pStyle w:val="ListParagraph"/>
        <w:numPr>
          <w:ilvl w:val="0"/>
          <w:numId w:val="19"/>
        </w:numPr>
        <w:rPr>
          <w:lang w:val="en-US"/>
        </w:rPr>
      </w:pPr>
      <w:r>
        <w:rPr>
          <w:lang w:val="en-US"/>
        </w:rPr>
        <w:t>A random prediction is sampled from the PPD of the corresponding row from step 1.</w:t>
      </w:r>
    </w:p>
    <w:p w14:paraId="3021EEAE" w14:textId="07330B51" w:rsidR="00D61FF2" w:rsidRPr="00A7412C" w:rsidRDefault="00A7412C" w:rsidP="00A7412C">
      <w:pPr>
        <w:pStyle w:val="ListParagraph"/>
        <w:numPr>
          <w:ilvl w:val="0"/>
          <w:numId w:val="19"/>
        </w:numPr>
        <w:rPr>
          <w:lang w:val="en-US"/>
        </w:rPr>
      </w:pPr>
      <w:r>
        <w:rPr>
          <w:lang w:val="en-US"/>
        </w:rPr>
        <w:t xml:space="preserve">Step 1. and step 2. are repeated for </w:t>
      </w:r>
      <w:proofErr w:type="spellStart"/>
      <w:r w:rsidR="00A7364B" w:rsidRPr="00454573">
        <w:rPr>
          <w:i/>
          <w:iCs/>
          <w:lang w:val="en-US"/>
        </w:rPr>
        <w:t>N</w:t>
      </w:r>
      <w:r w:rsidRPr="00454573">
        <w:rPr>
          <w:i/>
          <w:iCs/>
          <w:vertAlign w:val="subscript"/>
          <w:lang w:val="en-US"/>
        </w:rPr>
        <w:t>gen</w:t>
      </w:r>
      <w:proofErr w:type="spellEnd"/>
      <w:r>
        <w:rPr>
          <w:lang w:val="en-US"/>
        </w:rPr>
        <w:t xml:space="preserve"> </w:t>
      </w:r>
      <w:proofErr w:type="gramStart"/>
      <w:r>
        <w:rPr>
          <w:lang w:val="en-US"/>
        </w:rPr>
        <w:t>amount</w:t>
      </w:r>
      <w:proofErr w:type="gramEnd"/>
      <w:r>
        <w:rPr>
          <w:lang w:val="en-US"/>
        </w:rPr>
        <w:t xml:space="preserve"> of times to cr</w:t>
      </w:r>
      <w:r w:rsidRPr="00AD00DC">
        <w:rPr>
          <w:lang w:val="en-US"/>
        </w:rPr>
        <w:t xml:space="preserve">eate </w:t>
      </w:r>
      <w:proofErr w:type="spellStart"/>
      <w:r w:rsidRPr="00AD00DC">
        <w:rPr>
          <w:lang w:val="en-US"/>
        </w:rPr>
        <w:t>X</w:t>
      </w:r>
      <w:r w:rsidRPr="00AD00DC">
        <w:rPr>
          <w:vertAlign w:val="subscript"/>
          <w:lang w:val="en-US"/>
        </w:rPr>
        <w:t>gen</w:t>
      </w:r>
      <w:proofErr w:type="spellEnd"/>
      <w:r w:rsidRPr="00AD00DC">
        <w:rPr>
          <w:lang w:val="en-US"/>
        </w:rPr>
        <w:t xml:space="preserve"> and </w:t>
      </w:r>
      <w:proofErr w:type="spellStart"/>
      <w:r w:rsidRPr="00AD00DC">
        <w:rPr>
          <w:lang w:val="en-US"/>
        </w:rPr>
        <w:t>Y</w:t>
      </w:r>
      <w:r w:rsidRPr="00AD00DC">
        <w:rPr>
          <w:vertAlign w:val="subscript"/>
          <w:lang w:val="en-US"/>
        </w:rPr>
        <w:t>gen</w:t>
      </w:r>
      <w:proofErr w:type="spellEnd"/>
      <w:r w:rsidRPr="00AD00DC">
        <w:rPr>
          <w:lang w:val="en-US"/>
        </w:rPr>
        <w:t>.</w:t>
      </w:r>
    </w:p>
    <w:p w14:paraId="6306F650" w14:textId="55365426" w:rsidR="00100DFF" w:rsidRDefault="00100DFF" w:rsidP="00351D66">
      <w:pPr>
        <w:ind w:firstLine="708"/>
        <w:rPr>
          <w:lang w:val="en-US"/>
        </w:rPr>
      </w:pPr>
      <w:r>
        <w:rPr>
          <w:lang w:val="en-US"/>
        </w:rPr>
        <w:t>Data generate</w:t>
      </w:r>
      <w:r w:rsidR="00D61FF2">
        <w:rPr>
          <w:lang w:val="en-US"/>
        </w:rPr>
        <w:t>d</w:t>
      </w:r>
      <w:r>
        <w:rPr>
          <w:lang w:val="en-US"/>
        </w:rPr>
        <w:t xml:space="preserve"> in this manner should </w:t>
      </w:r>
      <w:r w:rsidR="00D20785">
        <w:rPr>
          <w:lang w:val="en-US"/>
        </w:rPr>
        <w:t xml:space="preserve">better retain </w:t>
      </w:r>
      <w:r w:rsidR="00A7412C">
        <w:rPr>
          <w:lang w:val="en-US"/>
        </w:rPr>
        <w:t>the</w:t>
      </w:r>
      <w:r w:rsidR="00D20785">
        <w:rPr>
          <w:lang w:val="en-US"/>
        </w:rPr>
        <w:t xml:space="preserve"> patterns present</w:t>
      </w:r>
      <w:r w:rsidR="00A7412C">
        <w:rPr>
          <w:lang w:val="en-US"/>
        </w:rPr>
        <w:t xml:space="preserve"> original data </w:t>
      </w:r>
      <w:r>
        <w:rPr>
          <w:lang w:val="en-US"/>
        </w:rPr>
        <w:t xml:space="preserve">and thus lead to a more accurate BA tree. </w:t>
      </w:r>
      <w:r w:rsidR="006D457D">
        <w:rPr>
          <w:lang w:val="en-US"/>
        </w:rPr>
        <w:t>As stated before, thi</w:t>
      </w:r>
      <w:r w:rsidR="009E19D4">
        <w:rPr>
          <w:lang w:val="en-US"/>
        </w:rPr>
        <w:t xml:space="preserve">s is possible when using a </w:t>
      </w:r>
      <w:r w:rsidR="00A7412C">
        <w:rPr>
          <w:lang w:val="en-US"/>
        </w:rPr>
        <w:t>M-</w:t>
      </w:r>
      <w:r w:rsidR="009E19D4">
        <w:rPr>
          <w:lang w:val="en-US"/>
        </w:rPr>
        <w:t>BART</w:t>
      </w:r>
      <w:r w:rsidR="006D457D">
        <w:rPr>
          <w:lang w:val="en-US"/>
        </w:rPr>
        <w:t xml:space="preserve"> </w:t>
      </w:r>
      <w:r w:rsidR="00A7412C">
        <w:rPr>
          <w:lang w:val="en-US"/>
        </w:rPr>
        <w:t>or BART model</w:t>
      </w:r>
      <w:r w:rsidR="006D457D">
        <w:rPr>
          <w:lang w:val="en-US"/>
        </w:rPr>
        <w:t xml:space="preserve"> as a black box.</w:t>
      </w:r>
    </w:p>
    <w:p w14:paraId="6A3DD5E1" w14:textId="1AFFA394" w:rsidR="006532DB" w:rsidRDefault="00E302D0" w:rsidP="002302FB">
      <w:pPr>
        <w:rPr>
          <w:b/>
          <w:i/>
          <w:lang w:val="en-US"/>
        </w:rPr>
      </w:pPr>
      <w:r>
        <w:rPr>
          <w:b/>
          <w:i/>
          <w:lang w:val="en-US"/>
        </w:rPr>
        <w:lastRenderedPageBreak/>
        <w:t>Research Questions</w:t>
      </w:r>
      <w:r w:rsidR="006532DB">
        <w:rPr>
          <w:b/>
          <w:i/>
          <w:lang w:val="en-US"/>
        </w:rPr>
        <w:t xml:space="preserve"> and Hypotheses</w:t>
      </w:r>
    </w:p>
    <w:p w14:paraId="1566AEF5" w14:textId="113D9DFF" w:rsidR="009A6853" w:rsidRDefault="00E21AB5" w:rsidP="00423EA0">
      <w:pPr>
        <w:ind w:firstLine="705"/>
        <w:rPr>
          <w:bCs/>
          <w:iCs/>
          <w:lang w:val="en-US"/>
        </w:rPr>
      </w:pPr>
      <w:r>
        <w:rPr>
          <w:noProof/>
        </w:rPr>
        <mc:AlternateContent>
          <mc:Choice Requires="wpi">
            <w:drawing>
              <wp:anchor distT="0" distB="0" distL="114300" distR="114300" simplePos="0" relativeHeight="251659776" behindDoc="0" locked="0" layoutInCell="1" allowOverlap="1" wp14:anchorId="0DE829F4" wp14:editId="73F313D3">
                <wp:simplePos x="0" y="0"/>
                <wp:positionH relativeFrom="column">
                  <wp:posOffset>-1539240</wp:posOffset>
                </wp:positionH>
                <wp:positionV relativeFrom="paragraph">
                  <wp:posOffset>-262255</wp:posOffset>
                </wp:positionV>
                <wp:extent cx="36830" cy="36830"/>
                <wp:effectExtent l="74930" t="71755" r="59690" b="62865"/>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noChangeAspect="1" noEditPoints="1" noChangeArrowheads="1" noChangeShapeType="1"/>
                        </w14:cNvContentPartPr>
                      </w14:nvContentPartPr>
                      <w14:xfrm>
                        <a:off x="0" y="0"/>
                        <a:ext cx="36830" cy="36830"/>
                      </w14:xfrm>
                    </w14:contentPart>
                  </a:graphicData>
                </a:graphic>
                <wp14:sizeRelH relativeFrom="page">
                  <wp14:pctWidth>0</wp14:pctWidth>
                </wp14:sizeRelH>
                <wp14:sizeRelV relativeFrom="page">
                  <wp14:pctHeight>0</wp14:pctHeight>
                </wp14:sizeRelV>
              </wp:anchor>
            </w:drawing>
          </mc:Choice>
          <mc:Fallback>
            <w:pict>
              <v:shapetype w14:anchorId="23EF4A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66.2pt;margin-top:-165.65pt;width:290pt;height:29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">
                <v:imagedata r:id="rId13" o:title=""/>
                <o:lock v:ext="edit" rotation="t" verticies="t" shapetype="t"/>
              </v:shape>
            </w:pict>
          </mc:Fallback>
        </mc:AlternateContent>
      </w:r>
      <w:r w:rsidR="00300204">
        <w:rPr>
          <w:lang w:val="en-US"/>
        </w:rPr>
        <w:t xml:space="preserve">The main goal of the current paper is to study </w:t>
      </w:r>
      <w:r w:rsidR="00423EA0">
        <w:rPr>
          <w:lang w:val="en-US"/>
        </w:rPr>
        <w:t xml:space="preserve">how BA trees perform </w:t>
      </w:r>
      <w:r w:rsidR="00D20785">
        <w:rPr>
          <w:lang w:val="en-US"/>
        </w:rPr>
        <w:t xml:space="preserve">compared </w:t>
      </w:r>
      <w:r w:rsidR="00423EA0">
        <w:rPr>
          <w:lang w:val="en-US"/>
        </w:rPr>
        <w:t>to “regular” GLMM trees</w:t>
      </w:r>
      <w:commentRangeStart w:id="14"/>
      <w:r w:rsidR="00423EA0">
        <w:rPr>
          <w:lang w:val="en-US"/>
        </w:rPr>
        <w:t xml:space="preserve">. </w:t>
      </w:r>
      <w:commentRangeEnd w:id="14"/>
      <w:r w:rsidR="00D20785">
        <w:rPr>
          <w:rStyle w:val="CommentReference"/>
        </w:rPr>
        <w:commentReference w:id="14"/>
      </w:r>
      <w:r w:rsidR="00423EA0">
        <w:rPr>
          <w:lang w:val="en-US"/>
        </w:rPr>
        <w:t>The first two research questions are thus:</w:t>
      </w:r>
    </w:p>
    <w:p w14:paraId="6027C9A2" w14:textId="28158A2A" w:rsidR="00262B0F" w:rsidRDefault="009A6853" w:rsidP="00262B0F">
      <w:pPr>
        <w:ind w:left="705"/>
        <w:rPr>
          <w:bCs/>
          <w:iCs/>
          <w:lang w:val="en-US"/>
        </w:rPr>
      </w:pPr>
      <w:commentRangeStart w:id="15"/>
      <w:r>
        <w:rPr>
          <w:b/>
          <w:iCs/>
          <w:lang w:val="en-US"/>
        </w:rPr>
        <w:t xml:space="preserve">RQ1: </w:t>
      </w:r>
      <w:bookmarkStart w:id="16" w:name="_Hlk127908839"/>
      <w:commentRangeEnd w:id="15"/>
      <w:r w:rsidR="005051D7">
        <w:rPr>
          <w:rStyle w:val="CommentReference"/>
        </w:rPr>
        <w:commentReference w:id="15"/>
      </w:r>
      <w:r w:rsidR="00262B0F" w:rsidRPr="009A6853">
        <w:rPr>
          <w:bCs/>
          <w:iCs/>
          <w:lang w:val="en-US"/>
        </w:rPr>
        <w:t xml:space="preserve">Does a </w:t>
      </w:r>
      <w:r w:rsidR="00171B7F">
        <w:rPr>
          <w:bCs/>
          <w:iCs/>
          <w:lang w:val="en-US"/>
        </w:rPr>
        <w:t>PPD</w:t>
      </w:r>
      <w:r w:rsidR="00262B0F" w:rsidRPr="009A6853">
        <w:rPr>
          <w:bCs/>
          <w:iCs/>
          <w:lang w:val="en-US"/>
        </w:rPr>
        <w:t xml:space="preserve">-based </w:t>
      </w:r>
      <w:r w:rsidR="00262B0F">
        <w:rPr>
          <w:bCs/>
          <w:iCs/>
          <w:lang w:val="en-US"/>
        </w:rPr>
        <w:t>BA</w:t>
      </w:r>
      <w:r w:rsidR="00262B0F" w:rsidRPr="009A6853">
        <w:rPr>
          <w:bCs/>
          <w:iCs/>
          <w:lang w:val="en-US"/>
        </w:rPr>
        <w:t xml:space="preserve"> approach improve</w:t>
      </w:r>
      <w:r w:rsidR="00262B0F">
        <w:rPr>
          <w:bCs/>
          <w:iCs/>
          <w:lang w:val="en-US"/>
        </w:rPr>
        <w:t xml:space="preserve"> the</w:t>
      </w:r>
      <w:r w:rsidR="00262B0F" w:rsidRPr="009A6853">
        <w:rPr>
          <w:bCs/>
          <w:iCs/>
          <w:lang w:val="en-US"/>
        </w:rPr>
        <w:t xml:space="preserve"> predictive accuracy of GLMM trees? </w:t>
      </w:r>
    </w:p>
    <w:bookmarkEnd w:id="16"/>
    <w:p w14:paraId="524573FE" w14:textId="54E4A226" w:rsidR="009A6853" w:rsidRDefault="009A6853" w:rsidP="00262B0F">
      <w:pPr>
        <w:ind w:left="705"/>
        <w:rPr>
          <w:bCs/>
          <w:iCs/>
          <w:lang w:val="en-US"/>
        </w:rPr>
      </w:pPr>
      <w:r>
        <w:rPr>
          <w:bCs/>
          <w:iCs/>
          <w:lang w:val="en-US"/>
        </w:rPr>
        <w:tab/>
      </w:r>
      <w:r>
        <w:rPr>
          <w:b/>
          <w:iCs/>
          <w:lang w:val="en-US"/>
        </w:rPr>
        <w:t xml:space="preserve">RQ2: </w:t>
      </w:r>
      <w:r w:rsidR="00262B0F" w:rsidRPr="009A6853">
        <w:rPr>
          <w:bCs/>
          <w:iCs/>
          <w:lang w:val="en-US"/>
        </w:rPr>
        <w:t xml:space="preserve">Does a </w:t>
      </w:r>
      <w:r w:rsidR="00171B7F">
        <w:rPr>
          <w:bCs/>
          <w:iCs/>
          <w:lang w:val="en-US"/>
        </w:rPr>
        <w:t>PPD</w:t>
      </w:r>
      <w:r w:rsidR="00262B0F" w:rsidRPr="009A6853">
        <w:rPr>
          <w:bCs/>
          <w:iCs/>
          <w:lang w:val="en-US"/>
        </w:rPr>
        <w:t xml:space="preserve">-based </w:t>
      </w:r>
      <w:r w:rsidR="00262B0F">
        <w:rPr>
          <w:bCs/>
          <w:iCs/>
          <w:lang w:val="en-US"/>
        </w:rPr>
        <w:t>BA</w:t>
      </w:r>
      <w:r w:rsidR="00262B0F" w:rsidRPr="009A6853">
        <w:rPr>
          <w:bCs/>
          <w:iCs/>
          <w:lang w:val="en-US"/>
        </w:rPr>
        <w:t xml:space="preserve"> approach improve </w:t>
      </w:r>
      <w:r w:rsidR="00262B0F">
        <w:rPr>
          <w:bCs/>
          <w:iCs/>
          <w:lang w:val="en-US"/>
        </w:rPr>
        <w:t>the interpretability</w:t>
      </w:r>
      <w:r w:rsidR="00262B0F" w:rsidRPr="009A6853">
        <w:rPr>
          <w:bCs/>
          <w:iCs/>
          <w:lang w:val="en-US"/>
        </w:rPr>
        <w:t xml:space="preserve"> of GLMM trees? </w:t>
      </w:r>
    </w:p>
    <w:p w14:paraId="2FE81758" w14:textId="7691225F" w:rsidR="00423EA0" w:rsidRDefault="003F3E24" w:rsidP="002302FB">
      <w:pPr>
        <w:rPr>
          <w:bCs/>
          <w:iCs/>
          <w:lang w:val="en-US"/>
        </w:rPr>
      </w:pPr>
      <w:r>
        <w:rPr>
          <w:bCs/>
          <w:iCs/>
          <w:lang w:val="en-US"/>
        </w:rPr>
        <w:t xml:space="preserve">I will also compare </w:t>
      </w:r>
      <w:r w:rsidR="00171B7F">
        <w:rPr>
          <w:bCs/>
          <w:iCs/>
          <w:lang w:val="en-US"/>
        </w:rPr>
        <w:t>PPD</w:t>
      </w:r>
      <w:r>
        <w:rPr>
          <w:bCs/>
          <w:iCs/>
          <w:lang w:val="en-US"/>
        </w:rPr>
        <w:t>-based BA tree</w:t>
      </w:r>
      <w:r w:rsidR="007E2D8F">
        <w:rPr>
          <w:bCs/>
          <w:iCs/>
          <w:lang w:val="en-US"/>
        </w:rPr>
        <w:t xml:space="preserve"> approach</w:t>
      </w:r>
      <w:r>
        <w:rPr>
          <w:bCs/>
          <w:iCs/>
          <w:lang w:val="en-US"/>
        </w:rPr>
        <w:t xml:space="preserve"> to smearing-based BA tree</w:t>
      </w:r>
      <w:r w:rsidR="007E2D8F">
        <w:rPr>
          <w:bCs/>
          <w:iCs/>
          <w:lang w:val="en-US"/>
        </w:rPr>
        <w:t xml:space="preserve"> approach</w:t>
      </w:r>
      <w:r>
        <w:rPr>
          <w:bCs/>
          <w:iCs/>
          <w:lang w:val="en-US"/>
        </w:rPr>
        <w:t xml:space="preserve">, as proposed by </w:t>
      </w:r>
      <w:proofErr w:type="spellStart"/>
      <w:r>
        <w:rPr>
          <w:lang w:val="en-US"/>
        </w:rPr>
        <w:t>Breiman</w:t>
      </w:r>
      <w:proofErr w:type="spellEnd"/>
      <w:r>
        <w:rPr>
          <w:lang w:val="en-US"/>
        </w:rPr>
        <w:t xml:space="preserve"> and Shang (1996). This leads us to the third research question:</w:t>
      </w:r>
    </w:p>
    <w:p w14:paraId="23BC96B5" w14:textId="339F0F9B" w:rsidR="0048546A" w:rsidRPr="0048546A" w:rsidRDefault="0048546A" w:rsidP="00CD2DD3">
      <w:pPr>
        <w:ind w:left="705"/>
        <w:rPr>
          <w:bCs/>
          <w:iCs/>
          <w:lang w:val="en-US"/>
        </w:rPr>
      </w:pPr>
      <w:r>
        <w:rPr>
          <w:b/>
          <w:iCs/>
          <w:lang w:val="en-US"/>
        </w:rPr>
        <w:t xml:space="preserve">RQ3: </w:t>
      </w:r>
      <w:r w:rsidR="00CD2DD3">
        <w:rPr>
          <w:bCs/>
          <w:iCs/>
          <w:lang w:val="en-US"/>
        </w:rPr>
        <w:t xml:space="preserve">In terms of </w:t>
      </w:r>
      <w:r w:rsidR="00F038D7">
        <w:rPr>
          <w:bCs/>
          <w:iCs/>
          <w:lang w:val="en-US"/>
        </w:rPr>
        <w:t>predictive accuracy and interpretability</w:t>
      </w:r>
      <w:r w:rsidR="00CD2DD3">
        <w:rPr>
          <w:bCs/>
          <w:iCs/>
          <w:lang w:val="en-US"/>
        </w:rPr>
        <w:t xml:space="preserve">, does </w:t>
      </w:r>
      <w:r w:rsidR="00CD2DD3" w:rsidRPr="009A6853">
        <w:rPr>
          <w:bCs/>
          <w:iCs/>
          <w:lang w:val="en-US"/>
        </w:rPr>
        <w:t xml:space="preserve">a </w:t>
      </w:r>
      <w:r w:rsidR="00171B7F">
        <w:rPr>
          <w:bCs/>
          <w:iCs/>
          <w:lang w:val="en-US"/>
        </w:rPr>
        <w:t>PPD</w:t>
      </w:r>
      <w:r w:rsidR="00CD2DD3" w:rsidRPr="009A6853">
        <w:rPr>
          <w:bCs/>
          <w:iCs/>
          <w:lang w:val="en-US"/>
        </w:rPr>
        <w:t xml:space="preserve">-based </w:t>
      </w:r>
      <w:r w:rsidR="00CD2DD3">
        <w:rPr>
          <w:bCs/>
          <w:iCs/>
          <w:lang w:val="en-US"/>
        </w:rPr>
        <w:t>BA</w:t>
      </w:r>
      <w:r w:rsidR="00CD2DD3" w:rsidRPr="009A6853">
        <w:rPr>
          <w:bCs/>
          <w:iCs/>
          <w:lang w:val="en-US"/>
        </w:rPr>
        <w:t xml:space="preserve"> approach</w:t>
      </w:r>
      <w:r w:rsidR="00CD2DD3">
        <w:rPr>
          <w:bCs/>
          <w:iCs/>
          <w:lang w:val="en-US"/>
        </w:rPr>
        <w:t xml:space="preserve"> outperform a smearing-based approach?</w:t>
      </w:r>
    </w:p>
    <w:p w14:paraId="20D7F139" w14:textId="39BF729F" w:rsidR="009A6853" w:rsidRDefault="008E6C5B" w:rsidP="002302FB">
      <w:pPr>
        <w:rPr>
          <w:lang w:val="en-US"/>
        </w:rPr>
      </w:pPr>
      <w:commentRangeStart w:id="17"/>
      <w:r>
        <w:rPr>
          <w:bCs/>
          <w:iCs/>
          <w:lang w:val="en-US"/>
        </w:rPr>
        <w:t xml:space="preserve">Finally, I will study </w:t>
      </w:r>
      <w:r w:rsidR="00E151CC">
        <w:rPr>
          <w:bCs/>
          <w:iCs/>
          <w:lang w:val="en-US"/>
        </w:rPr>
        <w:t xml:space="preserve">the effect of </w:t>
      </w:r>
      <w:proofErr w:type="spellStart"/>
      <w:r w:rsidR="00E151CC" w:rsidRPr="00454573">
        <w:rPr>
          <w:i/>
          <w:iCs/>
          <w:lang w:val="en-US"/>
        </w:rPr>
        <w:t>N</w:t>
      </w:r>
      <w:r w:rsidR="00E151CC" w:rsidRPr="00454573">
        <w:rPr>
          <w:i/>
          <w:iCs/>
          <w:lang w:val="en-US"/>
        </w:rPr>
        <w:softHyphen/>
      </w:r>
      <w:r w:rsidR="00E151CC" w:rsidRPr="00454573">
        <w:rPr>
          <w:i/>
          <w:iCs/>
          <w:vertAlign w:val="subscript"/>
          <w:lang w:val="en-US"/>
        </w:rPr>
        <w:t>gen</w:t>
      </w:r>
      <w:proofErr w:type="spellEnd"/>
      <w:r w:rsidR="00E151CC">
        <w:rPr>
          <w:lang w:val="en-US"/>
        </w:rPr>
        <w:t xml:space="preserve"> and </w:t>
      </w:r>
      <w:proofErr w:type="spellStart"/>
      <w:r w:rsidR="00E151CC" w:rsidRPr="00A7364B">
        <w:rPr>
          <w:bCs/>
          <w:i/>
          <w:iCs/>
          <w:lang w:val="en-AU"/>
        </w:rPr>
        <w:t>p</w:t>
      </w:r>
      <w:r w:rsidR="00E151CC" w:rsidRPr="00A7364B">
        <w:rPr>
          <w:bCs/>
          <w:i/>
          <w:iCs/>
          <w:vertAlign w:val="subscript"/>
          <w:lang w:val="en-AU"/>
        </w:rPr>
        <w:t>alt</w:t>
      </w:r>
      <w:proofErr w:type="spellEnd"/>
      <w:r w:rsidR="00E151CC">
        <w:rPr>
          <w:bCs/>
          <w:iCs/>
          <w:lang w:val="en-US"/>
        </w:rPr>
        <w:t xml:space="preserve"> </w:t>
      </w:r>
      <w:r>
        <w:rPr>
          <w:bCs/>
          <w:iCs/>
          <w:lang w:val="en-US"/>
        </w:rPr>
        <w:t>on interpretability and accuracy</w:t>
      </w:r>
      <w:r w:rsidR="00E151CC">
        <w:rPr>
          <w:bCs/>
          <w:iCs/>
          <w:lang w:val="en-US"/>
        </w:rPr>
        <w:t xml:space="preserve">. </w:t>
      </w:r>
      <w:r w:rsidR="00D3387D">
        <w:rPr>
          <w:lang w:val="en-US"/>
        </w:rPr>
        <w:t>The final research question is thus:</w:t>
      </w:r>
      <w:commentRangeEnd w:id="17"/>
      <w:r w:rsidR="00D20785">
        <w:rPr>
          <w:rStyle w:val="CommentReference"/>
        </w:rPr>
        <w:commentReference w:id="17"/>
      </w:r>
    </w:p>
    <w:p w14:paraId="22022922" w14:textId="1D45F68E" w:rsidR="00D3387D" w:rsidRDefault="00D3387D" w:rsidP="00D3387D">
      <w:pPr>
        <w:ind w:left="705"/>
        <w:rPr>
          <w:bCs/>
          <w:iCs/>
          <w:lang w:val="en-US"/>
        </w:rPr>
      </w:pPr>
      <w:r>
        <w:rPr>
          <w:lang w:val="en-US"/>
        </w:rPr>
        <w:tab/>
      </w:r>
      <w:r>
        <w:rPr>
          <w:b/>
          <w:iCs/>
          <w:lang w:val="en-US"/>
        </w:rPr>
        <w:t>RQ4</w:t>
      </w:r>
      <w:r w:rsidR="00FA2A80">
        <w:rPr>
          <w:b/>
          <w:iCs/>
          <w:lang w:val="en-US"/>
        </w:rPr>
        <w:t>:</w:t>
      </w:r>
      <w:r>
        <w:rPr>
          <w:b/>
          <w:iCs/>
          <w:lang w:val="en-US"/>
        </w:rPr>
        <w:t xml:space="preserve"> </w:t>
      </w:r>
      <w:bookmarkStart w:id="18" w:name="_Hlk127978749"/>
      <w:r>
        <w:rPr>
          <w:bCs/>
          <w:iCs/>
          <w:lang w:val="en-US"/>
        </w:rPr>
        <w:t>In terms of</w:t>
      </w:r>
      <w:r w:rsidR="00F038D7" w:rsidRPr="00F038D7">
        <w:rPr>
          <w:bCs/>
          <w:iCs/>
          <w:lang w:val="en-US"/>
        </w:rPr>
        <w:t xml:space="preserve"> </w:t>
      </w:r>
      <w:r w:rsidR="00F038D7">
        <w:rPr>
          <w:bCs/>
          <w:iCs/>
          <w:lang w:val="en-US"/>
        </w:rPr>
        <w:t>predictive accuracy and</w:t>
      </w:r>
      <w:r>
        <w:rPr>
          <w:bCs/>
          <w:iCs/>
          <w:lang w:val="en-US"/>
        </w:rPr>
        <w:t xml:space="preserve"> interpretability, what </w:t>
      </w:r>
      <w:r w:rsidR="00D20785">
        <w:rPr>
          <w:bCs/>
          <w:iCs/>
          <w:lang w:val="en-US"/>
        </w:rPr>
        <w:t xml:space="preserve">are the </w:t>
      </w:r>
      <w:r>
        <w:rPr>
          <w:bCs/>
          <w:iCs/>
          <w:lang w:val="en-US"/>
        </w:rPr>
        <w:t>effect</w:t>
      </w:r>
      <w:r w:rsidR="00D20785">
        <w:rPr>
          <w:bCs/>
          <w:iCs/>
          <w:lang w:val="en-US"/>
        </w:rPr>
        <w:t xml:space="preserve">s of </w:t>
      </w:r>
      <w:proofErr w:type="spellStart"/>
      <w:r w:rsidRPr="00454573">
        <w:rPr>
          <w:bCs/>
          <w:i/>
          <w:lang w:val="en-US"/>
        </w:rPr>
        <w:t>N</w:t>
      </w:r>
      <w:r w:rsidRPr="00454573">
        <w:rPr>
          <w:bCs/>
          <w:i/>
          <w:vertAlign w:val="subscript"/>
          <w:lang w:val="en-US"/>
        </w:rPr>
        <w:t>gen</w:t>
      </w:r>
      <w:proofErr w:type="spellEnd"/>
      <w:r>
        <w:rPr>
          <w:bCs/>
          <w:iCs/>
          <w:lang w:val="en-US"/>
        </w:rPr>
        <w:t xml:space="preserve"> and </w:t>
      </w:r>
      <w:proofErr w:type="spellStart"/>
      <w:r w:rsidR="00F038D7" w:rsidRPr="00A7364B">
        <w:rPr>
          <w:bCs/>
          <w:i/>
          <w:iCs/>
          <w:lang w:val="en-AU"/>
        </w:rPr>
        <w:t>p</w:t>
      </w:r>
      <w:r w:rsidR="00F038D7" w:rsidRPr="00A7364B">
        <w:rPr>
          <w:bCs/>
          <w:i/>
          <w:iCs/>
          <w:vertAlign w:val="subscript"/>
          <w:lang w:val="en-AU"/>
        </w:rPr>
        <w:t>alt</w:t>
      </w:r>
      <w:proofErr w:type="spellEnd"/>
      <w:r w:rsidR="00F038D7">
        <w:rPr>
          <w:bCs/>
          <w:iCs/>
          <w:lang w:val="en-US"/>
        </w:rPr>
        <w:t xml:space="preserve"> </w:t>
      </w:r>
      <w:r w:rsidR="00D20785">
        <w:rPr>
          <w:bCs/>
          <w:iCs/>
          <w:lang w:val="en-US"/>
        </w:rPr>
        <w:t xml:space="preserve">on the performance of </w:t>
      </w:r>
      <w:r>
        <w:rPr>
          <w:bCs/>
          <w:iCs/>
          <w:lang w:val="en-US"/>
        </w:rPr>
        <w:t>BA trees?</w:t>
      </w:r>
      <w:bookmarkEnd w:id="18"/>
    </w:p>
    <w:p w14:paraId="4CEDC418" w14:textId="14C5246D" w:rsidR="00E43B30" w:rsidRDefault="00803617" w:rsidP="006532DB">
      <w:pPr>
        <w:jc w:val="center"/>
        <w:rPr>
          <w:b/>
          <w:lang w:val="en-AU"/>
        </w:rPr>
      </w:pPr>
      <w:r w:rsidRPr="00D3387D">
        <w:rPr>
          <w:b/>
          <w:lang w:val="en-AU"/>
        </w:rPr>
        <w:t>Methods</w:t>
      </w:r>
    </w:p>
    <w:p w14:paraId="18CFA818" w14:textId="77777777" w:rsidR="00262B0F" w:rsidRPr="00881B74" w:rsidRDefault="00262B0F" w:rsidP="00262B0F">
      <w:pPr>
        <w:rPr>
          <w:bCs/>
          <w:lang w:val="en-AU"/>
        </w:rPr>
      </w:pPr>
      <w:r>
        <w:rPr>
          <w:b/>
          <w:i/>
          <w:lang w:val="en-US"/>
        </w:rPr>
        <w:t>Datasets</w:t>
      </w:r>
    </w:p>
    <w:p w14:paraId="71706E6B" w14:textId="7A1D06E9" w:rsidR="00262B0F" w:rsidRPr="00E10BCE" w:rsidRDefault="00262B0F" w:rsidP="00262B0F">
      <w:pPr>
        <w:ind w:firstLine="708"/>
        <w:rPr>
          <w:bCs/>
          <w:iCs/>
          <w:lang w:val="en-US"/>
        </w:rPr>
      </w:pPr>
      <w:r>
        <w:rPr>
          <w:bCs/>
          <w:iCs/>
          <w:lang w:val="en-US"/>
        </w:rPr>
        <w:t xml:space="preserve">The </w:t>
      </w:r>
      <w:r w:rsidR="006C2189">
        <w:rPr>
          <w:bCs/>
          <w:iCs/>
          <w:lang w:val="en-US"/>
        </w:rPr>
        <w:t>research questions were addressed</w:t>
      </w:r>
      <w:r>
        <w:rPr>
          <w:bCs/>
          <w:iCs/>
          <w:lang w:val="en-US"/>
        </w:rPr>
        <w:t xml:space="preserve"> on four different benchmark datasets described below. The datasets all had a multilevel structure. </w:t>
      </w:r>
    </w:p>
    <w:p w14:paraId="0148E693" w14:textId="77777777" w:rsidR="00262B0F" w:rsidRDefault="00262B0F" w:rsidP="00262B0F">
      <w:pPr>
        <w:rPr>
          <w:bCs/>
          <w:i/>
          <w:lang w:val="en-US"/>
        </w:rPr>
      </w:pPr>
      <w:r w:rsidRPr="003C43DC">
        <w:rPr>
          <w:bCs/>
          <w:i/>
          <w:lang w:val="en-US"/>
        </w:rPr>
        <w:t>AIDS Clinical Trials Group Study 175</w:t>
      </w:r>
      <w:r>
        <w:rPr>
          <w:bCs/>
          <w:i/>
          <w:lang w:val="en-US"/>
        </w:rPr>
        <w:t xml:space="preserve"> (ACT)</w:t>
      </w:r>
    </w:p>
    <w:p w14:paraId="64C257DD" w14:textId="5D83617A" w:rsidR="00262B0F" w:rsidRPr="0058304F" w:rsidRDefault="00262B0F" w:rsidP="00262B0F">
      <w:pPr>
        <w:rPr>
          <w:bCs/>
          <w:iCs/>
          <w:lang w:val="en-AU"/>
        </w:rPr>
      </w:pPr>
      <w:r>
        <w:rPr>
          <w:bCs/>
          <w:iCs/>
          <w:lang w:val="en-US"/>
        </w:rPr>
        <w:tab/>
        <w:t xml:space="preserve">This dataset was created by Hammer et al. (1996) measures </w:t>
      </w:r>
      <w:r w:rsidRPr="0058304F">
        <w:rPr>
          <w:bCs/>
          <w:iCs/>
          <w:lang w:val="en-US"/>
        </w:rPr>
        <w:t>human immunodeficiency virus type 1 (HIV-1)</w:t>
      </w:r>
      <w:r>
        <w:rPr>
          <w:bCs/>
          <w:iCs/>
          <w:lang w:val="en-US"/>
        </w:rPr>
        <w:t xml:space="preserve"> infected patients and measures the amount of CD4 T cells present in the blood as outcome measure. A number of </w:t>
      </w:r>
      <w:r w:rsidR="00C535F5">
        <w:rPr>
          <w:bCs/>
          <w:iCs/>
          <w:lang w:val="en-US"/>
        </w:rPr>
        <w:t xml:space="preserve">medical </w:t>
      </w:r>
      <w:r>
        <w:rPr>
          <w:bCs/>
          <w:iCs/>
          <w:lang w:val="en-US"/>
        </w:rPr>
        <w:t xml:space="preserve">drugs, demographics and </w:t>
      </w:r>
      <w:commentRangeStart w:id="19"/>
      <w:r>
        <w:rPr>
          <w:bCs/>
          <w:iCs/>
          <w:lang w:val="en-US"/>
        </w:rPr>
        <w:t>confounding</w:t>
      </w:r>
      <w:commentRangeEnd w:id="19"/>
      <w:r w:rsidR="00405B0B">
        <w:rPr>
          <w:rStyle w:val="CommentReference"/>
        </w:rPr>
        <w:commentReference w:id="19"/>
      </w:r>
      <w:r>
        <w:rPr>
          <w:bCs/>
          <w:iCs/>
          <w:lang w:val="en-US"/>
        </w:rPr>
        <w:t xml:space="preserve"> variables</w:t>
      </w:r>
      <w:r w:rsidR="001574CD">
        <w:rPr>
          <w:bCs/>
          <w:iCs/>
          <w:lang w:val="en-US"/>
        </w:rPr>
        <w:t>,</w:t>
      </w:r>
      <w:r>
        <w:rPr>
          <w:bCs/>
          <w:iCs/>
          <w:lang w:val="en-US"/>
        </w:rPr>
        <w:t xml:space="preserve"> </w:t>
      </w:r>
      <w:r w:rsidR="001574CD">
        <w:rPr>
          <w:bCs/>
          <w:iCs/>
          <w:lang w:val="en-US"/>
        </w:rPr>
        <w:t xml:space="preserve">like prior antiviral </w:t>
      </w:r>
      <w:r w:rsidR="0098217A">
        <w:rPr>
          <w:bCs/>
          <w:iCs/>
          <w:lang w:val="en-US"/>
        </w:rPr>
        <w:t>therapy</w:t>
      </w:r>
      <w:r w:rsidR="001574CD">
        <w:rPr>
          <w:bCs/>
          <w:iCs/>
          <w:lang w:val="en-US"/>
        </w:rPr>
        <w:t xml:space="preserve"> and CD4 T cell count 30 days before treatment, </w:t>
      </w:r>
      <w:r>
        <w:rPr>
          <w:bCs/>
          <w:iCs/>
          <w:lang w:val="en-US"/>
        </w:rPr>
        <w:t>are present to predict CD4</w:t>
      </w:r>
      <w:r w:rsidR="001574CD">
        <w:rPr>
          <w:bCs/>
          <w:iCs/>
          <w:lang w:val="en-US"/>
        </w:rPr>
        <w:t xml:space="preserve"> T cell</w:t>
      </w:r>
      <w:r>
        <w:rPr>
          <w:bCs/>
          <w:iCs/>
          <w:lang w:val="en-US"/>
        </w:rPr>
        <w:t xml:space="preserve"> count. Multiple measurements were taken over time within patients, creating a multilevel structure. There are</w:t>
      </w:r>
      <w:r w:rsidRPr="005730F7">
        <w:rPr>
          <w:bCs/>
          <w:iCs/>
          <w:lang w:val="en-AU"/>
        </w:rPr>
        <w:t xml:space="preserve"> 6417 observations from 2139 patients 24 variables.</w:t>
      </w:r>
      <w:r>
        <w:rPr>
          <w:bCs/>
          <w:iCs/>
          <w:lang w:val="en-AU"/>
        </w:rPr>
        <w:t xml:space="preserve"> A sample of </w:t>
      </w:r>
      <w:r w:rsidRPr="00454573">
        <w:rPr>
          <w:bCs/>
          <w:i/>
          <w:lang w:val="en-AU"/>
        </w:rPr>
        <w:t>N</w:t>
      </w:r>
      <w:r>
        <w:rPr>
          <w:bCs/>
          <w:iCs/>
          <w:lang w:val="en-AU"/>
        </w:rPr>
        <w:t xml:space="preserve"> = 1000 was taken, containing 377 patients. </w:t>
      </w:r>
    </w:p>
    <w:p w14:paraId="0EB1978D" w14:textId="77777777" w:rsidR="00262B0F" w:rsidRDefault="00262B0F" w:rsidP="00262B0F">
      <w:pPr>
        <w:rPr>
          <w:bCs/>
          <w:i/>
          <w:lang w:val="en-US"/>
        </w:rPr>
      </w:pPr>
      <w:r>
        <w:rPr>
          <w:bCs/>
          <w:i/>
          <w:lang w:val="en-US"/>
        </w:rPr>
        <w:t>Safety</w:t>
      </w:r>
    </w:p>
    <w:p w14:paraId="280C28F1" w14:textId="2475B155" w:rsidR="00FE29FE" w:rsidRPr="005730F7" w:rsidRDefault="00FE29FE" w:rsidP="00262B0F">
      <w:pPr>
        <w:ind w:firstLine="708"/>
        <w:rPr>
          <w:bCs/>
          <w:iCs/>
          <w:lang w:val="en-AU"/>
        </w:rPr>
      </w:pPr>
      <w:commentRangeStart w:id="20"/>
      <w:r w:rsidRPr="00FE29FE">
        <w:rPr>
          <w:bCs/>
          <w:iCs/>
          <w:lang w:val="en-AU"/>
        </w:rPr>
        <w:t>Hox et al. (2017) released this dataset to the public, containing information</w:t>
      </w:r>
      <w:r>
        <w:rPr>
          <w:bCs/>
          <w:iCs/>
          <w:lang w:val="en-AU"/>
        </w:rPr>
        <w:t xml:space="preserve"> a survey taken on</w:t>
      </w:r>
      <w:r w:rsidRPr="00FE29FE">
        <w:rPr>
          <w:bCs/>
          <w:iCs/>
          <w:lang w:val="en-AU"/>
        </w:rPr>
        <w:t xml:space="preserve"> 100 streets. For each street, a random sample of 10 individuals was asked to report how frequently they feel unsafe when walking along that particular street. The responses were categorized into three options: 1 = never, 2 = sometimes, and 3 = often. </w:t>
      </w:r>
      <w:r>
        <w:rPr>
          <w:bCs/>
          <w:iCs/>
          <w:lang w:val="en-AU"/>
        </w:rPr>
        <w:t>To predict how often people feel unsafe, t</w:t>
      </w:r>
      <w:r w:rsidRPr="00FE29FE">
        <w:rPr>
          <w:bCs/>
          <w:iCs/>
          <w:lang w:val="en-AU"/>
        </w:rPr>
        <w:t>he dataset also includes predictor variables such as age and gender, as well as street characteristics including an economic index (standardized Z-score) and a rating of street crowdedness (7-point scale). The data follows a multilevel structure where individuals are nested within streets. The original data already contained N = 1000, and no additional sampling was conducted.</w:t>
      </w:r>
      <w:commentRangeEnd w:id="20"/>
      <w:r w:rsidR="002B101B">
        <w:rPr>
          <w:rStyle w:val="CommentReference"/>
        </w:rPr>
        <w:commentReference w:id="20"/>
      </w:r>
    </w:p>
    <w:p w14:paraId="49B1E4C3" w14:textId="77777777" w:rsidR="00262B0F" w:rsidRDefault="00262B0F" w:rsidP="00262B0F">
      <w:pPr>
        <w:rPr>
          <w:bCs/>
          <w:i/>
          <w:lang w:val="en-US"/>
        </w:rPr>
      </w:pPr>
      <w:r>
        <w:rPr>
          <w:bCs/>
          <w:i/>
          <w:lang w:val="en-US"/>
        </w:rPr>
        <w:t>Marriage</w:t>
      </w:r>
    </w:p>
    <w:p w14:paraId="48A1E076" w14:textId="77777777" w:rsidR="00262B0F" w:rsidRDefault="00262B0F" w:rsidP="00262B0F">
      <w:pPr>
        <w:ind w:firstLine="708"/>
        <w:rPr>
          <w:lang w:val="en-AU"/>
        </w:rPr>
      </w:pPr>
      <w:r>
        <w:rPr>
          <w:lang w:val="en-AU"/>
        </w:rPr>
        <w:t xml:space="preserve">This is a simplified version of a dataset created by </w:t>
      </w:r>
      <w:r w:rsidRPr="00594FAA">
        <w:rPr>
          <w:lang w:val="en-AU"/>
        </w:rPr>
        <w:t>Lax</w:t>
      </w:r>
      <w:r>
        <w:rPr>
          <w:lang w:val="en-AU"/>
        </w:rPr>
        <w:t xml:space="preserve"> and</w:t>
      </w:r>
      <w:r w:rsidRPr="00594FAA">
        <w:rPr>
          <w:lang w:val="en-AU"/>
        </w:rPr>
        <w:t xml:space="preserve"> Phillips (2009</w:t>
      </w:r>
      <w:r>
        <w:rPr>
          <w:lang w:val="en-AU"/>
        </w:rPr>
        <w:t xml:space="preserve">) where support for gay marriage in the USA is predicted based on age, education, gender, Christianity and political vote. 6525 Participants are nested within the 49 states they live in. A sample of </w:t>
      </w:r>
      <w:r w:rsidRPr="00454573">
        <w:rPr>
          <w:i/>
          <w:iCs/>
          <w:lang w:val="en-AU"/>
        </w:rPr>
        <w:t>N</w:t>
      </w:r>
      <w:r>
        <w:rPr>
          <w:lang w:val="en-AU"/>
        </w:rPr>
        <w:t xml:space="preserve"> = 1000 containing all 49 states was taken.</w:t>
      </w:r>
    </w:p>
    <w:p w14:paraId="052CDD9F" w14:textId="77777777" w:rsidR="00262B0F" w:rsidRPr="003C43DC" w:rsidRDefault="00262B0F" w:rsidP="00262B0F">
      <w:pPr>
        <w:rPr>
          <w:bCs/>
          <w:i/>
          <w:lang w:val="en-AU"/>
        </w:rPr>
      </w:pPr>
      <w:r w:rsidRPr="002B4EC8">
        <w:rPr>
          <w:rFonts w:ascii="Calibri" w:hAnsi="Calibri" w:cs="Calibri"/>
          <w:i/>
          <w:iCs/>
          <w:lang w:val="en-AU"/>
        </w:rPr>
        <w:lastRenderedPageBreak/>
        <w:t>Early Childhood Longitudinal Study</w:t>
      </w:r>
      <w:r>
        <w:rPr>
          <w:rFonts w:ascii="Calibri" w:hAnsi="Calibri" w:cs="Calibri"/>
          <w:i/>
          <w:iCs/>
          <w:lang w:val="en-AU"/>
        </w:rPr>
        <w:t xml:space="preserve"> Kindergarten Class of 2010-11</w:t>
      </w:r>
      <w:r>
        <w:rPr>
          <w:bCs/>
          <w:i/>
          <w:lang w:val="en-US"/>
        </w:rPr>
        <w:t xml:space="preserve"> (ECLS-K</w:t>
      </w:r>
      <w:r>
        <w:rPr>
          <w:rFonts w:ascii="Calibri" w:hAnsi="Calibri" w:cs="Calibri"/>
          <w:lang w:val="en-AU"/>
        </w:rPr>
        <w:t>)</w:t>
      </w:r>
    </w:p>
    <w:p w14:paraId="253ECC91" w14:textId="77777777" w:rsidR="00262B0F" w:rsidRDefault="00262B0F" w:rsidP="00262B0F">
      <w:pPr>
        <w:rPr>
          <w:bCs/>
          <w:lang w:val="en-AU"/>
        </w:rPr>
      </w:pPr>
      <w:r>
        <w:rPr>
          <w:bCs/>
          <w:iCs/>
          <w:lang w:val="en-AU"/>
        </w:rPr>
        <w:tab/>
      </w:r>
      <w:r w:rsidRPr="002B4EC8">
        <w:rPr>
          <w:bCs/>
          <w:lang w:val="en-AU"/>
        </w:rPr>
        <w:t>Mulligan</w:t>
      </w:r>
      <w:r>
        <w:rPr>
          <w:bCs/>
          <w:lang w:val="en-AU"/>
        </w:rPr>
        <w:t xml:space="preserve"> et al. (2016) collected data about kindergarteners over the course of five years. The data includes information on</w:t>
      </w:r>
      <w:r w:rsidRPr="007B751D">
        <w:rPr>
          <w:bCs/>
          <w:lang w:val="en-AU"/>
        </w:rPr>
        <w:t xml:space="preserve"> </w:t>
      </w:r>
      <w:r w:rsidRPr="00906203">
        <w:rPr>
          <w:bCs/>
          <w:lang w:val="en-AU"/>
        </w:rPr>
        <w:t xml:space="preserve">selected child and family characteristics, such as poverty status, parental education, family type, and primary home language. </w:t>
      </w:r>
      <w:r>
        <w:rPr>
          <w:bCs/>
          <w:lang w:val="en-AU"/>
        </w:rPr>
        <w:t>This is used to predict the</w:t>
      </w:r>
      <w:r w:rsidRPr="00906203">
        <w:rPr>
          <w:bCs/>
          <w:lang w:val="en-AU"/>
        </w:rPr>
        <w:t xml:space="preserve"> children's knowledge and skills in </w:t>
      </w:r>
      <w:r>
        <w:rPr>
          <w:bCs/>
          <w:lang w:val="en-AU"/>
        </w:rPr>
        <w:t>math</w:t>
      </w:r>
      <w:r w:rsidRPr="00906203">
        <w:rPr>
          <w:bCs/>
          <w:lang w:val="en-AU"/>
        </w:rPr>
        <w:t xml:space="preserve">, </w:t>
      </w:r>
      <w:r>
        <w:rPr>
          <w:bCs/>
          <w:lang w:val="en-AU"/>
        </w:rPr>
        <w:t xml:space="preserve">reading </w:t>
      </w:r>
      <w:r w:rsidRPr="00906203">
        <w:rPr>
          <w:bCs/>
          <w:lang w:val="en-AU"/>
        </w:rPr>
        <w:t>and science</w:t>
      </w:r>
      <w:r>
        <w:rPr>
          <w:bCs/>
          <w:lang w:val="en-AU"/>
        </w:rPr>
        <w:t>, in separate datasets.</w:t>
      </w:r>
      <w:r w:rsidRPr="00906203">
        <w:rPr>
          <w:bCs/>
          <w:lang w:val="en-AU"/>
        </w:rPr>
        <w:t xml:space="preserve"> </w:t>
      </w:r>
      <w:r>
        <w:rPr>
          <w:bCs/>
          <w:lang w:val="en-AU"/>
        </w:rPr>
        <w:t xml:space="preserve">As multiple measurements are taken within the children, we get a multilevel structure. For the math and reading datasets, samples of </w:t>
      </w:r>
      <w:r w:rsidRPr="00454573">
        <w:rPr>
          <w:bCs/>
          <w:i/>
          <w:iCs/>
          <w:lang w:val="en-AU"/>
        </w:rPr>
        <w:t>N</w:t>
      </w:r>
      <w:r>
        <w:rPr>
          <w:bCs/>
          <w:lang w:val="en-AU"/>
        </w:rPr>
        <w:t xml:space="preserve"> = 1000 containing 200 children were taken. For the science dataset a sample of </w:t>
      </w:r>
      <w:r w:rsidRPr="00454573">
        <w:rPr>
          <w:bCs/>
          <w:i/>
          <w:iCs/>
          <w:lang w:val="en-AU"/>
        </w:rPr>
        <w:t>N</w:t>
      </w:r>
      <w:r>
        <w:rPr>
          <w:bCs/>
          <w:lang w:val="en-AU"/>
        </w:rPr>
        <w:t xml:space="preserve"> = 999 containing 333 children were taken, as the science test was only measured at three ages.</w:t>
      </w:r>
    </w:p>
    <w:p w14:paraId="6A133340" w14:textId="44D3D894" w:rsidR="00262B0F" w:rsidRDefault="00262B0F" w:rsidP="00A7364B">
      <w:pPr>
        <w:rPr>
          <w:bCs/>
          <w:lang w:val="en-AU"/>
        </w:rPr>
      </w:pPr>
      <w:r>
        <w:rPr>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w:t>
      </w:r>
      <w:r w:rsidRPr="00454573">
        <w:rPr>
          <w:bCs/>
          <w:i/>
          <w:iCs/>
          <w:lang w:val="en-AU"/>
        </w:rPr>
        <w:t>N</w:t>
      </w:r>
      <w:r>
        <w:rPr>
          <w:bCs/>
          <w:lang w:val="en-AU"/>
        </w:rPr>
        <w:t xml:space="preserve"> = 999 containing </w:t>
      </w:r>
      <w:r w:rsidRPr="00BC4E18">
        <w:rPr>
          <w:bCs/>
          <w:lang w:val="en-AU"/>
        </w:rPr>
        <w:t>146</w:t>
      </w:r>
      <w:r>
        <w:rPr>
          <w:bCs/>
          <w:lang w:val="en-AU"/>
        </w:rPr>
        <w:t xml:space="preserve"> schools was taken.</w:t>
      </w:r>
    </w:p>
    <w:p w14:paraId="54796515" w14:textId="77777777" w:rsidR="00CF1F50" w:rsidRDefault="00CF1F50" w:rsidP="00CF1F50">
      <w:pPr>
        <w:rPr>
          <w:b/>
          <w:i/>
          <w:iCs/>
          <w:lang w:val="en-AU"/>
        </w:rPr>
      </w:pPr>
      <w:r>
        <w:rPr>
          <w:b/>
          <w:i/>
          <w:iCs/>
          <w:lang w:val="en-AU"/>
        </w:rPr>
        <w:t>BART model</w:t>
      </w:r>
    </w:p>
    <w:p w14:paraId="5027A9B9" w14:textId="27B6FA86" w:rsidR="00CF1F50" w:rsidRDefault="00CF1F50" w:rsidP="00CF1F50">
      <w:pPr>
        <w:ind w:firstLine="708"/>
        <w:rPr>
          <w:rFonts w:eastAsiaTheme="minorEastAsia"/>
          <w:lang w:val="en-US"/>
        </w:rPr>
      </w:pPr>
      <w:r>
        <w:rPr>
          <w:lang w:val="en-US"/>
        </w:rPr>
        <w:t>BART models are created by first creating K trees (</w:t>
      </w:r>
      <w:r w:rsidR="002B101B">
        <w:rPr>
          <w:lang w:val="en-US"/>
        </w:rPr>
        <w:t xml:space="preserve">by default, K = </w:t>
      </w:r>
      <w:commentRangeStart w:id="21"/>
      <w:r>
        <w:rPr>
          <w:lang w:val="en-US"/>
        </w:rPr>
        <w:t>200</w:t>
      </w:r>
      <w:commentRangeEnd w:id="21"/>
      <w:r w:rsidR="00535CE7">
        <w:rPr>
          <w:rStyle w:val="CommentReference"/>
        </w:rPr>
        <w:commentReference w:id="21"/>
      </w:r>
      <w:r>
        <w:rPr>
          <w:lang w:val="en-US"/>
        </w:rPr>
        <w:t xml:space="preserve">) with a single root node. The mean of this node is sampled from a prior, which is a normal distribution where 95% of the means lie between </w:t>
      </w:r>
      <w:proofErr w:type="spellStart"/>
      <w:r>
        <w:rPr>
          <w:lang w:val="en-US"/>
        </w:rPr>
        <w:t>y</w:t>
      </w:r>
      <w:r>
        <w:rPr>
          <w:lang w:val="en-US"/>
        </w:rPr>
        <w:softHyphen/>
      </w:r>
      <w:r>
        <w:rPr>
          <w:vertAlign w:val="subscript"/>
          <w:lang w:val="en-US"/>
        </w:rPr>
        <w:t>min</w:t>
      </w:r>
      <w:proofErr w:type="spellEnd"/>
      <w:r>
        <w:rPr>
          <w:lang w:val="en-US"/>
        </w:rPr>
        <w:t xml:space="preserve"> and </w:t>
      </w:r>
      <w:proofErr w:type="spellStart"/>
      <w:r>
        <w:rPr>
          <w:lang w:val="en-US"/>
        </w:rPr>
        <w:t>y</w:t>
      </w:r>
      <w:r>
        <w:rPr>
          <w:vertAlign w:val="subscript"/>
          <w:lang w:val="en-US"/>
        </w:rPr>
        <w:t>max</w:t>
      </w:r>
      <w:proofErr w:type="spellEnd"/>
      <w:r>
        <w:rPr>
          <w:lang w:val="en-US"/>
        </w:rPr>
        <w:t xml:space="preserve"> (</w:t>
      </w:r>
      <w:commentRangeStart w:id="22"/>
      <w:r>
        <w:rPr>
          <w:lang w:val="en-US"/>
        </w:rPr>
        <w:t xml:space="preserve">when using </w:t>
      </w:r>
      <w:r w:rsidR="002B101B">
        <w:rPr>
          <w:lang w:val="en-US"/>
        </w:rPr>
        <w:t xml:space="preserve">default </w:t>
      </w:r>
      <w:r>
        <w:rPr>
          <w:lang w:val="en-US"/>
        </w:rPr>
        <w:t xml:space="preserve">shrinkage parameter </w:t>
      </w:r>
      <w:r w:rsidRPr="007F1BF1">
        <w:rPr>
          <w:i/>
          <w:iCs/>
          <w:lang w:val="en-US"/>
        </w:rPr>
        <w:t>k</w:t>
      </w:r>
      <w:r>
        <w:rPr>
          <w:lang w:val="en-US"/>
        </w:rPr>
        <w:t xml:space="preserve"> = 2</w:t>
      </w:r>
      <w:commentRangeEnd w:id="22"/>
      <w:r w:rsidR="00C43352">
        <w:rPr>
          <w:rStyle w:val="CommentReference"/>
        </w:rPr>
        <w:commentReference w:id="22"/>
      </w:r>
      <w:r>
        <w:rPr>
          <w:lang w:val="en-US"/>
        </w:rPr>
        <w:t>). The model then calculates the residuals and goes into the second iteration, where the trees (splits</w:t>
      </w:r>
      <w:r w:rsidR="00C430DF">
        <w:rPr>
          <w:lang w:val="en-US"/>
        </w:rPr>
        <w:t xml:space="preserve"> and</w:t>
      </w:r>
      <w:r>
        <w:rPr>
          <w:lang w:val="en-US"/>
        </w:rPr>
        <w:t xml:space="preserve"> means) are randomly permuted based on the </w:t>
      </w:r>
      <w:r w:rsidR="00C430DF">
        <w:rPr>
          <w:lang w:val="en-US"/>
        </w:rPr>
        <w:t xml:space="preserve">specified </w:t>
      </w:r>
      <w:r>
        <w:rPr>
          <w:lang w:val="en-US"/>
        </w:rPr>
        <w:t>priors</w:t>
      </w:r>
      <w:r w:rsidR="00C430DF">
        <w:rPr>
          <w:lang w:val="en-US"/>
        </w:rPr>
        <w:t xml:space="preserve"> (or tuning parameters)</w:t>
      </w:r>
      <w:r>
        <w:rPr>
          <w:lang w:val="en-US"/>
        </w:rPr>
        <w:t>. A tree can grow extra nodes o</w:t>
      </w:r>
      <w:r w:rsidR="003F4A90">
        <w:rPr>
          <w:lang w:val="en-US"/>
        </w:rPr>
        <w:t>r</w:t>
      </w:r>
      <w:r>
        <w:rPr>
          <w:lang w:val="en-US"/>
        </w:rPr>
        <w:t xml:space="preserve"> prune off nodes based on a beta distribution prior. </w:t>
      </w:r>
      <w:r w:rsidR="00486BEF">
        <w:rPr>
          <w:lang w:val="en-US"/>
        </w:rPr>
        <w:t>By default</w:t>
      </w:r>
      <w:r>
        <w:rPr>
          <w:lang w:val="en-US"/>
        </w:rPr>
        <w:t xml:space="preserve">, </w:t>
      </w:r>
      <m:oMath>
        <m:r>
          <m:rPr>
            <m:sty m:val="p"/>
          </m:rPr>
          <w:rPr>
            <w:rFonts w:ascii="Cambria Math" w:hAnsi="Cambria Math"/>
            <w:lang w:val="en-US"/>
          </w:rPr>
          <m:t>α</m:t>
        </m:r>
      </m:oMath>
      <w:r>
        <w:rPr>
          <w:rFonts w:eastAsiaTheme="minorEastAsia"/>
          <w:lang w:val="en-US"/>
        </w:rPr>
        <w:t xml:space="preserve"> = 0.95 and </w:t>
      </w:r>
      <m:oMath>
        <m:r>
          <m:rPr>
            <m:sty m:val="p"/>
          </m:rPr>
          <w:rPr>
            <w:rFonts w:ascii="Cambria Math" w:eastAsiaTheme="minorEastAsia" w:hAnsi="Cambria Math"/>
            <w:lang w:val="en-US"/>
          </w:rPr>
          <m:t>β</m:t>
        </m:r>
      </m:oMath>
      <w:r>
        <w:rPr>
          <w:rFonts w:eastAsiaTheme="minorEastAsia"/>
          <w:lang w:val="en-US"/>
        </w:rPr>
        <w:t xml:space="preserve"> = 2 is set so that most trees end up having size 2 or 3 (55% and 28% respectively). The number of iterations is set to 1000</w:t>
      </w:r>
      <w:r w:rsidR="00486BEF">
        <w:rPr>
          <w:rFonts w:eastAsiaTheme="minorEastAsia"/>
          <w:lang w:val="en-US"/>
        </w:rPr>
        <w:t xml:space="preserve"> by default</w:t>
      </w:r>
      <w:r>
        <w:rPr>
          <w:rFonts w:eastAsiaTheme="minorEastAsia"/>
          <w:lang w:val="en-US"/>
        </w:rPr>
        <w:t xml:space="preserve">. Every iteration, trees that improve the fit are favored. The end result is not a single </w:t>
      </w:r>
      <w:commentRangeStart w:id="23"/>
      <m:oMath>
        <m:acc>
          <m:accPr>
            <m:ctrlPr>
              <w:rPr>
                <w:rFonts w:ascii="Cambria Math" w:eastAsiaTheme="minorEastAsia" w:hAnsi="Cambria Math" w:cs="Times New Roman"/>
                <w:lang w:val="en-US"/>
              </w:rPr>
            </m:ctrlPr>
          </m:acc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ctrlPr>
                  <w:rPr>
                    <w:rFonts w:ascii="Cambria Math" w:eastAsiaTheme="minorEastAsia" w:hAnsi="Cambria Math" w:cs="Times New Roman"/>
                    <w:lang w:val="en-US"/>
                  </w:rPr>
                </m:ctrlPr>
              </m:e>
              <m:sub>
                <m:r>
                  <w:rPr>
                    <w:rFonts w:ascii="Cambria Math" w:eastAsiaTheme="minorEastAsia" w:hAnsi="Cambria Math" w:cs="Times New Roman"/>
                    <w:lang w:val="en-US"/>
                  </w:rPr>
                  <m:t>i</m:t>
                </m:r>
              </m:sub>
            </m:sSub>
          </m:e>
        </m:acc>
      </m:oMath>
      <w:r>
        <w:rPr>
          <w:rFonts w:eastAsiaTheme="minorEastAsia"/>
          <w:lang w:val="en-US"/>
        </w:rPr>
        <w:t xml:space="preserve"> </w:t>
      </w:r>
      <w:commentRangeEnd w:id="23"/>
      <w:r w:rsidR="00745503">
        <w:rPr>
          <w:rStyle w:val="CommentReference"/>
        </w:rPr>
        <w:commentReference w:id="23"/>
      </w:r>
      <w:r>
        <w:rPr>
          <w:rFonts w:eastAsiaTheme="minorEastAsia"/>
          <w:lang w:val="en-US"/>
        </w:rPr>
        <w:t xml:space="preserve">per observation but a distribution of predicted values for every iteration. This distribution is called the </w:t>
      </w:r>
      <w:r>
        <w:rPr>
          <w:lang w:val="en-US"/>
        </w:rPr>
        <w:t>Posterior Probability Distribution (PPD).</w:t>
      </w:r>
      <w:r>
        <w:rPr>
          <w:rFonts w:eastAsiaTheme="minorEastAsia"/>
          <w:lang w:val="en-US"/>
        </w:rPr>
        <w:t xml:space="preserve"> The first 200 iterations are usually very inaccurate and are thus removed. These are called the burn-in samples. </w:t>
      </w:r>
      <w:r w:rsidRPr="00FB35EC">
        <w:rPr>
          <w:rFonts w:eastAsiaTheme="minorEastAsia"/>
          <w:lang w:val="en-US"/>
        </w:rPr>
        <w:t xml:space="preserve"> </w:t>
      </w:r>
      <w:r>
        <w:rPr>
          <w:rFonts w:eastAsiaTheme="minorEastAsia"/>
          <w:lang w:val="en-US"/>
        </w:rPr>
        <w:t>For a more detailed explanation of the BART model, read Chipman et al. (2010).</w:t>
      </w:r>
    </w:p>
    <w:p w14:paraId="1CA708E8" w14:textId="6501F864" w:rsidR="00CF1F50" w:rsidRDefault="00CF1F50" w:rsidP="00CF1F50">
      <w:pPr>
        <w:ind w:firstLine="708"/>
        <w:rPr>
          <w:lang w:val="en-AU"/>
        </w:rPr>
      </w:pPr>
      <w:r>
        <w:rPr>
          <w:rFonts w:eastAsiaTheme="minorEastAsia"/>
          <w:lang w:val="en-US"/>
        </w:rPr>
        <w:t xml:space="preserve">All parameters can be optimized by cross-validation, but this is computationally very demanding. As the </w:t>
      </w:r>
      <w:r w:rsidR="002B101B">
        <w:rPr>
          <w:rFonts w:eastAsiaTheme="minorEastAsia"/>
          <w:lang w:val="en-US"/>
        </w:rPr>
        <w:t xml:space="preserve">default </w:t>
      </w:r>
      <w:r>
        <w:rPr>
          <w:rFonts w:eastAsiaTheme="minorEastAsia"/>
          <w:lang w:val="en-US"/>
        </w:rPr>
        <w:t xml:space="preserve">parameters are usually effective, it is recommended to use them instead (Chipman et al., 2010; </w:t>
      </w:r>
      <w:proofErr w:type="spellStart"/>
      <w:r w:rsidRPr="00773405">
        <w:rPr>
          <w:lang w:val="en-AU"/>
        </w:rPr>
        <w:t>Sparapani</w:t>
      </w:r>
      <w:proofErr w:type="spellEnd"/>
      <w:r>
        <w:rPr>
          <w:lang w:val="en-AU"/>
        </w:rPr>
        <w:t xml:space="preserve"> et al.</w:t>
      </w:r>
      <w:r w:rsidRPr="00773405">
        <w:rPr>
          <w:lang w:val="en-AU"/>
        </w:rPr>
        <w:t>, 2021).</w:t>
      </w:r>
      <w:r>
        <w:rPr>
          <w:lang w:val="en-AU"/>
        </w:rPr>
        <w:t xml:space="preserve"> Using the </w:t>
      </w:r>
      <w:r w:rsidR="002B101B">
        <w:rPr>
          <w:lang w:val="en-AU"/>
        </w:rPr>
        <w:t>default</w:t>
      </w:r>
      <w:r>
        <w:rPr>
          <w:lang w:val="en-AU"/>
        </w:rPr>
        <w:t xml:space="preserve"> parameters is not only computationally advantageous, but is a more data-centric approach that is less likely to lead to overfitting (Carnegie, 2020). </w:t>
      </w:r>
      <w:r w:rsidR="00486BEF">
        <w:rPr>
          <w:lang w:val="en-AU"/>
        </w:rPr>
        <w:t>For these reasons I will be using the default parameters to create BART models in the current thesis.</w:t>
      </w:r>
    </w:p>
    <w:p w14:paraId="4F0D78EF" w14:textId="77777777" w:rsidR="00CF1F50" w:rsidRPr="005514EF" w:rsidRDefault="00CF1F50" w:rsidP="00CF1F50">
      <w:pPr>
        <w:rPr>
          <w:i/>
          <w:iCs/>
          <w:vertAlign w:val="subscript"/>
          <w:lang w:val="en-US"/>
        </w:rPr>
      </w:pPr>
      <w:commentRangeStart w:id="24"/>
      <w:proofErr w:type="spellStart"/>
      <w:r>
        <w:rPr>
          <w:i/>
          <w:iCs/>
          <w:lang w:val="en-US"/>
        </w:rPr>
        <w:t>N</w:t>
      </w:r>
      <w:r>
        <w:rPr>
          <w:i/>
          <w:iCs/>
          <w:vertAlign w:val="subscript"/>
          <w:lang w:val="en-US"/>
        </w:rPr>
        <w:t>gen</w:t>
      </w:r>
      <w:proofErr w:type="spellEnd"/>
    </w:p>
    <w:p w14:paraId="0E2888F9" w14:textId="72360F16" w:rsidR="00CF1F50" w:rsidRPr="00CF1F50" w:rsidRDefault="00CF1F50" w:rsidP="00A7364B">
      <w:pPr>
        <w:rPr>
          <w:lang w:val="en-AU"/>
        </w:rPr>
      </w:pPr>
      <w:r>
        <w:rPr>
          <w:lang w:val="en-US"/>
        </w:rPr>
        <w:tab/>
      </w:r>
      <w:proofErr w:type="spellStart"/>
      <w:r>
        <w:rPr>
          <w:lang w:val="en-US"/>
        </w:rPr>
        <w:t>Breiman</w:t>
      </w:r>
      <w:proofErr w:type="spellEnd"/>
      <w:r>
        <w:rPr>
          <w:lang w:val="en-US"/>
        </w:rPr>
        <w:t xml:space="preserve"> and Shang (1996) state that a larger size of </w:t>
      </w:r>
      <w:proofErr w:type="spellStart"/>
      <w:r w:rsidRPr="00454573">
        <w:rPr>
          <w:i/>
          <w:iCs/>
          <w:lang w:val="en-US"/>
        </w:rPr>
        <w:t>N</w:t>
      </w:r>
      <w:r w:rsidRPr="00454573">
        <w:rPr>
          <w:i/>
          <w:iCs/>
          <w:vertAlign w:val="subscript"/>
          <w:lang w:val="en-US"/>
        </w:rPr>
        <w:t>gen</w:t>
      </w:r>
      <w:proofErr w:type="spellEnd"/>
      <w:r>
        <w:rPr>
          <w:b/>
          <w:bCs/>
          <w:lang w:val="en-US"/>
        </w:rPr>
        <w:t xml:space="preserve"> </w:t>
      </w:r>
      <w:r>
        <w:rPr>
          <w:lang w:val="en-US"/>
        </w:rPr>
        <w:t xml:space="preserve">could lead to more accurate trees. In their own preliminary experiments, they generated data that was a factor 10 to 20 times the original training set (i.e., </w:t>
      </w:r>
      <w:proofErr w:type="spellStart"/>
      <w:r w:rsidRPr="00454573">
        <w:rPr>
          <w:i/>
          <w:iCs/>
          <w:lang w:val="en-US"/>
        </w:rPr>
        <w:t>N</w:t>
      </w:r>
      <w:r w:rsidRPr="00454573">
        <w:rPr>
          <w:i/>
          <w:iCs/>
          <w:vertAlign w:val="subscript"/>
          <w:lang w:val="en-US"/>
        </w:rPr>
        <w:t>gen</w:t>
      </w:r>
      <w:proofErr w:type="spellEnd"/>
      <w:r>
        <w:rPr>
          <w:i/>
          <w:iCs/>
          <w:lang w:val="en-US"/>
        </w:rPr>
        <w:t xml:space="preserve"> </w:t>
      </w:r>
      <w:r>
        <w:rPr>
          <w:i/>
          <w:iCs/>
          <w:lang w:val="en-US"/>
        </w:rPr>
        <w:softHyphen/>
      </w:r>
      <w:r>
        <w:rPr>
          <w:lang w:val="en-US"/>
        </w:rPr>
        <w:t xml:space="preserve">= 10 to </w:t>
      </w:r>
      <w:proofErr w:type="spellStart"/>
      <w:r w:rsidRPr="00454573">
        <w:rPr>
          <w:i/>
          <w:iCs/>
          <w:lang w:val="en-US"/>
        </w:rPr>
        <w:t>N</w:t>
      </w:r>
      <w:r w:rsidRPr="00454573">
        <w:rPr>
          <w:i/>
          <w:iCs/>
          <w:vertAlign w:val="subscript"/>
          <w:lang w:val="en-US"/>
        </w:rPr>
        <w:t>gen</w:t>
      </w:r>
      <w:proofErr w:type="spellEnd"/>
      <w:r>
        <w:rPr>
          <w:i/>
          <w:iCs/>
          <w:lang w:val="en-US"/>
        </w:rPr>
        <w:t xml:space="preserve"> </w:t>
      </w:r>
      <w:r>
        <w:rPr>
          <w:i/>
          <w:iCs/>
          <w:lang w:val="en-US"/>
        </w:rPr>
        <w:softHyphen/>
      </w:r>
      <w:r>
        <w:rPr>
          <w:lang w:val="en-US"/>
        </w:rPr>
        <w:t xml:space="preserve">= 20). They found trees that were more accurate, but so large that they were not interpretable. For their main experiment, they used </w:t>
      </w:r>
      <w:proofErr w:type="spellStart"/>
      <w:r w:rsidRPr="00454573">
        <w:rPr>
          <w:i/>
          <w:iCs/>
          <w:lang w:val="en-US"/>
        </w:rPr>
        <w:t>N</w:t>
      </w:r>
      <w:r w:rsidRPr="00454573">
        <w:rPr>
          <w:i/>
          <w:iCs/>
          <w:vertAlign w:val="subscript"/>
          <w:lang w:val="en-US"/>
        </w:rPr>
        <w:t>gen</w:t>
      </w:r>
      <w:proofErr w:type="spellEnd"/>
      <w:r>
        <w:rPr>
          <w:i/>
          <w:iCs/>
          <w:lang w:val="en-US"/>
        </w:rPr>
        <w:t xml:space="preserve"> </w:t>
      </w:r>
      <w:r>
        <w:rPr>
          <w:i/>
          <w:iCs/>
          <w:lang w:val="en-US"/>
        </w:rPr>
        <w:softHyphen/>
      </w:r>
      <w:r>
        <w:rPr>
          <w:lang w:val="en-US"/>
        </w:rPr>
        <w:t xml:space="preserve">= 1. They further stated that their results were not sensitive to the value of </w:t>
      </w:r>
      <w:proofErr w:type="spellStart"/>
      <w:r w:rsidRPr="00454573">
        <w:rPr>
          <w:i/>
          <w:iCs/>
          <w:lang w:val="en-US"/>
        </w:rPr>
        <w:t>N</w:t>
      </w:r>
      <w:r w:rsidRPr="00454573">
        <w:rPr>
          <w:i/>
          <w:iCs/>
          <w:vertAlign w:val="subscript"/>
          <w:lang w:val="en-US"/>
        </w:rPr>
        <w:t>gen</w:t>
      </w:r>
      <w:proofErr w:type="spellEnd"/>
      <w:r>
        <w:rPr>
          <w:i/>
          <w:iCs/>
          <w:lang w:val="en-US"/>
        </w:rPr>
        <w:t xml:space="preserve">. </w:t>
      </w:r>
      <w:r w:rsidRPr="006532DB">
        <w:rPr>
          <w:lang w:val="en-US"/>
        </w:rPr>
        <w:t>In the current thesis,</w:t>
      </w:r>
      <w:r>
        <w:rPr>
          <w:i/>
          <w:iCs/>
          <w:lang w:val="en-US"/>
        </w:rPr>
        <w:t xml:space="preserve"> </w:t>
      </w:r>
      <w:r>
        <w:rPr>
          <w:lang w:val="en-US"/>
        </w:rPr>
        <w:t xml:space="preserve">I will attempt to replicate these results by varying </w:t>
      </w:r>
      <w:proofErr w:type="spellStart"/>
      <w:r w:rsidRPr="00454573">
        <w:rPr>
          <w:i/>
          <w:iCs/>
          <w:lang w:val="en-US"/>
        </w:rPr>
        <w:t>N</w:t>
      </w:r>
      <w:r w:rsidRPr="00454573">
        <w:rPr>
          <w:i/>
          <w:iCs/>
          <w:vertAlign w:val="subscript"/>
          <w:lang w:val="en-US"/>
        </w:rPr>
        <w:t>gen</w:t>
      </w:r>
      <w:proofErr w:type="spellEnd"/>
      <w:r>
        <w:rPr>
          <w:lang w:val="en-US"/>
        </w:rPr>
        <w:t xml:space="preserve"> between 1, 5, and 10, and studying the result on interpretability and accuracy. For computational purposes, I weighted the artificial data </w:t>
      </w:r>
      <w:r w:rsidRPr="00454573">
        <w:rPr>
          <w:lang w:val="en-US"/>
        </w:rPr>
        <w:t>(</w:t>
      </w:r>
      <w:proofErr w:type="spellStart"/>
      <w:r w:rsidRPr="00454573">
        <w:rPr>
          <w:lang w:val="en-US"/>
        </w:rPr>
        <w:t>X</w:t>
      </w:r>
      <w:r w:rsidRPr="00454573">
        <w:rPr>
          <w:vertAlign w:val="subscript"/>
          <w:lang w:val="en-US"/>
        </w:rPr>
        <w:t>gen</w:t>
      </w:r>
      <w:proofErr w:type="spellEnd"/>
      <w:r w:rsidRPr="00454573">
        <w:rPr>
          <w:lang w:val="en-US"/>
        </w:rPr>
        <w:t xml:space="preserve">, </w:t>
      </w:r>
      <w:proofErr w:type="spellStart"/>
      <w:r w:rsidRPr="00454573">
        <w:rPr>
          <w:lang w:val="en-US"/>
        </w:rPr>
        <w:t>Y</w:t>
      </w:r>
      <w:r w:rsidRPr="00454573">
        <w:rPr>
          <w:vertAlign w:val="subscript"/>
          <w:lang w:val="en-US"/>
        </w:rPr>
        <w:t>gen</w:t>
      </w:r>
      <w:proofErr w:type="spellEnd"/>
      <w:r w:rsidRPr="00454573">
        <w:rPr>
          <w:lang w:val="en-US"/>
        </w:rPr>
        <w:t>)</w:t>
      </w:r>
      <w:r>
        <w:rPr>
          <w:b/>
          <w:bCs/>
          <w:lang w:val="en-US"/>
        </w:rPr>
        <w:t xml:space="preserve"> </w:t>
      </w:r>
      <w:r>
        <w:rPr>
          <w:lang w:val="en-US"/>
        </w:rPr>
        <w:t xml:space="preserve">when fitting the BA Trees equally with </w:t>
      </w:r>
      <w:proofErr w:type="spellStart"/>
      <w:r>
        <w:rPr>
          <w:lang w:val="en-US"/>
        </w:rPr>
        <w:t>w</w:t>
      </w:r>
      <w:r>
        <w:rPr>
          <w:vertAlign w:val="subscript"/>
          <w:lang w:val="en-US"/>
        </w:rPr>
        <w:t>i</w:t>
      </w:r>
      <w:proofErr w:type="spellEnd"/>
      <w:r>
        <w:rPr>
          <w:lang w:val="en-US"/>
        </w:rPr>
        <w:t xml:space="preserve"> = 1 / </w:t>
      </w:r>
      <w:proofErr w:type="spellStart"/>
      <w:r w:rsidRPr="00454573">
        <w:rPr>
          <w:i/>
          <w:iCs/>
          <w:lang w:val="en-US"/>
        </w:rPr>
        <w:t>N</w:t>
      </w:r>
      <w:r w:rsidRPr="00454573">
        <w:rPr>
          <w:i/>
          <w:iCs/>
          <w:vertAlign w:val="subscript"/>
          <w:lang w:val="en-US"/>
        </w:rPr>
        <w:t>gen</w:t>
      </w:r>
      <w:proofErr w:type="spellEnd"/>
      <w:r>
        <w:rPr>
          <w:lang w:val="en-US"/>
        </w:rPr>
        <w:t>.</w:t>
      </w:r>
      <w:commentRangeEnd w:id="24"/>
      <w:r w:rsidR="00926A41">
        <w:rPr>
          <w:rStyle w:val="CommentReference"/>
        </w:rPr>
        <w:commentReference w:id="24"/>
      </w:r>
    </w:p>
    <w:p w14:paraId="6B61DD82" w14:textId="77777777" w:rsidR="00F0373C" w:rsidRDefault="00F0373C" w:rsidP="00F0373C">
      <w:pPr>
        <w:rPr>
          <w:b/>
          <w:i/>
          <w:iCs/>
          <w:lang w:val="en-AU"/>
        </w:rPr>
      </w:pPr>
      <w:r>
        <w:rPr>
          <w:b/>
          <w:i/>
          <w:iCs/>
          <w:lang w:val="en-AU"/>
        </w:rPr>
        <w:t>Procedures</w:t>
      </w:r>
    </w:p>
    <w:p w14:paraId="284FEB59" w14:textId="5D42720C" w:rsidR="00231FF6" w:rsidRPr="00262B0F" w:rsidRDefault="00F0373C" w:rsidP="00262B0F">
      <w:pPr>
        <w:ind w:firstLine="708"/>
        <w:rPr>
          <w:b/>
          <w:i/>
          <w:iCs/>
          <w:lang w:val="en-AU"/>
        </w:rPr>
      </w:pPr>
      <w:r>
        <w:rPr>
          <w:bCs/>
          <w:lang w:val="en-AU"/>
        </w:rPr>
        <w:lastRenderedPageBreak/>
        <w:t xml:space="preserve">First, samples of </w:t>
      </w:r>
      <w:r w:rsidRPr="00454573">
        <w:rPr>
          <w:bCs/>
          <w:i/>
          <w:iCs/>
          <w:lang w:val="en-AU"/>
        </w:rPr>
        <w:t>N</w:t>
      </w:r>
      <w:r>
        <w:rPr>
          <w:bCs/>
          <w:lang w:val="en-AU"/>
        </w:rPr>
        <w:t xml:space="preserve"> = 1000 (or 999, see </w:t>
      </w:r>
      <w:r w:rsidRPr="005B4823">
        <w:rPr>
          <w:bCs/>
          <w:i/>
          <w:iCs/>
          <w:lang w:val="en-AU"/>
        </w:rPr>
        <w:t>Datasets</w:t>
      </w:r>
      <w:r>
        <w:rPr>
          <w:bCs/>
          <w:lang w:val="en-AU"/>
        </w:rPr>
        <w:t xml:space="preserve"> section </w:t>
      </w:r>
      <w:r w:rsidRPr="005B4823">
        <w:rPr>
          <w:bCs/>
          <w:lang w:val="en-AU"/>
        </w:rPr>
        <w:t>above</w:t>
      </w:r>
      <w:r>
        <w:rPr>
          <w:bCs/>
          <w:lang w:val="en-AU"/>
        </w:rPr>
        <w:t>) were taken from each dataset</w:t>
      </w:r>
      <w:r w:rsidR="00CF1F50">
        <w:rPr>
          <w:bCs/>
          <w:lang w:val="en-AU"/>
        </w:rPr>
        <w:t xml:space="preserve"> </w:t>
      </w:r>
      <w:r w:rsidR="0048146B">
        <w:rPr>
          <w:bCs/>
          <w:lang w:val="en-AU"/>
        </w:rPr>
        <w:t xml:space="preserve">to reduce </w:t>
      </w:r>
      <w:r w:rsidR="00CF1F50">
        <w:rPr>
          <w:bCs/>
          <w:lang w:val="en-AU"/>
        </w:rPr>
        <w:t>computational</w:t>
      </w:r>
      <w:r w:rsidR="0048146B">
        <w:rPr>
          <w:bCs/>
          <w:lang w:val="en-AU"/>
        </w:rPr>
        <w:t xml:space="preserve"> burden</w:t>
      </w:r>
      <w:r>
        <w:rPr>
          <w:bCs/>
          <w:lang w:val="en-AU"/>
        </w:rPr>
        <w:t xml:space="preserve">. The data was then randomly split in ten equal folds to use in 10-fold Cross Validation (10-CV). When a fold was assigned as test set, it was checked whether all factor levels in the test set were also present in the training set. If not, the data was moved to the training set. </w:t>
      </w:r>
      <w:r w:rsidRPr="007E72EE">
        <w:rPr>
          <w:bCs/>
          <w:lang w:val="en-AU"/>
        </w:rPr>
        <w:t>Next</w:t>
      </w:r>
      <w:r w:rsidR="00231FF6">
        <w:rPr>
          <w:bCs/>
          <w:lang w:val="en-AU"/>
        </w:rPr>
        <w:t>, three algorithms were applied to the data:</w:t>
      </w:r>
    </w:p>
    <w:p w14:paraId="749056BD" w14:textId="47136C8E" w:rsidR="00231FF6" w:rsidRPr="00262B0F" w:rsidRDefault="00231FF6" w:rsidP="00262B0F">
      <w:pPr>
        <w:pStyle w:val="ListParagraph"/>
        <w:numPr>
          <w:ilvl w:val="0"/>
          <w:numId w:val="21"/>
        </w:numPr>
        <w:rPr>
          <w:bCs/>
          <w:lang w:val="en-AU"/>
        </w:rPr>
      </w:pPr>
      <w:r w:rsidRPr="00262B0F">
        <w:rPr>
          <w:bCs/>
          <w:lang w:val="en-AU"/>
        </w:rPr>
        <w:t xml:space="preserve">GLMM tree. </w:t>
      </w:r>
    </w:p>
    <w:p w14:paraId="3146DB8D" w14:textId="6CC2641A" w:rsidR="00231FF6" w:rsidRPr="00262B0F" w:rsidRDefault="00231FF6" w:rsidP="00262B0F">
      <w:pPr>
        <w:pStyle w:val="ListParagraph"/>
        <w:numPr>
          <w:ilvl w:val="0"/>
          <w:numId w:val="21"/>
        </w:numPr>
        <w:rPr>
          <w:bCs/>
          <w:lang w:val="en-AU"/>
        </w:rPr>
      </w:pPr>
      <w:r w:rsidRPr="00262B0F">
        <w:rPr>
          <w:bCs/>
          <w:lang w:val="en-AU"/>
        </w:rPr>
        <w:t>M-BART.</w:t>
      </w:r>
    </w:p>
    <w:p w14:paraId="7EB8766D" w14:textId="3CD41AD2" w:rsidR="00262B0F" w:rsidRPr="00262B0F" w:rsidRDefault="00231FF6" w:rsidP="00262B0F">
      <w:pPr>
        <w:pStyle w:val="ListParagraph"/>
        <w:numPr>
          <w:ilvl w:val="0"/>
          <w:numId w:val="21"/>
        </w:numPr>
        <w:rPr>
          <w:bCs/>
          <w:lang w:val="en-AU"/>
        </w:rPr>
      </w:pPr>
      <w:r w:rsidRPr="00262B0F">
        <w:rPr>
          <w:bCs/>
          <w:lang w:val="en-AU"/>
        </w:rPr>
        <w:t>BA tree</w:t>
      </w:r>
      <w:r w:rsidR="00262B0F">
        <w:rPr>
          <w:bCs/>
          <w:lang w:val="en-AU"/>
        </w:rPr>
        <w:t>.</w:t>
      </w:r>
    </w:p>
    <w:p w14:paraId="3AA44511" w14:textId="009CF3BF" w:rsidR="00231FF6" w:rsidRPr="00454573" w:rsidRDefault="00F038D7" w:rsidP="00233D92">
      <w:pPr>
        <w:ind w:firstLine="708"/>
        <w:rPr>
          <w:bCs/>
          <w:lang w:val="en-AU"/>
        </w:rPr>
      </w:pPr>
      <w:r>
        <w:rPr>
          <w:bCs/>
          <w:lang w:val="en-AU"/>
        </w:rPr>
        <w:t xml:space="preserve">To create the </w:t>
      </w:r>
      <w:r w:rsidRPr="00F038D7">
        <w:rPr>
          <w:bCs/>
          <w:lang w:val="en-AU"/>
        </w:rPr>
        <w:t>BA tree</w:t>
      </w:r>
      <w:r>
        <w:rPr>
          <w:bCs/>
          <w:lang w:val="en-AU"/>
        </w:rPr>
        <w:t>, a</w:t>
      </w:r>
      <w:r w:rsidR="00EE26D9" w:rsidRPr="00262B0F">
        <w:rPr>
          <w:bCs/>
          <w:lang w:val="en-AU"/>
        </w:rPr>
        <w:t>rtificial datasets were created according to the BA-tree algorithm described in the Introduction. That is,</w:t>
      </w:r>
      <w:r w:rsidR="00233D92">
        <w:rPr>
          <w:bCs/>
          <w:lang w:val="en-AU"/>
        </w:rPr>
        <w:t xml:space="preserve"> a</w:t>
      </w:r>
      <w:r w:rsidR="00EE26D9" w:rsidRPr="00262B0F">
        <w:rPr>
          <w:bCs/>
          <w:lang w:val="en-AU"/>
        </w:rPr>
        <w:t xml:space="preserve"> set of artificial observations </w:t>
      </w:r>
      <w:proofErr w:type="spellStart"/>
      <w:r w:rsidR="00A7364B" w:rsidRPr="00454573">
        <w:rPr>
          <w:bCs/>
          <w:lang w:val="en-AU"/>
        </w:rPr>
        <w:t>X</w:t>
      </w:r>
      <w:r w:rsidR="00A7364B" w:rsidRPr="00454573">
        <w:rPr>
          <w:bCs/>
          <w:vertAlign w:val="subscript"/>
          <w:lang w:val="en-AU"/>
        </w:rPr>
        <w:t>gen</w:t>
      </w:r>
      <w:proofErr w:type="spellEnd"/>
      <w:r w:rsidR="00EE26D9" w:rsidRPr="00454573">
        <w:rPr>
          <w:bCs/>
          <w:lang w:val="en-AU"/>
        </w:rPr>
        <w:t xml:space="preserve"> </w:t>
      </w:r>
      <w:r w:rsidR="00A7364B" w:rsidRPr="00454573">
        <w:rPr>
          <w:bCs/>
          <w:lang w:val="en-AU"/>
        </w:rPr>
        <w:t>was</w:t>
      </w:r>
      <w:r w:rsidR="00EE26D9" w:rsidRPr="00454573">
        <w:rPr>
          <w:bCs/>
          <w:lang w:val="en-AU"/>
        </w:rPr>
        <w:t xml:space="preserve"> generated using resampling and permutation</w:t>
      </w:r>
      <w:r w:rsidR="00262B0F" w:rsidRPr="00454573">
        <w:rPr>
          <w:bCs/>
          <w:lang w:val="en-AU"/>
        </w:rPr>
        <w:t xml:space="preserve">. </w:t>
      </w:r>
      <w:r w:rsidR="00EE26D9" w:rsidRPr="00454573">
        <w:rPr>
          <w:bCs/>
          <w:lang w:val="en-AU"/>
        </w:rPr>
        <w:t xml:space="preserve">The response variable </w:t>
      </w:r>
      <w:proofErr w:type="spellStart"/>
      <w:r w:rsidR="00A7364B" w:rsidRPr="00454573">
        <w:rPr>
          <w:bCs/>
          <w:lang w:val="en-AU"/>
        </w:rPr>
        <w:t>Y</w:t>
      </w:r>
      <w:r w:rsidR="00A7364B" w:rsidRPr="00454573">
        <w:rPr>
          <w:bCs/>
          <w:vertAlign w:val="subscript"/>
          <w:lang w:val="en-AU"/>
        </w:rPr>
        <w:t>gen</w:t>
      </w:r>
      <w:proofErr w:type="spellEnd"/>
      <w:r w:rsidR="00A7364B" w:rsidRPr="00454573">
        <w:rPr>
          <w:bCs/>
          <w:lang w:val="en-AU"/>
        </w:rPr>
        <w:t xml:space="preserve"> </w:t>
      </w:r>
      <w:r w:rsidR="00EE26D9" w:rsidRPr="00454573">
        <w:rPr>
          <w:bCs/>
          <w:lang w:val="en-AU"/>
        </w:rPr>
        <w:t xml:space="preserve">was </w:t>
      </w:r>
      <w:r w:rsidR="00FA0788" w:rsidRPr="00454573">
        <w:rPr>
          <w:bCs/>
          <w:lang w:val="en-AU"/>
        </w:rPr>
        <w:t>sampled</w:t>
      </w:r>
      <w:r w:rsidR="00EE26D9" w:rsidRPr="00454573">
        <w:rPr>
          <w:bCs/>
          <w:lang w:val="en-AU"/>
        </w:rPr>
        <w:t xml:space="preserve"> from the PPD of the M-BART ensemble</w:t>
      </w:r>
      <w:r w:rsidR="00FA0788" w:rsidRPr="00454573">
        <w:rPr>
          <w:bCs/>
          <w:lang w:val="en-AU"/>
        </w:rPr>
        <w:t xml:space="preserve"> (in the case of PPD sampling), o</w:t>
      </w:r>
      <w:commentRangeStart w:id="25"/>
      <w:r w:rsidR="00FA0788" w:rsidRPr="00454573">
        <w:rPr>
          <w:bCs/>
          <w:lang w:val="en-AU"/>
        </w:rPr>
        <w:t xml:space="preserve">r </w:t>
      </w:r>
      <w:r w:rsidR="007E2D8F" w:rsidRPr="00454573">
        <w:rPr>
          <w:bCs/>
          <w:lang w:val="en-AU"/>
        </w:rPr>
        <w:t>the mean was taken from the PPD of</w:t>
      </w:r>
      <w:r w:rsidR="00FA0788" w:rsidRPr="00454573">
        <w:rPr>
          <w:bCs/>
          <w:lang w:val="en-AU"/>
        </w:rPr>
        <w:t xml:space="preserve"> </w:t>
      </w:r>
      <w:r w:rsidR="00233D92" w:rsidRPr="00454573">
        <w:rPr>
          <w:bCs/>
          <w:lang w:val="en-AU"/>
        </w:rPr>
        <w:t>the M-BART model (in the case of smearing)</w:t>
      </w:r>
      <w:commentRangeEnd w:id="25"/>
      <w:r w:rsidR="00926A41" w:rsidRPr="00454573">
        <w:rPr>
          <w:rStyle w:val="CommentReference"/>
          <w:bCs/>
        </w:rPr>
        <w:commentReference w:id="25"/>
      </w:r>
      <w:r w:rsidR="00EE26D9" w:rsidRPr="00454573">
        <w:rPr>
          <w:bCs/>
          <w:lang w:val="en-AU"/>
        </w:rPr>
        <w:t>. The GLMM tree algorithm was the</w:t>
      </w:r>
      <w:r w:rsidR="00926A41" w:rsidRPr="00454573">
        <w:rPr>
          <w:bCs/>
          <w:lang w:val="en-AU"/>
        </w:rPr>
        <w:t>n</w:t>
      </w:r>
      <w:r w:rsidR="00EE26D9" w:rsidRPr="00454573">
        <w:rPr>
          <w:bCs/>
          <w:lang w:val="en-AU"/>
        </w:rPr>
        <w:t xml:space="preserve"> applied to this artificial dataset (</w:t>
      </w:r>
      <w:proofErr w:type="spellStart"/>
      <w:r w:rsidR="00A7364B" w:rsidRPr="00454573">
        <w:rPr>
          <w:bCs/>
          <w:lang w:val="en-AU"/>
        </w:rPr>
        <w:t>X</w:t>
      </w:r>
      <w:r w:rsidR="00A7364B" w:rsidRPr="00454573">
        <w:rPr>
          <w:bCs/>
          <w:vertAlign w:val="subscript"/>
          <w:lang w:val="en-AU"/>
        </w:rPr>
        <w:t>gen</w:t>
      </w:r>
      <w:proofErr w:type="spellEnd"/>
      <w:r w:rsidR="00EE26D9" w:rsidRPr="00454573">
        <w:rPr>
          <w:bCs/>
          <w:lang w:val="en-AU"/>
        </w:rPr>
        <w:t xml:space="preserve">, </w:t>
      </w:r>
      <w:proofErr w:type="spellStart"/>
      <w:r w:rsidR="00A7364B" w:rsidRPr="00454573">
        <w:rPr>
          <w:bCs/>
          <w:lang w:val="en-AU"/>
        </w:rPr>
        <w:t>Y</w:t>
      </w:r>
      <w:r w:rsidR="00A7364B" w:rsidRPr="00454573">
        <w:rPr>
          <w:bCs/>
          <w:vertAlign w:val="subscript"/>
          <w:lang w:val="en-AU"/>
        </w:rPr>
        <w:t>gen</w:t>
      </w:r>
      <w:proofErr w:type="spellEnd"/>
      <w:r w:rsidR="00EE26D9" w:rsidRPr="00454573">
        <w:rPr>
          <w:bCs/>
          <w:lang w:val="en-AU"/>
        </w:rPr>
        <w:t>). The parameters used for resampling and permutation (</w:t>
      </w:r>
      <w:proofErr w:type="spellStart"/>
      <w:r w:rsidR="00A7364B" w:rsidRPr="00454573">
        <w:rPr>
          <w:bCs/>
          <w:i/>
          <w:iCs/>
          <w:lang w:val="en-AU"/>
        </w:rPr>
        <w:t>N</w:t>
      </w:r>
      <w:r w:rsidR="00A7364B" w:rsidRPr="00454573">
        <w:rPr>
          <w:bCs/>
          <w:i/>
          <w:iCs/>
          <w:vertAlign w:val="subscript"/>
          <w:lang w:val="en-AU"/>
        </w:rPr>
        <w:t>gen</w:t>
      </w:r>
      <w:proofErr w:type="spellEnd"/>
      <w:r w:rsidR="00EE26D9" w:rsidRPr="00454573">
        <w:rPr>
          <w:bCs/>
          <w:lang w:val="en-AU"/>
        </w:rPr>
        <w:t xml:space="preserve"> and </w:t>
      </w:r>
      <w:proofErr w:type="spellStart"/>
      <w:r w:rsidR="00A7364B" w:rsidRPr="00454573">
        <w:rPr>
          <w:bCs/>
          <w:i/>
          <w:iCs/>
          <w:lang w:val="en-AU"/>
        </w:rPr>
        <w:t>p</w:t>
      </w:r>
      <w:r w:rsidR="00A7364B" w:rsidRPr="00454573">
        <w:rPr>
          <w:bCs/>
          <w:i/>
          <w:iCs/>
          <w:vertAlign w:val="subscript"/>
          <w:lang w:val="en-AU"/>
        </w:rPr>
        <w:t>alt</w:t>
      </w:r>
      <w:proofErr w:type="spellEnd"/>
      <w:r w:rsidR="00EE26D9" w:rsidRPr="00454573">
        <w:rPr>
          <w:bCs/>
          <w:lang w:val="en-AU"/>
        </w:rPr>
        <w:t>) were varied:</w:t>
      </w:r>
    </w:p>
    <w:p w14:paraId="791FABD2" w14:textId="0ACC9C36" w:rsidR="00EE26D9" w:rsidRPr="00A7364B" w:rsidRDefault="006D4C84" w:rsidP="00A7364B">
      <w:pPr>
        <w:pStyle w:val="ListParagraph"/>
        <w:numPr>
          <w:ilvl w:val="0"/>
          <w:numId w:val="22"/>
        </w:numPr>
        <w:rPr>
          <w:bCs/>
          <w:lang w:val="en-AU"/>
        </w:rPr>
      </w:pPr>
      <w:proofErr w:type="spellStart"/>
      <w:r w:rsidRPr="00454573">
        <w:rPr>
          <w:bCs/>
          <w:i/>
          <w:iCs/>
          <w:lang w:val="en-AU"/>
        </w:rPr>
        <w:t>N</w:t>
      </w:r>
      <w:r w:rsidR="00A7364B" w:rsidRPr="00454573">
        <w:rPr>
          <w:bCs/>
          <w:i/>
          <w:iCs/>
          <w:vertAlign w:val="subscript"/>
          <w:lang w:val="en-AU"/>
        </w:rPr>
        <w:t>gen</w:t>
      </w:r>
      <w:proofErr w:type="spellEnd"/>
      <w:r w:rsidRPr="00A7364B">
        <w:rPr>
          <w:bCs/>
          <w:lang w:val="en-AU"/>
        </w:rPr>
        <w:t>:</w:t>
      </w:r>
      <w:r w:rsidR="00FA0788">
        <w:rPr>
          <w:bCs/>
          <w:lang w:val="en-AU"/>
        </w:rPr>
        <w:t xml:space="preserve"> The sample size of the artificial dataset</w:t>
      </w:r>
      <w:r w:rsidR="00813E46">
        <w:rPr>
          <w:bCs/>
          <w:lang w:val="en-AU"/>
        </w:rPr>
        <w:t>, with</w:t>
      </w:r>
      <w:r w:rsidR="00454573">
        <w:rPr>
          <w:bCs/>
          <w:lang w:val="en-AU"/>
        </w:rPr>
        <w:t xml:space="preserve"> </w:t>
      </w:r>
      <w:proofErr w:type="spellStart"/>
      <w:r w:rsidR="00FA0788" w:rsidRPr="00454573">
        <w:rPr>
          <w:bCs/>
          <w:i/>
          <w:iCs/>
          <w:lang w:val="en-AU"/>
        </w:rPr>
        <w:t>N</w:t>
      </w:r>
      <w:r w:rsidR="00FA0788" w:rsidRPr="00454573">
        <w:rPr>
          <w:bCs/>
          <w:i/>
          <w:iCs/>
          <w:vertAlign w:val="subscript"/>
          <w:lang w:val="en-AU"/>
        </w:rPr>
        <w:t>gen</w:t>
      </w:r>
      <w:proofErr w:type="spellEnd"/>
      <w:r w:rsidR="00FA0788">
        <w:rPr>
          <w:bCs/>
          <w:lang w:val="en-AU"/>
        </w:rPr>
        <w:t xml:space="preserve"> </w:t>
      </w:r>
      <w:r w:rsidR="00813E46">
        <w:rPr>
          <w:bCs/>
          <w:lang w:val="en-AU"/>
        </w:rPr>
        <w:t>=</w:t>
      </w:r>
      <w:r w:rsidR="00F038D7">
        <w:rPr>
          <w:bCs/>
          <w:iCs/>
          <w:lang w:val="en-AU"/>
        </w:rPr>
        <w:t>1, 5</w:t>
      </w:r>
      <w:r w:rsidR="00813E46">
        <w:rPr>
          <w:bCs/>
          <w:iCs/>
          <w:lang w:val="en-AU"/>
        </w:rPr>
        <w:t xml:space="preserve"> or</w:t>
      </w:r>
      <w:r w:rsidR="00F038D7">
        <w:rPr>
          <w:bCs/>
          <w:iCs/>
          <w:lang w:val="en-AU"/>
        </w:rPr>
        <w:t xml:space="preserve"> 10</w:t>
      </w:r>
      <w:r w:rsidR="00FA0788">
        <w:rPr>
          <w:bCs/>
          <w:lang w:val="en-AU"/>
        </w:rPr>
        <w:t xml:space="preserve"> times the size of the original dataset.</w:t>
      </w:r>
    </w:p>
    <w:p w14:paraId="3724CC7E" w14:textId="2E3F7448" w:rsidR="00F038D7" w:rsidRPr="00F038D7" w:rsidRDefault="00A7364B" w:rsidP="00631F63">
      <w:pPr>
        <w:pStyle w:val="ListParagraph"/>
        <w:numPr>
          <w:ilvl w:val="0"/>
          <w:numId w:val="22"/>
        </w:numPr>
        <w:rPr>
          <w:bCs/>
          <w:lang w:val="en-AU"/>
        </w:rPr>
      </w:pPr>
      <w:proofErr w:type="spellStart"/>
      <w:r w:rsidRPr="00F038D7">
        <w:rPr>
          <w:bCs/>
          <w:i/>
          <w:iCs/>
          <w:lang w:val="en-AU"/>
        </w:rPr>
        <w:t>p</w:t>
      </w:r>
      <w:r w:rsidRPr="00F038D7">
        <w:rPr>
          <w:bCs/>
          <w:i/>
          <w:iCs/>
          <w:vertAlign w:val="subscript"/>
          <w:lang w:val="en-AU"/>
        </w:rPr>
        <w:t>alt</w:t>
      </w:r>
      <w:proofErr w:type="spellEnd"/>
      <w:r w:rsidR="006D4C84" w:rsidRPr="00F038D7">
        <w:rPr>
          <w:bCs/>
          <w:lang w:val="en-AU"/>
        </w:rPr>
        <w:t>:</w:t>
      </w:r>
      <w:r w:rsidR="00FA0788" w:rsidRPr="00F038D7">
        <w:rPr>
          <w:bCs/>
          <w:lang w:val="en-AU"/>
        </w:rPr>
        <w:t xml:space="preserve"> A parameter of the </w:t>
      </w:r>
      <w:r w:rsidR="00233D92" w:rsidRPr="00F038D7">
        <w:rPr>
          <w:bCs/>
          <w:lang w:val="en-AU"/>
        </w:rPr>
        <w:t>smearing data-generation method</w:t>
      </w:r>
      <w:r w:rsidR="00813E46">
        <w:rPr>
          <w:bCs/>
          <w:lang w:val="en-AU"/>
        </w:rPr>
        <w:t>, with</w:t>
      </w:r>
      <w:r w:rsidR="00233D92" w:rsidRPr="00F038D7">
        <w:rPr>
          <w:bCs/>
          <w:lang w:val="en-AU"/>
        </w:rPr>
        <w:t xml:space="preserve"> </w:t>
      </w:r>
      <w:proofErr w:type="spellStart"/>
      <w:r w:rsidR="00233D92" w:rsidRPr="00F038D7">
        <w:rPr>
          <w:bCs/>
          <w:i/>
          <w:iCs/>
          <w:lang w:val="en-AU"/>
        </w:rPr>
        <w:t>p</w:t>
      </w:r>
      <w:r w:rsidR="00233D92" w:rsidRPr="00F038D7">
        <w:rPr>
          <w:bCs/>
          <w:i/>
          <w:iCs/>
          <w:vertAlign w:val="subscript"/>
          <w:lang w:val="en-AU"/>
        </w:rPr>
        <w:t>alt</w:t>
      </w:r>
      <w:proofErr w:type="spellEnd"/>
      <w:r w:rsidR="00233D92" w:rsidRPr="00F038D7">
        <w:rPr>
          <w:bCs/>
          <w:lang w:val="en-AU"/>
        </w:rPr>
        <w:t xml:space="preserve"> </w:t>
      </w:r>
      <w:r w:rsidR="00813E46">
        <w:rPr>
          <w:bCs/>
          <w:lang w:val="en-AU"/>
        </w:rPr>
        <w:t xml:space="preserve">= </w:t>
      </w:r>
      <w:r w:rsidR="00F038D7">
        <w:rPr>
          <w:bCs/>
          <w:iCs/>
          <w:lang w:val="en-AU"/>
        </w:rPr>
        <w:t>0.00, 0.25, 0.50.</w:t>
      </w:r>
    </w:p>
    <w:p w14:paraId="42D7C59E" w14:textId="44BCF360" w:rsidR="00171B7F" w:rsidRDefault="00F038D7" w:rsidP="00F038D7">
      <w:pPr>
        <w:rPr>
          <w:bCs/>
          <w:iCs/>
          <w:lang w:val="en-AU"/>
        </w:rPr>
      </w:pPr>
      <w:r>
        <w:rPr>
          <w:bCs/>
          <w:iCs/>
          <w:lang w:val="en-AU"/>
        </w:rPr>
        <w:t xml:space="preserve">This gives us three BA tree models: </w:t>
      </w:r>
      <w:r w:rsidRPr="00171B7F">
        <w:rPr>
          <w:bCs/>
          <w:iCs/>
          <w:lang w:val="en-AU"/>
        </w:rPr>
        <w:t>M</w:t>
      </w:r>
      <w:r w:rsidR="00171B7F">
        <w:rPr>
          <w:bCs/>
          <w:iCs/>
          <w:vertAlign w:val="subscript"/>
          <w:lang w:val="en-AU"/>
        </w:rPr>
        <w:t xml:space="preserve">PPD: </w:t>
      </w:r>
      <w:r w:rsidR="00171B7F" w:rsidRPr="00454573">
        <w:rPr>
          <w:bCs/>
          <w:i/>
          <w:vertAlign w:val="subscript"/>
          <w:lang w:val="en-AU"/>
        </w:rPr>
        <w:t>N</w:t>
      </w:r>
      <w:r w:rsidR="00171B7F">
        <w:rPr>
          <w:bCs/>
          <w:iCs/>
          <w:vertAlign w:val="subscript"/>
          <w:lang w:val="en-AU"/>
        </w:rPr>
        <w:t xml:space="preserve"> = 1</w:t>
      </w:r>
      <w:r w:rsidRPr="00171B7F">
        <w:rPr>
          <w:bCs/>
          <w:iCs/>
          <w:lang w:val="en-AU"/>
        </w:rPr>
        <w:t>, M</w:t>
      </w:r>
      <w:r w:rsidR="00171B7F">
        <w:rPr>
          <w:bCs/>
          <w:iCs/>
          <w:vertAlign w:val="subscript"/>
          <w:lang w:val="en-AU"/>
        </w:rPr>
        <w:t xml:space="preserve">PPD: </w:t>
      </w:r>
      <w:r w:rsidR="00171B7F" w:rsidRPr="00454573">
        <w:rPr>
          <w:bCs/>
          <w:i/>
          <w:vertAlign w:val="subscript"/>
          <w:lang w:val="en-AU"/>
        </w:rPr>
        <w:t>N</w:t>
      </w:r>
      <w:r w:rsidR="00171B7F">
        <w:rPr>
          <w:bCs/>
          <w:iCs/>
          <w:vertAlign w:val="subscript"/>
          <w:lang w:val="en-AU"/>
        </w:rPr>
        <w:t xml:space="preserve"> = 5</w:t>
      </w:r>
      <w:r w:rsidRPr="00171B7F">
        <w:rPr>
          <w:bCs/>
          <w:iCs/>
          <w:lang w:val="en-AU"/>
        </w:rPr>
        <w:t>, M</w:t>
      </w:r>
      <w:r w:rsidR="00171B7F">
        <w:rPr>
          <w:bCs/>
          <w:iCs/>
          <w:vertAlign w:val="subscript"/>
          <w:lang w:val="en-AU"/>
        </w:rPr>
        <w:t xml:space="preserve">PPD: </w:t>
      </w:r>
      <w:r w:rsidR="00171B7F" w:rsidRPr="00454573">
        <w:rPr>
          <w:bCs/>
          <w:i/>
          <w:vertAlign w:val="subscript"/>
          <w:lang w:val="en-AU"/>
        </w:rPr>
        <w:t>N</w:t>
      </w:r>
      <w:r w:rsidR="00171B7F">
        <w:rPr>
          <w:bCs/>
          <w:iCs/>
          <w:vertAlign w:val="subscript"/>
          <w:lang w:val="en-AU"/>
        </w:rPr>
        <w:t xml:space="preserve"> = 10</w:t>
      </w:r>
      <w:r w:rsidRPr="00171B7F">
        <w:rPr>
          <w:bCs/>
          <w:iCs/>
          <w:lang w:val="en-AU"/>
        </w:rPr>
        <w:t xml:space="preserve">, and </w:t>
      </w:r>
      <m:oMath>
        <m:r>
          <w:rPr>
            <w:rFonts w:ascii="Cambria Math" w:hAnsi="Cambria Math"/>
            <w:lang w:val="en-AU"/>
          </w:rPr>
          <m:t>3×3=9</m:t>
        </m:r>
      </m:oMath>
      <w:r w:rsidRPr="00171B7F">
        <w:rPr>
          <w:rFonts w:eastAsiaTheme="minorEastAsia"/>
          <w:bCs/>
          <w:iCs/>
          <w:lang w:val="en-AU"/>
        </w:rPr>
        <w:t xml:space="preserve"> different</w:t>
      </w:r>
      <w:r w:rsidRPr="00171B7F">
        <w:rPr>
          <w:bCs/>
          <w:iCs/>
          <w:lang w:val="en-AU"/>
        </w:rPr>
        <w:t xml:space="preserve"> smearing-based GLMM tree</w:t>
      </w:r>
      <w:r w:rsidRPr="00171B7F">
        <w:rPr>
          <w:rFonts w:eastAsiaTheme="minorEastAsia"/>
          <w:bCs/>
          <w:iCs/>
          <w:lang w:val="en-AU"/>
        </w:rPr>
        <w:t xml:space="preserve"> models</w:t>
      </w:r>
      <w:r w:rsidRPr="00171B7F">
        <w:rPr>
          <w:bCs/>
          <w:iCs/>
          <w:lang w:val="en-AU"/>
        </w:rPr>
        <w:t xml:space="preserve">: </w:t>
      </w:r>
      <w:proofErr w:type="spellStart"/>
      <w:r w:rsidRPr="00171B7F">
        <w:rPr>
          <w:bCs/>
          <w:iCs/>
          <w:lang w:val="en-AU"/>
        </w:rPr>
        <w:t>M</w:t>
      </w:r>
      <w:r w:rsidR="00171B7F">
        <w:rPr>
          <w:bCs/>
          <w:iCs/>
          <w:vertAlign w:val="subscript"/>
          <w:lang w:val="en-AU"/>
        </w:rPr>
        <w:t>smearing</w:t>
      </w:r>
      <w:proofErr w:type="spellEnd"/>
      <w:r w:rsidR="00171B7F">
        <w:rPr>
          <w:bCs/>
          <w:iCs/>
          <w:vertAlign w:val="subscript"/>
          <w:lang w:val="en-AU"/>
        </w:rPr>
        <w:t xml:space="preserve">: </w:t>
      </w:r>
      <w:r w:rsidR="00171B7F" w:rsidRPr="00454573">
        <w:rPr>
          <w:bCs/>
          <w:i/>
          <w:vertAlign w:val="subscript"/>
          <w:lang w:val="en-AU"/>
        </w:rPr>
        <w:t>N</w:t>
      </w:r>
      <w:r w:rsidR="00171B7F">
        <w:rPr>
          <w:bCs/>
          <w:iCs/>
          <w:vertAlign w:val="subscript"/>
          <w:lang w:val="en-AU"/>
        </w:rPr>
        <w:t xml:space="preserve"> = 1, </w:t>
      </w:r>
      <w:proofErr w:type="spellStart"/>
      <w:r w:rsidR="00171B7F">
        <w:rPr>
          <w:bCs/>
          <w:iCs/>
          <w:vertAlign w:val="subscript"/>
          <w:lang w:val="en-AU"/>
        </w:rPr>
        <w:t>palt</w:t>
      </w:r>
      <w:proofErr w:type="spellEnd"/>
      <w:r w:rsidR="00171B7F">
        <w:rPr>
          <w:bCs/>
          <w:iCs/>
          <w:vertAlign w:val="subscript"/>
          <w:lang w:val="en-AU"/>
        </w:rPr>
        <w:t xml:space="preserve"> = 0</w:t>
      </w:r>
      <w:r w:rsidRPr="00171B7F">
        <w:rPr>
          <w:bCs/>
          <w:iCs/>
          <w:lang w:val="en-AU"/>
        </w:rPr>
        <w:t>, M</w:t>
      </w:r>
      <w:r w:rsidR="00171B7F" w:rsidRPr="00171B7F">
        <w:rPr>
          <w:bCs/>
          <w:iCs/>
          <w:vertAlign w:val="subscript"/>
          <w:lang w:val="en-AU"/>
        </w:rPr>
        <w:t xml:space="preserve"> </w:t>
      </w:r>
      <w:r w:rsidR="00171B7F">
        <w:rPr>
          <w:bCs/>
          <w:iCs/>
          <w:vertAlign w:val="subscript"/>
          <w:lang w:val="en-AU"/>
        </w:rPr>
        <w:t xml:space="preserve">smearing: </w:t>
      </w:r>
      <w:r w:rsidR="00171B7F" w:rsidRPr="00454573">
        <w:rPr>
          <w:bCs/>
          <w:i/>
          <w:vertAlign w:val="subscript"/>
          <w:lang w:val="en-AU"/>
        </w:rPr>
        <w:t>N</w:t>
      </w:r>
      <w:r w:rsidR="00171B7F">
        <w:rPr>
          <w:bCs/>
          <w:iCs/>
          <w:vertAlign w:val="subscript"/>
          <w:lang w:val="en-AU"/>
        </w:rPr>
        <w:t xml:space="preserve"> = 1, </w:t>
      </w:r>
      <w:proofErr w:type="spellStart"/>
      <w:r w:rsidR="00171B7F">
        <w:rPr>
          <w:bCs/>
          <w:iCs/>
          <w:vertAlign w:val="subscript"/>
          <w:lang w:val="en-AU"/>
        </w:rPr>
        <w:t>palt</w:t>
      </w:r>
      <w:proofErr w:type="spellEnd"/>
      <w:r w:rsidR="00171B7F">
        <w:rPr>
          <w:bCs/>
          <w:iCs/>
          <w:vertAlign w:val="subscript"/>
          <w:lang w:val="en-AU"/>
        </w:rPr>
        <w:t xml:space="preserve"> = 0.25</w:t>
      </w:r>
      <w:r w:rsidRPr="00171B7F">
        <w:rPr>
          <w:bCs/>
          <w:iCs/>
          <w:lang w:val="en-AU"/>
        </w:rPr>
        <w:t>, …, M</w:t>
      </w:r>
      <w:r w:rsidR="00171B7F" w:rsidRPr="00171B7F">
        <w:rPr>
          <w:bCs/>
          <w:iCs/>
          <w:vertAlign w:val="subscript"/>
          <w:lang w:val="en-AU"/>
        </w:rPr>
        <w:t xml:space="preserve"> </w:t>
      </w:r>
      <w:r w:rsidR="00171B7F">
        <w:rPr>
          <w:bCs/>
          <w:iCs/>
          <w:vertAlign w:val="subscript"/>
          <w:lang w:val="en-AU"/>
        </w:rPr>
        <w:t xml:space="preserve">smearing: </w:t>
      </w:r>
      <w:r w:rsidR="00171B7F" w:rsidRPr="00454573">
        <w:rPr>
          <w:bCs/>
          <w:i/>
          <w:vertAlign w:val="subscript"/>
          <w:lang w:val="en-AU"/>
        </w:rPr>
        <w:t>N</w:t>
      </w:r>
      <w:r w:rsidR="00171B7F">
        <w:rPr>
          <w:bCs/>
          <w:iCs/>
          <w:vertAlign w:val="subscript"/>
          <w:lang w:val="en-AU"/>
        </w:rPr>
        <w:t xml:space="preserve"> = 10, </w:t>
      </w:r>
      <w:proofErr w:type="spellStart"/>
      <w:r w:rsidR="00171B7F">
        <w:rPr>
          <w:bCs/>
          <w:iCs/>
          <w:vertAlign w:val="subscript"/>
          <w:lang w:val="en-AU"/>
        </w:rPr>
        <w:t>palt</w:t>
      </w:r>
      <w:proofErr w:type="spellEnd"/>
      <w:r w:rsidR="00171B7F">
        <w:rPr>
          <w:bCs/>
          <w:iCs/>
          <w:vertAlign w:val="subscript"/>
          <w:lang w:val="en-AU"/>
        </w:rPr>
        <w:t xml:space="preserve"> = 0.50</w:t>
      </w:r>
      <w:r w:rsidRPr="00171B7F">
        <w:rPr>
          <w:bCs/>
          <w:iCs/>
          <w:lang w:val="en-AU"/>
        </w:rPr>
        <w:t>.</w:t>
      </w:r>
      <w:r>
        <w:rPr>
          <w:bCs/>
          <w:iCs/>
          <w:lang w:val="en-AU"/>
        </w:rPr>
        <w:t xml:space="preserve"> </w:t>
      </w:r>
    </w:p>
    <w:p w14:paraId="565CACFF" w14:textId="68C7FBBF" w:rsidR="00F0373C" w:rsidRPr="008A0A3B" w:rsidRDefault="005514EF" w:rsidP="00171B7F">
      <w:pPr>
        <w:ind w:firstLine="708"/>
        <w:rPr>
          <w:bCs/>
          <w:lang w:val="en-AU"/>
        </w:rPr>
      </w:pPr>
      <w:r>
        <w:rPr>
          <w:bCs/>
          <w:iCs/>
          <w:lang w:val="en-AU"/>
        </w:rPr>
        <w:t xml:space="preserve">The generated </w:t>
      </w:r>
      <w:r w:rsidR="009C2243">
        <w:rPr>
          <w:bCs/>
          <w:iCs/>
          <w:lang w:val="en-AU"/>
        </w:rPr>
        <w:t>observations were</w:t>
      </w:r>
      <w:r>
        <w:rPr>
          <w:bCs/>
          <w:iCs/>
          <w:lang w:val="en-AU"/>
        </w:rPr>
        <w:t xml:space="preserve"> weighted</w:t>
      </w:r>
      <w:r>
        <w:rPr>
          <w:bCs/>
          <w:lang w:val="en-AU"/>
        </w:rPr>
        <w:t xml:space="preserve"> to compensate for</w:t>
      </w:r>
      <w:r w:rsidR="00813E46">
        <w:rPr>
          <w:bCs/>
          <w:lang w:val="en-AU"/>
        </w:rPr>
        <w:t xml:space="preserve"> artificially inflated</w:t>
      </w:r>
      <w:r>
        <w:rPr>
          <w:bCs/>
          <w:lang w:val="en-AU"/>
        </w:rPr>
        <w:t xml:space="preserve"> sample size. Namely, weights were</w:t>
      </w:r>
      <w:r w:rsidR="00813E46">
        <w:rPr>
          <w:bCs/>
          <w:lang w:val="en-AU"/>
        </w:rPr>
        <w:t xml:space="preserve"> set equal to 1/</w:t>
      </w:r>
      <w:r w:rsidR="009C2243" w:rsidRPr="009C2243">
        <w:rPr>
          <w:bCs/>
          <w:i/>
          <w:iCs/>
          <w:lang w:val="en-AU"/>
        </w:rPr>
        <w:t xml:space="preserve"> </w:t>
      </w:r>
      <w:proofErr w:type="spellStart"/>
      <w:r w:rsidR="009C2243" w:rsidRPr="00454573">
        <w:rPr>
          <w:bCs/>
          <w:i/>
          <w:iCs/>
          <w:lang w:val="en-AU"/>
        </w:rPr>
        <w:t>N</w:t>
      </w:r>
      <w:r w:rsidR="009C2243" w:rsidRPr="00454573">
        <w:rPr>
          <w:bCs/>
          <w:i/>
          <w:iCs/>
          <w:vertAlign w:val="subscript"/>
          <w:lang w:val="en-AU"/>
        </w:rPr>
        <w:t>gen</w:t>
      </w:r>
      <w:proofErr w:type="spellEnd"/>
      <w:r>
        <w:rPr>
          <w:bCs/>
          <w:lang w:val="en-AU"/>
        </w:rPr>
        <w:t>.</w:t>
      </w:r>
      <w:r w:rsidR="00171B7F">
        <w:rPr>
          <w:bCs/>
          <w:lang w:val="en-AU"/>
        </w:rPr>
        <w:t xml:space="preserve"> </w:t>
      </w:r>
    </w:p>
    <w:p w14:paraId="665B16DB" w14:textId="36E16EE7" w:rsidR="00813E46" w:rsidRDefault="00813E46" w:rsidP="00F0373C">
      <w:pPr>
        <w:rPr>
          <w:b/>
          <w:i/>
          <w:iCs/>
          <w:lang w:val="en-AU"/>
        </w:rPr>
      </w:pPr>
      <w:r>
        <w:rPr>
          <w:b/>
          <w:i/>
          <w:iCs/>
          <w:lang w:val="en-AU"/>
        </w:rPr>
        <w:t>Assessment of performance</w:t>
      </w:r>
    </w:p>
    <w:p w14:paraId="23208413" w14:textId="2B5577BD" w:rsidR="00F0373C" w:rsidRDefault="00F0373C" w:rsidP="00F0373C">
      <w:pPr>
        <w:ind w:firstLine="708"/>
        <w:rPr>
          <w:bCs/>
          <w:lang w:val="en-AU"/>
        </w:rPr>
      </w:pPr>
      <w:r>
        <w:rPr>
          <w:bCs/>
          <w:lang w:val="en-AU"/>
        </w:rPr>
        <w:t>The models were compared on interpretability and accuracy. These are measured in</w:t>
      </w:r>
      <w:r w:rsidR="00747960">
        <w:rPr>
          <w:bCs/>
          <w:lang w:val="en-AU"/>
        </w:rPr>
        <w:t xml:space="preserve"> Tree Size</w:t>
      </w:r>
      <w:r w:rsidRPr="00F0373C">
        <w:rPr>
          <w:bCs/>
          <w:lang w:val="en-AU"/>
        </w:rPr>
        <w:t xml:space="preserve">, and MSE respectively. </w:t>
      </w:r>
    </w:p>
    <w:p w14:paraId="08DF512D" w14:textId="35D4664E" w:rsidR="00813E46" w:rsidRPr="00574794" w:rsidRDefault="00813E46" w:rsidP="00574794">
      <w:pPr>
        <w:ind w:firstLine="708"/>
        <w:rPr>
          <w:bCs/>
          <w:lang w:val="en-GB"/>
        </w:rPr>
      </w:pPr>
      <w:r>
        <w:rPr>
          <w:bCs/>
          <w:lang w:val="en-AU"/>
        </w:rPr>
        <w:t xml:space="preserve">The analyses were repeated for all 10 train/test splits. The 10-CV was repeated 10 times, resulting in 10 × 10 = 100 different values of MSE and Tree Size for every model on every sample. </w:t>
      </w:r>
      <w:r w:rsidR="00574794">
        <w:rPr>
          <w:bCs/>
          <w:iCs/>
          <w:lang w:val="en-US"/>
        </w:rPr>
        <w:t xml:space="preserve">Because of computational limitations, random samples of </w:t>
      </w:r>
      <w:commentRangeStart w:id="26"/>
      <w:r w:rsidR="00574794" w:rsidRPr="00454573">
        <w:rPr>
          <w:bCs/>
          <w:i/>
          <w:lang w:val="en-US"/>
        </w:rPr>
        <w:t>N</w:t>
      </w:r>
      <w:commentRangeEnd w:id="26"/>
      <w:r w:rsidR="00574794" w:rsidRPr="00454573">
        <w:rPr>
          <w:rStyle w:val="CommentReference"/>
          <w:i/>
        </w:rPr>
        <w:commentReference w:id="26"/>
      </w:r>
      <w:r w:rsidR="00574794">
        <w:rPr>
          <w:bCs/>
          <w:iCs/>
          <w:lang w:val="en-US"/>
        </w:rPr>
        <w:t xml:space="preserve"> = 1000 (when possible) were taken for analyses. </w:t>
      </w:r>
      <w:commentRangeStart w:id="27"/>
      <w:r w:rsidR="00574794">
        <w:rPr>
          <w:bCs/>
          <w:iCs/>
          <w:lang w:val="en-US"/>
        </w:rPr>
        <w:t>For time-series data, random patients were sampled instead of random observations, so that every level had enough data.</w:t>
      </w:r>
      <w:commentRangeEnd w:id="27"/>
      <w:r w:rsidR="00574794">
        <w:rPr>
          <w:rStyle w:val="CommentReference"/>
        </w:rPr>
        <w:commentReference w:id="27"/>
      </w:r>
    </w:p>
    <w:p w14:paraId="31779476" w14:textId="10E52BC0" w:rsidR="00F0373C" w:rsidRDefault="00747960" w:rsidP="00F0373C">
      <w:pPr>
        <w:rPr>
          <w:bCs/>
          <w:i/>
          <w:iCs/>
          <w:lang w:val="en-AU"/>
        </w:rPr>
      </w:pPr>
      <w:r>
        <w:rPr>
          <w:bCs/>
          <w:i/>
          <w:iCs/>
          <w:lang w:val="en-AU"/>
        </w:rPr>
        <w:t>Tree Size</w:t>
      </w:r>
    </w:p>
    <w:p w14:paraId="53873840" w14:textId="53A32CFC" w:rsidR="00F0373C" w:rsidRPr="00573D28" w:rsidRDefault="00F0373C" w:rsidP="00F0373C">
      <w:pPr>
        <w:rPr>
          <w:b/>
          <w:lang w:val="en-AU"/>
        </w:rPr>
      </w:pPr>
      <w:r>
        <w:rPr>
          <w:bCs/>
          <w:lang w:val="en-AU"/>
        </w:rPr>
        <w:tab/>
        <w:t xml:space="preserve">The size of trees </w:t>
      </w:r>
      <w:r w:rsidR="00747960">
        <w:rPr>
          <w:bCs/>
          <w:lang w:val="en-AU"/>
        </w:rPr>
        <w:t>is</w:t>
      </w:r>
      <w:r>
        <w:rPr>
          <w:bCs/>
          <w:lang w:val="en-AU"/>
        </w:rPr>
        <w:t xml:space="preserve"> </w:t>
      </w:r>
      <w:r w:rsidR="00681E2E">
        <w:rPr>
          <w:bCs/>
          <w:lang w:val="en-AU"/>
        </w:rPr>
        <w:t xml:space="preserve">taken as </w:t>
      </w:r>
      <w:r w:rsidR="00CF1F50">
        <w:rPr>
          <w:bCs/>
          <w:lang w:val="en-AU"/>
        </w:rPr>
        <w:t>a measure</w:t>
      </w:r>
      <w:r>
        <w:rPr>
          <w:bCs/>
          <w:lang w:val="en-AU"/>
        </w:rPr>
        <w:t xml:space="preserve"> for interpretability</w:t>
      </w:r>
      <w:r w:rsidR="00681E2E">
        <w:rPr>
          <w:bCs/>
          <w:lang w:val="en-AU"/>
        </w:rPr>
        <w:t>. It is</w:t>
      </w:r>
      <w:r>
        <w:rPr>
          <w:bCs/>
          <w:lang w:val="en-AU"/>
        </w:rPr>
        <w:t xml:space="preserve"> defined as the</w:t>
      </w:r>
      <w:r w:rsidR="00681E2E">
        <w:rPr>
          <w:bCs/>
          <w:lang w:val="en-AU"/>
        </w:rPr>
        <w:t xml:space="preserve"> number of splits in the tree</w:t>
      </w:r>
      <w:r>
        <w:rPr>
          <w:bCs/>
          <w:lang w:val="en-AU"/>
        </w:rPr>
        <w:t xml:space="preserve">. </w:t>
      </w:r>
      <w:r w:rsidR="00681E2E">
        <w:rPr>
          <w:bCs/>
          <w:lang w:val="en-AU"/>
        </w:rPr>
        <w:t xml:space="preserve">Tree size will not be computed for the BART </w:t>
      </w:r>
      <w:r w:rsidR="00CF1F50">
        <w:rPr>
          <w:bCs/>
          <w:lang w:val="en-AU"/>
        </w:rPr>
        <w:t>ensembles as</w:t>
      </w:r>
      <w:r w:rsidR="00681E2E">
        <w:rPr>
          <w:bCs/>
          <w:lang w:val="en-AU"/>
        </w:rPr>
        <w:t xml:space="preserve"> they contain a very large number of trees. </w:t>
      </w:r>
    </w:p>
    <w:p w14:paraId="0585D0BC" w14:textId="3745512E" w:rsidR="00F0373C" w:rsidRPr="00067E37" w:rsidRDefault="00067E37" w:rsidP="00F0373C">
      <w:pPr>
        <w:rPr>
          <w:bCs/>
          <w:i/>
          <w:iCs/>
          <w:lang w:val="en-AU"/>
        </w:rPr>
      </w:pPr>
      <w:r>
        <w:rPr>
          <w:bCs/>
          <w:i/>
          <w:iCs/>
          <w:lang w:val="en-AU"/>
        </w:rPr>
        <w:t>R</w:t>
      </w:r>
      <w:r>
        <w:rPr>
          <w:bCs/>
          <w:i/>
          <w:iCs/>
          <w:vertAlign w:val="superscript"/>
          <w:lang w:val="en-AU"/>
        </w:rPr>
        <w:t>2</w:t>
      </w:r>
    </w:p>
    <w:p w14:paraId="66B5ACDD" w14:textId="1DE504D6" w:rsidR="003D534C" w:rsidRPr="003D534C" w:rsidRDefault="00F0373C">
      <w:pPr>
        <w:rPr>
          <w:bCs/>
        </w:rPr>
      </w:pPr>
      <w:r>
        <w:rPr>
          <w:bCs/>
          <w:lang w:val="en-AU"/>
        </w:rPr>
        <w:tab/>
        <w:t xml:space="preserve">To compare the </w:t>
      </w:r>
      <w:r w:rsidR="00681E2E">
        <w:rPr>
          <w:bCs/>
          <w:lang w:val="en-AU"/>
        </w:rPr>
        <w:t xml:space="preserve">predictive </w:t>
      </w:r>
      <w:r>
        <w:rPr>
          <w:bCs/>
          <w:lang w:val="en-AU"/>
        </w:rPr>
        <w:t xml:space="preserve">accuracy of the models, </w:t>
      </w:r>
      <w:r w:rsidR="009E2826">
        <w:rPr>
          <w:bCs/>
          <w:lang w:val="en-AU"/>
        </w:rPr>
        <w:t xml:space="preserve">the </w:t>
      </w:r>
      <w:r w:rsidR="00681E2E">
        <w:rPr>
          <w:bCs/>
          <w:lang w:val="en-AU"/>
        </w:rPr>
        <w:t>mean squared error (</w:t>
      </w:r>
      <w:r>
        <w:rPr>
          <w:bCs/>
          <w:lang w:val="en-AU"/>
        </w:rPr>
        <w:t>MSE</w:t>
      </w:r>
      <w:r w:rsidR="00681E2E">
        <w:rPr>
          <w:bCs/>
          <w:lang w:val="en-AU"/>
        </w:rPr>
        <w:t>) will be computed on test observations</w:t>
      </w:r>
      <w:r>
        <w:rPr>
          <w:bCs/>
          <w:lang w:val="en-AU"/>
        </w:rPr>
        <w:t xml:space="preserve">. </w:t>
      </w:r>
      <w:r w:rsidR="00067E37">
        <w:rPr>
          <w:bCs/>
          <w:lang w:val="en-AU"/>
        </w:rPr>
        <w:t xml:space="preserve">This is </w:t>
      </w:r>
      <w:r w:rsidR="009E2826">
        <w:rPr>
          <w:bCs/>
          <w:lang w:val="en-AU"/>
        </w:rPr>
        <w:t>divided</w:t>
      </w:r>
      <w:r w:rsidR="00067E37">
        <w:rPr>
          <w:bCs/>
          <w:lang w:val="en-AU"/>
        </w:rPr>
        <w:t xml:space="preserve"> by the variance of the dependent variable </w:t>
      </w:r>
      <w:r w:rsidR="003D534C">
        <w:rPr>
          <w:bCs/>
          <w:lang w:val="en-AU"/>
        </w:rPr>
        <w:t>Y</w:t>
      </w:r>
      <w:r w:rsidR="009E2826">
        <w:rPr>
          <w:bCs/>
          <w:lang w:val="en-AU"/>
        </w:rPr>
        <w:t xml:space="preserve"> to obtain a measure for R</w:t>
      </w:r>
      <w:r w:rsidR="009E2826">
        <w:rPr>
          <w:bCs/>
          <w:vertAlign w:val="superscript"/>
          <w:lang w:val="en-AU"/>
        </w:rPr>
        <w:t>2</w:t>
      </w:r>
      <w:r w:rsidR="009E2826">
        <w:rPr>
          <w:bCs/>
          <w:lang w:val="en-AU"/>
        </w:rPr>
        <w:t xml:space="preserve"> (</w:t>
      </w:r>
      <w:proofErr w:type="spellStart"/>
      <w:r w:rsidR="009E2826" w:rsidRPr="009E2826">
        <w:rPr>
          <w:lang w:val="en-GB"/>
        </w:rPr>
        <w:t>Consonni</w:t>
      </w:r>
      <w:proofErr w:type="spellEnd"/>
      <w:r w:rsidR="009E2826">
        <w:rPr>
          <w:lang w:val="en-GB"/>
        </w:rPr>
        <w:t xml:space="preserve"> et. al, </w:t>
      </w:r>
      <w:r w:rsidR="009E2826" w:rsidRPr="009E2826">
        <w:rPr>
          <w:lang w:val="en-GB"/>
        </w:rPr>
        <w:t>2010</w:t>
      </w:r>
      <w:r w:rsidR="009E2826">
        <w:rPr>
          <w:bCs/>
          <w:lang w:val="en-AU"/>
        </w:rPr>
        <w:t>),</w:t>
      </w:r>
      <w:r w:rsidR="003D534C" w:rsidRPr="003D534C">
        <w:rPr>
          <w:bCs/>
          <w:lang w:val="en-GB"/>
        </w:rPr>
        <w:t xml:space="preserve"> </w:t>
      </w:r>
      <w:r w:rsidR="003D534C" w:rsidRPr="003D534C">
        <w:rPr>
          <w:bCs/>
          <w:lang w:val="en-GB"/>
        </w:rPr>
        <w:t>The</w:t>
      </w:r>
      <w:r w:rsidR="003D534C">
        <w:rPr>
          <w:bCs/>
          <w:lang w:val="en-GB"/>
        </w:rPr>
        <w:t xml:space="preserve"> </w:t>
      </w:r>
      <w:r w:rsidR="003D534C">
        <w:rPr>
          <w:bCs/>
          <w:lang w:val="en-AU"/>
        </w:rPr>
        <w:t>R</w:t>
      </w:r>
      <w:r w:rsidR="003D534C">
        <w:rPr>
          <w:bCs/>
          <w:vertAlign w:val="superscript"/>
          <w:lang w:val="en-AU"/>
        </w:rPr>
        <w:t>2</w:t>
      </w:r>
      <w:r w:rsidR="003D534C" w:rsidRPr="003D534C">
        <w:rPr>
          <w:bCs/>
          <w:lang w:val="en-GB"/>
        </w:rPr>
        <w:t xml:space="preserve"> measure will be calculated as </w:t>
      </w:r>
      <m:oMath>
        <m:r>
          <w:rPr>
            <w:rFonts w:ascii="Cambria Math" w:hAnsi="Cambria Math"/>
            <w:lang w:val="en-GB"/>
          </w:rPr>
          <m:t>1-</m:t>
        </m:r>
        <m:f>
          <m:fPr>
            <m:ctrlPr>
              <w:rPr>
                <w:rFonts w:ascii="Cambria Math" w:hAnsi="Cambria Math"/>
                <w:bCs/>
                <w:lang w:val="en-GB"/>
              </w:rPr>
            </m:ctrlPr>
          </m:fPr>
          <m:num>
            <m:r>
              <w:rPr>
                <w:rFonts w:ascii="Cambria Math" w:hAnsi="Cambria Math"/>
                <w:lang w:val="en-GB"/>
              </w:rPr>
              <m:t>MSE</m:t>
            </m:r>
            <m:ctrlPr>
              <w:rPr>
                <w:rFonts w:ascii="Cambria Math" w:hAnsi="Cambria Math"/>
                <w:bCs/>
                <w:i/>
                <w:lang w:val="en-GB"/>
              </w:rPr>
            </m:ctrlPr>
          </m:num>
          <m:den>
            <m:r>
              <w:rPr>
                <w:rFonts w:ascii="Cambria Math" w:hAnsi="Cambria Math"/>
                <w:lang w:val="en-GB"/>
              </w:rPr>
              <m:t>var</m:t>
            </m:r>
            <m:d>
              <m:dPr>
                <m:ctrlPr>
                  <w:rPr>
                    <w:rFonts w:ascii="Cambria Math" w:hAnsi="Cambria Math"/>
                    <w:bCs/>
                    <w:i/>
                    <w:lang w:val="en-GB"/>
                  </w:rPr>
                </m:ctrlPr>
              </m:dPr>
              <m:e>
                <m:r>
                  <w:rPr>
                    <w:rFonts w:ascii="Cambria Math" w:hAnsi="Cambria Math"/>
                    <w:lang w:val="en-GB"/>
                  </w:rPr>
                  <m:t>Y</m:t>
                </m:r>
              </m:e>
            </m:d>
            <m:ctrlPr>
              <w:rPr>
                <w:rFonts w:ascii="Cambria Math" w:hAnsi="Cambria Math"/>
                <w:bCs/>
                <w:i/>
                <w:lang w:val="en-GB"/>
              </w:rPr>
            </m:ctrlPr>
          </m:den>
        </m:f>
      </m:oMath>
      <w:r w:rsidR="003D534C">
        <w:rPr>
          <w:rFonts w:eastAsiaTheme="minorEastAsia"/>
          <w:bCs/>
          <w:lang w:val="en-GB"/>
        </w:rPr>
        <w:t xml:space="preserve"> and</w:t>
      </w:r>
      <w:r w:rsidR="009E2826">
        <w:rPr>
          <w:bCs/>
          <w:lang w:val="en-AU"/>
        </w:rPr>
        <w:t xml:space="preserve"> can be compared across different datasets and models. R</w:t>
      </w:r>
      <w:r w:rsidR="009E2826">
        <w:rPr>
          <w:bCs/>
          <w:vertAlign w:val="superscript"/>
          <w:lang w:val="en-AU"/>
        </w:rPr>
        <w:t>2</w:t>
      </w:r>
      <w:r w:rsidR="009E2826">
        <w:rPr>
          <w:bCs/>
          <w:lang w:val="en-AU"/>
        </w:rPr>
        <w:t xml:space="preserve"> measures how much of the variance of </w:t>
      </w:r>
      <w:r w:rsidR="003D534C">
        <w:rPr>
          <w:bCs/>
          <w:lang w:val="en-AU"/>
        </w:rPr>
        <w:t>Y</w:t>
      </w:r>
      <w:r w:rsidR="009E2826">
        <w:rPr>
          <w:bCs/>
          <w:lang w:val="en-AU"/>
        </w:rPr>
        <w:t xml:space="preserve"> is explained by the prediction of the model. Strictly, it ranges from 0 (</w:t>
      </w:r>
      <w:r w:rsidR="003D534C">
        <w:rPr>
          <w:bCs/>
          <w:lang w:val="en-AU"/>
        </w:rPr>
        <w:t>Y</w:t>
      </w:r>
      <w:r w:rsidR="009E2826">
        <w:rPr>
          <w:bCs/>
          <w:lang w:val="en-AU"/>
        </w:rPr>
        <w:t xml:space="preserve"> cannot be explained by prediction of model), to 1 (</w:t>
      </w:r>
      <w:r w:rsidR="003D534C">
        <w:rPr>
          <w:bCs/>
          <w:lang w:val="en-AU"/>
        </w:rPr>
        <w:t>Y</w:t>
      </w:r>
      <w:r w:rsidR="009E2826">
        <w:rPr>
          <w:bCs/>
          <w:lang w:val="en-AU"/>
        </w:rPr>
        <w:t xml:space="preserve"> is perfectly explained by prediction of model). </w:t>
      </w:r>
      <w:r w:rsidR="00787906">
        <w:rPr>
          <w:bCs/>
          <w:lang w:val="en-AU"/>
        </w:rPr>
        <w:t>This version of R</w:t>
      </w:r>
      <w:r w:rsidR="00787906">
        <w:rPr>
          <w:bCs/>
          <w:vertAlign w:val="superscript"/>
          <w:lang w:val="en-AU"/>
        </w:rPr>
        <w:t>2</w:t>
      </w:r>
      <w:r w:rsidR="00787906">
        <w:rPr>
          <w:bCs/>
          <w:lang w:val="en-AU"/>
        </w:rPr>
        <w:t xml:space="preserve"> </w:t>
      </w:r>
      <w:r w:rsidR="00787906">
        <w:rPr>
          <w:bCs/>
          <w:lang w:val="en-AU"/>
        </w:rPr>
        <w:lastRenderedPageBreak/>
        <w:t xml:space="preserve">however, can reach below 0 when the MSE is higher than the variance of </w:t>
      </w:r>
      <w:r w:rsidR="003D534C">
        <w:rPr>
          <w:bCs/>
          <w:lang w:val="en-AU"/>
        </w:rPr>
        <w:t>Y</w:t>
      </w:r>
      <w:r w:rsidR="00787906">
        <w:rPr>
          <w:bCs/>
          <w:lang w:val="en-AU"/>
        </w:rPr>
        <w:t xml:space="preserve">. It is precisely 0 when the MSE is equal to the variance of </w:t>
      </w:r>
      <w:r w:rsidR="003D534C">
        <w:rPr>
          <w:bCs/>
          <w:lang w:val="en-AU"/>
        </w:rPr>
        <w:t>Y</w:t>
      </w:r>
      <w:commentRangeStart w:id="28"/>
      <w:r w:rsidR="00787906">
        <w:rPr>
          <w:bCs/>
          <w:lang w:val="en-AU"/>
        </w:rPr>
        <w:t>.</w:t>
      </w:r>
      <w:commentRangeEnd w:id="28"/>
      <w:r w:rsidR="00C81487">
        <w:rPr>
          <w:rStyle w:val="CommentReference"/>
        </w:rPr>
        <w:commentReference w:id="28"/>
      </w:r>
    </w:p>
    <w:p w14:paraId="291A2465" w14:textId="611B1306" w:rsidR="008A0A3B" w:rsidRPr="008A0A3B" w:rsidRDefault="008A0A3B" w:rsidP="008A0A3B">
      <w:pPr>
        <w:rPr>
          <w:b/>
          <w:i/>
          <w:iCs/>
          <w:lang w:val="en-AU"/>
        </w:rPr>
      </w:pPr>
      <w:r w:rsidRPr="008A0A3B">
        <w:rPr>
          <w:b/>
          <w:i/>
          <w:iCs/>
          <w:lang w:val="en-AU"/>
        </w:rPr>
        <w:t>Software</w:t>
      </w:r>
    </w:p>
    <w:p w14:paraId="4C89180B" w14:textId="4270AB85" w:rsidR="004C27E8" w:rsidRPr="004C27E8" w:rsidRDefault="008A0A3B" w:rsidP="00BD062A">
      <w:pPr>
        <w:rPr>
          <w:lang w:val="en-US"/>
        </w:rPr>
      </w:pPr>
      <w:r w:rsidRPr="008A0A3B">
        <w:rPr>
          <w:bCs/>
          <w:lang w:val="en-AU"/>
        </w:rPr>
        <w:tab/>
      </w:r>
      <w:r>
        <w:rPr>
          <w:bCs/>
          <w:lang w:val="en-US"/>
        </w:rPr>
        <w:t xml:space="preserve">All analyses were performed using </w:t>
      </w:r>
      <w:r w:rsidRPr="00395729">
        <w:rPr>
          <w:bCs/>
          <w:lang w:val="en-AU"/>
        </w:rPr>
        <w:t xml:space="preserve">R </w:t>
      </w:r>
      <w:r>
        <w:rPr>
          <w:bCs/>
          <w:lang w:val="en-AU"/>
        </w:rPr>
        <w:t>Statistical Software (v</w:t>
      </w:r>
      <w:r w:rsidRPr="00395729">
        <w:rPr>
          <w:bCs/>
          <w:lang w:val="en-AU"/>
        </w:rPr>
        <w:t>4.1.1</w:t>
      </w:r>
      <w:r>
        <w:rPr>
          <w:bCs/>
          <w:lang w:val="en-AU"/>
        </w:rPr>
        <w:t xml:space="preserve">; </w:t>
      </w:r>
      <w:r w:rsidRPr="00E43B30">
        <w:rPr>
          <w:bCs/>
          <w:lang w:val="en-AU"/>
        </w:rPr>
        <w:t>R Core Team</w:t>
      </w:r>
      <w:r>
        <w:rPr>
          <w:bCs/>
          <w:lang w:val="en-AU"/>
        </w:rPr>
        <w:t xml:space="preserve">, </w:t>
      </w:r>
      <w:r w:rsidRPr="00E43B30">
        <w:rPr>
          <w:bCs/>
          <w:lang w:val="en-AU"/>
        </w:rPr>
        <w:t>2021).</w:t>
      </w:r>
      <w:r w:rsidRPr="00395729">
        <w:rPr>
          <w:bCs/>
          <w:lang w:val="en-AU"/>
        </w:rPr>
        <w:t xml:space="preserve"> </w:t>
      </w:r>
      <w:r>
        <w:rPr>
          <w:bCs/>
          <w:lang w:val="en-AU"/>
        </w:rPr>
        <w:t xml:space="preserve">The BART models were calculated using the </w:t>
      </w:r>
      <w:proofErr w:type="spellStart"/>
      <w:r>
        <w:rPr>
          <w:bCs/>
          <w:lang w:val="en-AU"/>
        </w:rPr>
        <w:t>rbart_vi</w:t>
      </w:r>
      <w:proofErr w:type="spellEnd"/>
      <w:r>
        <w:rPr>
          <w:bCs/>
          <w:lang w:val="en-AU"/>
        </w:rPr>
        <w:t xml:space="preserve"> function in the </w:t>
      </w:r>
      <w:proofErr w:type="spellStart"/>
      <w:r>
        <w:rPr>
          <w:bCs/>
          <w:lang w:val="en-AU"/>
        </w:rPr>
        <w:t>dbarts</w:t>
      </w:r>
      <w:proofErr w:type="spellEnd"/>
      <w:r>
        <w:rPr>
          <w:bCs/>
          <w:lang w:val="en-AU"/>
        </w:rPr>
        <w:t xml:space="preserve"> package (v0.9-20; Dorie, 2021). The GLMM trees were made using the </w:t>
      </w:r>
      <w:proofErr w:type="spellStart"/>
      <w:r>
        <w:rPr>
          <w:bCs/>
          <w:lang w:val="en-AU"/>
        </w:rPr>
        <w:t>lmertree</w:t>
      </w:r>
      <w:proofErr w:type="spellEnd"/>
      <w:r>
        <w:rPr>
          <w:bCs/>
          <w:lang w:val="en-AU"/>
        </w:rPr>
        <w:t xml:space="preserve"> function in the </w:t>
      </w:r>
      <w:proofErr w:type="spellStart"/>
      <w:r>
        <w:rPr>
          <w:bCs/>
          <w:lang w:val="en-AU"/>
        </w:rPr>
        <w:t>glmertree</w:t>
      </w:r>
      <w:proofErr w:type="spellEnd"/>
      <w:r>
        <w:rPr>
          <w:bCs/>
          <w:lang w:val="en-AU"/>
        </w:rPr>
        <w:t xml:space="preserve"> package (v</w:t>
      </w:r>
      <w:r w:rsidRPr="00881B74">
        <w:rPr>
          <w:bCs/>
          <w:lang w:val="en-AU"/>
        </w:rPr>
        <w:t>0.2-0</w:t>
      </w:r>
      <w:r>
        <w:rPr>
          <w:bCs/>
          <w:lang w:val="en-AU"/>
        </w:rPr>
        <w:t>;</w:t>
      </w:r>
      <w:r w:rsidRPr="00881B74">
        <w:rPr>
          <w:bCs/>
          <w:lang w:val="en-AU"/>
        </w:rPr>
        <w:t xml:space="preserve"> </w:t>
      </w:r>
      <w:r w:rsidRPr="00CF1F50">
        <w:rPr>
          <w:lang w:val="en-US"/>
        </w:rPr>
        <w:t>Fokkema et al., 2018).</w:t>
      </w:r>
    </w:p>
    <w:p w14:paraId="63CAE8D5" w14:textId="7C0D1F3D" w:rsidR="00C96B12" w:rsidRDefault="00EC4DB4" w:rsidP="008466A5">
      <w:pPr>
        <w:jc w:val="center"/>
        <w:rPr>
          <w:b/>
          <w:iCs/>
          <w:lang w:val="en-US"/>
        </w:rPr>
      </w:pPr>
      <w:r>
        <w:rPr>
          <w:b/>
          <w:iCs/>
          <w:lang w:val="en-US"/>
        </w:rPr>
        <w:t>Results</w:t>
      </w:r>
    </w:p>
    <w:p w14:paraId="3C0EEEA5" w14:textId="0DD343FA" w:rsidR="004C27E8" w:rsidRDefault="00764F68" w:rsidP="004C27E8">
      <w:pPr>
        <w:ind w:firstLine="705"/>
        <w:rPr>
          <w:bCs/>
          <w:iCs/>
          <w:lang w:val="en-US"/>
        </w:rPr>
      </w:pPr>
      <w:commentRangeStart w:id="29"/>
      <w:r>
        <w:rPr>
          <w:bCs/>
          <w:iCs/>
          <w:lang w:val="en-US"/>
        </w:rPr>
        <w:t xml:space="preserve">The conclusions drawn </w:t>
      </w:r>
      <w:commentRangeStart w:id="30"/>
      <w:proofErr w:type="spellStart"/>
      <w:r>
        <w:rPr>
          <w:bCs/>
          <w:iCs/>
          <w:lang w:val="en-US"/>
        </w:rPr>
        <w:t>form</w:t>
      </w:r>
      <w:commentRangeEnd w:id="30"/>
      <w:proofErr w:type="spellEnd"/>
      <w:r w:rsidR="00C81487">
        <w:rPr>
          <w:rStyle w:val="CommentReference"/>
        </w:rPr>
        <w:commentReference w:id="30"/>
      </w:r>
      <w:r>
        <w:rPr>
          <w:bCs/>
          <w:iCs/>
          <w:lang w:val="en-US"/>
        </w:rPr>
        <w:t xml:space="preserve"> the results depend on whether or not an accurate model was found to fit the data. When the</w:t>
      </w:r>
      <w:r w:rsidR="007F1544" w:rsidRPr="007F1544">
        <w:rPr>
          <w:bCs/>
          <w:iCs/>
          <w:lang w:val="en-US"/>
        </w:rPr>
        <w:t xml:space="preserve"> </w:t>
      </w:r>
      <w:r w:rsidR="007F1544">
        <w:rPr>
          <w:bCs/>
          <w:iCs/>
          <w:lang w:val="en-US"/>
        </w:rPr>
        <w:t xml:space="preserve">predictive </w:t>
      </w:r>
      <w:r w:rsidR="00E72EDD">
        <w:rPr>
          <w:bCs/>
          <w:iCs/>
          <w:lang w:val="en-US"/>
        </w:rPr>
        <w:t xml:space="preserve">accuracy of the </w:t>
      </w:r>
      <w:r w:rsidR="00631F63">
        <w:rPr>
          <w:bCs/>
          <w:iCs/>
          <w:lang w:val="en-US"/>
        </w:rPr>
        <w:t>b</w:t>
      </w:r>
      <w:r>
        <w:rPr>
          <w:bCs/>
          <w:iCs/>
          <w:lang w:val="en-US"/>
        </w:rPr>
        <w:t xml:space="preserve">lack box </w:t>
      </w:r>
      <w:r w:rsidR="00E72EDD">
        <w:rPr>
          <w:bCs/>
          <w:iCs/>
          <w:lang w:val="en-US"/>
        </w:rPr>
        <w:t xml:space="preserve">model </w:t>
      </w:r>
      <w:r>
        <w:rPr>
          <w:bCs/>
          <w:iCs/>
          <w:lang w:val="en-US"/>
        </w:rPr>
        <w:t>(</w:t>
      </w:r>
      <w:r w:rsidR="00E72EDD">
        <w:rPr>
          <w:bCs/>
          <w:iCs/>
          <w:lang w:val="en-US"/>
        </w:rPr>
        <w:t xml:space="preserve">e.g., </w:t>
      </w:r>
      <w:r w:rsidR="006427A7">
        <w:rPr>
          <w:bCs/>
          <w:iCs/>
          <w:lang w:val="en-US"/>
        </w:rPr>
        <w:t>M-</w:t>
      </w:r>
      <w:r>
        <w:rPr>
          <w:bCs/>
          <w:iCs/>
          <w:lang w:val="en-US"/>
        </w:rPr>
        <w:t>BART</w:t>
      </w:r>
      <w:r w:rsidR="00116ADE">
        <w:rPr>
          <w:bCs/>
          <w:iCs/>
          <w:lang w:val="en-US"/>
        </w:rPr>
        <w:t>)</w:t>
      </w:r>
      <w:r w:rsidR="00E72EDD">
        <w:rPr>
          <w:bCs/>
          <w:iCs/>
          <w:lang w:val="en-US"/>
        </w:rPr>
        <w:t xml:space="preserve"> </w:t>
      </w:r>
      <w:r w:rsidR="00E228C5">
        <w:rPr>
          <w:bCs/>
          <w:iCs/>
          <w:lang w:val="en-US"/>
        </w:rPr>
        <w:t>is</w:t>
      </w:r>
      <w:r w:rsidR="00E72EDD">
        <w:rPr>
          <w:bCs/>
          <w:iCs/>
          <w:lang w:val="en-US"/>
        </w:rPr>
        <w:t xml:space="preserve"> very low</w:t>
      </w:r>
      <w:r w:rsidR="00E228C5">
        <w:rPr>
          <w:bCs/>
          <w:iCs/>
          <w:lang w:val="en-US"/>
        </w:rPr>
        <w:t xml:space="preserve"> (R</w:t>
      </w:r>
      <w:r w:rsidR="00E228C5">
        <w:rPr>
          <w:bCs/>
          <w:iCs/>
          <w:vertAlign w:val="superscript"/>
          <w:lang w:val="en-US"/>
        </w:rPr>
        <w:t>2</w:t>
      </w:r>
      <w:r w:rsidR="00E228C5">
        <w:rPr>
          <w:bCs/>
          <w:iCs/>
          <w:lang w:val="en-US"/>
        </w:rPr>
        <w:t xml:space="preserve"> is close to, or equal to 0)</w:t>
      </w:r>
      <w:r>
        <w:rPr>
          <w:bCs/>
          <w:iCs/>
          <w:lang w:val="en-US"/>
        </w:rPr>
        <w:t xml:space="preserve">, </w:t>
      </w:r>
      <w:r w:rsidR="00CC0691">
        <w:rPr>
          <w:bCs/>
          <w:iCs/>
          <w:lang w:val="en-US"/>
        </w:rPr>
        <w:t xml:space="preserve">as </w:t>
      </w:r>
      <w:r w:rsidR="00E228C5">
        <w:rPr>
          <w:bCs/>
          <w:iCs/>
          <w:lang w:val="en-US"/>
        </w:rPr>
        <w:t>is</w:t>
      </w:r>
      <w:r w:rsidR="00CC0691">
        <w:rPr>
          <w:bCs/>
          <w:iCs/>
          <w:lang w:val="en-US"/>
        </w:rPr>
        <w:t xml:space="preserve"> the case for the Marriage and ATC datasets, </w:t>
      </w:r>
      <w:r>
        <w:rPr>
          <w:bCs/>
          <w:iCs/>
          <w:lang w:val="en-US"/>
        </w:rPr>
        <w:t>the</w:t>
      </w:r>
      <w:r w:rsidR="00116ADE">
        <w:rPr>
          <w:bCs/>
          <w:iCs/>
          <w:lang w:val="en-US"/>
        </w:rPr>
        <w:t xml:space="preserve"> glass box</w:t>
      </w:r>
      <w:r w:rsidR="006427A7">
        <w:rPr>
          <w:bCs/>
          <w:iCs/>
          <w:lang w:val="en-US"/>
        </w:rPr>
        <w:t xml:space="preserve"> </w:t>
      </w:r>
      <w:r w:rsidR="00E72EDD">
        <w:rPr>
          <w:bCs/>
          <w:iCs/>
          <w:lang w:val="en-US"/>
        </w:rPr>
        <w:t xml:space="preserve">models </w:t>
      </w:r>
      <w:r w:rsidR="006427A7">
        <w:rPr>
          <w:bCs/>
          <w:iCs/>
          <w:lang w:val="en-US"/>
        </w:rPr>
        <w:t>(</w:t>
      </w:r>
      <w:r w:rsidR="00E72EDD">
        <w:rPr>
          <w:bCs/>
          <w:iCs/>
          <w:lang w:val="en-US"/>
        </w:rPr>
        <w:t xml:space="preserve">e.g., </w:t>
      </w:r>
      <w:r w:rsidR="006427A7">
        <w:rPr>
          <w:bCs/>
          <w:iCs/>
          <w:lang w:val="en-US"/>
        </w:rPr>
        <w:t xml:space="preserve">GLMM tree, BA tree) </w:t>
      </w:r>
      <w:r w:rsidR="00E72EDD">
        <w:rPr>
          <w:bCs/>
          <w:iCs/>
          <w:lang w:val="en-US"/>
        </w:rPr>
        <w:t xml:space="preserve">all </w:t>
      </w:r>
      <w:r w:rsidR="00E228C5">
        <w:rPr>
          <w:bCs/>
          <w:iCs/>
          <w:lang w:val="en-US"/>
        </w:rPr>
        <w:t>have</w:t>
      </w:r>
      <w:r w:rsidR="00E72EDD">
        <w:rPr>
          <w:bCs/>
          <w:iCs/>
          <w:lang w:val="en-US"/>
        </w:rPr>
        <w:t xml:space="preserve"> similarly low</w:t>
      </w:r>
      <w:r w:rsidR="007F1544" w:rsidRPr="007F1544">
        <w:rPr>
          <w:bCs/>
          <w:iCs/>
          <w:lang w:val="en-US"/>
        </w:rPr>
        <w:t xml:space="preserve"> </w:t>
      </w:r>
      <w:r w:rsidR="007F1544">
        <w:rPr>
          <w:bCs/>
          <w:iCs/>
          <w:lang w:val="en-US"/>
        </w:rPr>
        <w:t>predictive</w:t>
      </w:r>
      <w:r w:rsidR="00E72EDD">
        <w:rPr>
          <w:bCs/>
          <w:iCs/>
          <w:lang w:val="en-US"/>
        </w:rPr>
        <w:t xml:space="preserve"> accuracy. </w:t>
      </w:r>
      <w:commentRangeEnd w:id="29"/>
      <w:r w:rsidR="008E2F50">
        <w:rPr>
          <w:rStyle w:val="CommentReference"/>
        </w:rPr>
        <w:commentReference w:id="29"/>
      </w:r>
    </w:p>
    <w:p w14:paraId="53026AE7" w14:textId="7CC900F8" w:rsidR="00D6213F" w:rsidRDefault="00E228C5" w:rsidP="00D6213F">
      <w:pPr>
        <w:ind w:firstLine="705"/>
        <w:rPr>
          <w:bCs/>
          <w:iCs/>
          <w:lang w:val="en-US"/>
        </w:rPr>
      </w:pPr>
      <w:commentRangeStart w:id="31"/>
      <w:r>
        <w:rPr>
          <w:bCs/>
          <w:iCs/>
          <w:lang w:val="en-US"/>
        </w:rPr>
        <w:t>Furthermore</w:t>
      </w:r>
      <w:r w:rsidR="00E72EDD">
        <w:rPr>
          <w:bCs/>
          <w:iCs/>
          <w:lang w:val="en-US"/>
        </w:rPr>
        <w:t xml:space="preserve">, </w:t>
      </w:r>
      <w:r w:rsidR="00CC0691">
        <w:rPr>
          <w:bCs/>
          <w:iCs/>
          <w:lang w:val="en-US"/>
        </w:rPr>
        <w:t xml:space="preserve">the BA trees </w:t>
      </w:r>
      <w:r>
        <w:rPr>
          <w:bCs/>
          <w:iCs/>
          <w:lang w:val="en-US"/>
        </w:rPr>
        <w:t>do</w:t>
      </w:r>
      <w:r w:rsidR="00CC0691">
        <w:rPr>
          <w:bCs/>
          <w:iCs/>
          <w:lang w:val="en-US"/>
        </w:rPr>
        <w:t xml:space="preserve"> not improve the </w:t>
      </w:r>
      <w:r w:rsidR="007F1544">
        <w:rPr>
          <w:bCs/>
          <w:iCs/>
          <w:lang w:val="en-US"/>
        </w:rPr>
        <w:t xml:space="preserve">predictive </w:t>
      </w:r>
      <w:r w:rsidR="00CC0691">
        <w:rPr>
          <w:bCs/>
          <w:iCs/>
          <w:lang w:val="en-US"/>
        </w:rPr>
        <w:t xml:space="preserve">accuracy of the GLMM trees. </w:t>
      </w:r>
      <w:commentRangeEnd w:id="31"/>
      <w:r w:rsidR="00BC6B00">
        <w:rPr>
          <w:rStyle w:val="CommentReference"/>
        </w:rPr>
        <w:commentReference w:id="31"/>
      </w:r>
      <w:r w:rsidR="00CC0691">
        <w:rPr>
          <w:bCs/>
          <w:iCs/>
          <w:lang w:val="en-US"/>
        </w:rPr>
        <w:t xml:space="preserve">The </w:t>
      </w:r>
      <w:r w:rsidR="007F1544">
        <w:rPr>
          <w:bCs/>
          <w:iCs/>
          <w:lang w:val="en-US"/>
        </w:rPr>
        <w:t xml:space="preserve">predictive </w:t>
      </w:r>
      <w:r w:rsidR="00792553">
        <w:rPr>
          <w:bCs/>
          <w:iCs/>
          <w:lang w:val="en-US"/>
        </w:rPr>
        <w:t>accuracy</w:t>
      </w:r>
      <w:r w:rsidR="00CC0691">
        <w:rPr>
          <w:bCs/>
          <w:iCs/>
          <w:lang w:val="en-US"/>
        </w:rPr>
        <w:t xml:space="preserve"> </w:t>
      </w:r>
      <w:r w:rsidR="008461B1">
        <w:rPr>
          <w:bCs/>
          <w:iCs/>
          <w:lang w:val="en-US"/>
        </w:rPr>
        <w:t>in R</w:t>
      </w:r>
      <w:r w:rsidR="008461B1">
        <w:rPr>
          <w:bCs/>
          <w:iCs/>
          <w:vertAlign w:val="superscript"/>
          <w:lang w:val="en-US"/>
        </w:rPr>
        <w:t>2</w:t>
      </w:r>
      <w:r w:rsidR="008461B1">
        <w:rPr>
          <w:bCs/>
          <w:iCs/>
          <w:lang w:val="en-US"/>
        </w:rPr>
        <w:t xml:space="preserve"> </w:t>
      </w:r>
      <w:r w:rsidR="00CC0691">
        <w:rPr>
          <w:bCs/>
          <w:iCs/>
          <w:lang w:val="en-US"/>
        </w:rPr>
        <w:t xml:space="preserve">of every model for the </w:t>
      </w:r>
      <w:r w:rsidR="004C27E8">
        <w:rPr>
          <w:bCs/>
          <w:iCs/>
          <w:lang w:val="en-US"/>
        </w:rPr>
        <w:t>ACT</w:t>
      </w:r>
      <w:r w:rsidR="00CC0691">
        <w:rPr>
          <w:bCs/>
          <w:iCs/>
          <w:lang w:val="en-US"/>
        </w:rPr>
        <w:t xml:space="preserve"> dataset is displayed </w:t>
      </w:r>
      <w:commentRangeStart w:id="32"/>
      <w:r w:rsidR="00CC0691">
        <w:rPr>
          <w:bCs/>
          <w:iCs/>
          <w:lang w:val="en-US"/>
        </w:rPr>
        <w:t xml:space="preserve">in </w:t>
      </w:r>
      <w:r w:rsidR="003D534C">
        <w:rPr>
          <w:bCs/>
          <w:iCs/>
          <w:lang w:val="en-US"/>
        </w:rPr>
        <w:t>F</w:t>
      </w:r>
      <w:r w:rsidR="00CC0691">
        <w:rPr>
          <w:bCs/>
          <w:iCs/>
          <w:lang w:val="en-US"/>
        </w:rPr>
        <w:t xml:space="preserve">igure </w:t>
      </w:r>
      <w:commentRangeEnd w:id="32"/>
      <w:r w:rsidR="00C96B12">
        <w:rPr>
          <w:rStyle w:val="CommentReference"/>
        </w:rPr>
        <w:commentReference w:id="32"/>
      </w:r>
      <w:r w:rsidR="00CC0691">
        <w:rPr>
          <w:bCs/>
          <w:iCs/>
          <w:lang w:val="en-US"/>
        </w:rPr>
        <w:t>1</w:t>
      </w:r>
      <w:r w:rsidR="004C27E8">
        <w:rPr>
          <w:bCs/>
          <w:iCs/>
          <w:lang w:val="en-US"/>
        </w:rPr>
        <w:t xml:space="preserve"> (left)</w:t>
      </w:r>
      <w:r w:rsidR="00CC0691">
        <w:rPr>
          <w:bCs/>
          <w:iCs/>
          <w:lang w:val="en-US"/>
        </w:rPr>
        <w:t xml:space="preserve">. </w:t>
      </w:r>
      <w:r>
        <w:rPr>
          <w:bCs/>
          <w:iCs/>
          <w:lang w:val="en-US"/>
        </w:rPr>
        <w:t xml:space="preserve">When the </w:t>
      </w:r>
      <w:r w:rsidR="007F1544">
        <w:rPr>
          <w:bCs/>
          <w:iCs/>
          <w:lang w:val="en-US"/>
        </w:rPr>
        <w:t xml:space="preserve">predictive </w:t>
      </w:r>
      <w:r>
        <w:rPr>
          <w:bCs/>
          <w:iCs/>
          <w:lang w:val="en-US"/>
        </w:rPr>
        <w:t>accuracy of the black box model is high</w:t>
      </w:r>
      <w:r w:rsidR="00792553">
        <w:rPr>
          <w:bCs/>
          <w:iCs/>
          <w:lang w:val="en-US"/>
        </w:rPr>
        <w:t>(er)</w:t>
      </w:r>
      <w:r>
        <w:rPr>
          <w:bCs/>
          <w:iCs/>
          <w:lang w:val="en-US"/>
        </w:rPr>
        <w:t xml:space="preserve">, </w:t>
      </w:r>
      <w:r w:rsidR="00792553">
        <w:rPr>
          <w:bCs/>
          <w:iCs/>
          <w:lang w:val="en-US"/>
        </w:rPr>
        <w:t xml:space="preserve">the glass box models also have higher </w:t>
      </w:r>
      <w:r w:rsidR="007F1544">
        <w:rPr>
          <w:bCs/>
          <w:iCs/>
          <w:lang w:val="en-US"/>
        </w:rPr>
        <w:t xml:space="preserve">predictive </w:t>
      </w:r>
      <w:r w:rsidR="00792553">
        <w:rPr>
          <w:bCs/>
          <w:iCs/>
          <w:lang w:val="en-US"/>
        </w:rPr>
        <w:t xml:space="preserve">accuracy. The highest performing BA trees outperform GLMM trees in this case. In Figure </w:t>
      </w:r>
      <w:r w:rsidR="004C27E8">
        <w:rPr>
          <w:bCs/>
          <w:iCs/>
          <w:lang w:val="en-US"/>
        </w:rPr>
        <w:t>1(right)</w:t>
      </w:r>
      <w:r w:rsidR="00D8710A">
        <w:rPr>
          <w:bCs/>
          <w:iCs/>
          <w:lang w:val="en-US"/>
        </w:rPr>
        <w:t>,</w:t>
      </w:r>
      <w:r w:rsidR="00792553">
        <w:rPr>
          <w:bCs/>
          <w:iCs/>
          <w:lang w:val="en-US"/>
        </w:rPr>
        <w:t xml:space="preserve"> the </w:t>
      </w:r>
      <w:r w:rsidR="007F1544">
        <w:rPr>
          <w:bCs/>
          <w:iCs/>
          <w:lang w:val="en-US"/>
        </w:rPr>
        <w:t xml:space="preserve">predictive </w:t>
      </w:r>
      <w:r w:rsidR="00792553">
        <w:rPr>
          <w:bCs/>
          <w:iCs/>
          <w:lang w:val="en-US"/>
        </w:rPr>
        <w:t xml:space="preserve">accuracy of every model </w:t>
      </w:r>
      <w:r w:rsidR="00D8710A">
        <w:rPr>
          <w:bCs/>
          <w:iCs/>
          <w:lang w:val="en-US"/>
        </w:rPr>
        <w:t xml:space="preserve">trained on the </w:t>
      </w:r>
      <w:proofErr w:type="spellStart"/>
      <w:r w:rsidR="00D8710A">
        <w:rPr>
          <w:bCs/>
          <w:iCs/>
          <w:lang w:val="en-US"/>
        </w:rPr>
        <w:t>ECLSKscience</w:t>
      </w:r>
      <w:proofErr w:type="spellEnd"/>
      <w:r w:rsidR="00D8710A">
        <w:rPr>
          <w:bCs/>
          <w:iCs/>
          <w:lang w:val="en-US"/>
        </w:rPr>
        <w:t xml:space="preserve"> dataset </w:t>
      </w:r>
      <w:r w:rsidR="00792553">
        <w:rPr>
          <w:bCs/>
          <w:iCs/>
          <w:lang w:val="en-US"/>
        </w:rPr>
        <w:t>is displayed</w:t>
      </w:r>
      <w:r w:rsidR="00D8710A">
        <w:rPr>
          <w:bCs/>
          <w:iCs/>
          <w:lang w:val="en-US"/>
        </w:rPr>
        <w:t xml:space="preserve">. </w:t>
      </w:r>
    </w:p>
    <w:p w14:paraId="36BE6FF4" w14:textId="77777777" w:rsidR="002243DC" w:rsidRDefault="002243DC" w:rsidP="002243DC">
      <w:pPr>
        <w:ind w:firstLine="705"/>
        <w:jc w:val="center"/>
        <w:rPr>
          <w:bCs/>
          <w:iCs/>
          <w:lang w:val="en-US"/>
        </w:rPr>
      </w:pPr>
      <w:commentRangeStart w:id="33"/>
      <w:commentRangeStart w:id="34"/>
      <w:r w:rsidRPr="004C27E8">
        <w:rPr>
          <w:bCs/>
          <w:noProof/>
          <w:lang w:val="en-AU"/>
        </w:rPr>
        <w:drawing>
          <wp:inline distT="0" distB="0" distL="0" distR="0" wp14:anchorId="0E94765C" wp14:editId="708D6071">
            <wp:extent cx="5305647" cy="38564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0629" cy="3860040"/>
                    </a:xfrm>
                    <a:prstGeom prst="rect">
                      <a:avLst/>
                    </a:prstGeom>
                  </pic:spPr>
                </pic:pic>
              </a:graphicData>
            </a:graphic>
          </wp:inline>
        </w:drawing>
      </w:r>
      <w:commentRangeEnd w:id="33"/>
      <w:commentRangeEnd w:id="34"/>
      <w:r w:rsidR="005836B6">
        <w:rPr>
          <w:rStyle w:val="CommentReference"/>
        </w:rPr>
        <w:commentReference w:id="33"/>
      </w:r>
      <w:r w:rsidR="00C96B12">
        <w:rPr>
          <w:rStyle w:val="CommentReference"/>
        </w:rPr>
        <w:commentReference w:id="34"/>
      </w:r>
    </w:p>
    <w:p w14:paraId="715E1B22" w14:textId="42D9AF05" w:rsidR="004C27E8" w:rsidRPr="002243DC" w:rsidRDefault="00D6213F" w:rsidP="002243DC">
      <w:pPr>
        <w:ind w:firstLine="705"/>
        <w:rPr>
          <w:bCs/>
          <w:iCs/>
          <w:lang w:val="en-US"/>
        </w:rPr>
      </w:pPr>
      <w:commentRangeStart w:id="35"/>
      <w:r>
        <w:rPr>
          <w:bCs/>
          <w:iCs/>
          <w:lang w:val="en-US"/>
        </w:rPr>
        <w:t xml:space="preserve">Note that the results can be divided into two groups: 1) Datasets where an accurate model was found, and 2) Datasets where an accurate model was not found. Results in group 1) behave similarly to the ACT dataset, and results in group 2) behave similarly to the </w:t>
      </w:r>
      <w:proofErr w:type="spellStart"/>
      <w:r>
        <w:rPr>
          <w:bCs/>
          <w:iCs/>
          <w:lang w:val="en-US"/>
        </w:rPr>
        <w:t>ECLSKscience</w:t>
      </w:r>
      <w:proofErr w:type="spellEnd"/>
      <w:r>
        <w:rPr>
          <w:bCs/>
          <w:iCs/>
          <w:lang w:val="en-US"/>
        </w:rPr>
        <w:t xml:space="preserve"> dataset described above. All of these results can be found in Appendix 1 and Appendix 2. </w:t>
      </w:r>
      <w:r w:rsidR="0064684E">
        <w:rPr>
          <w:bCs/>
          <w:iCs/>
          <w:lang w:val="en-US"/>
        </w:rPr>
        <w:t xml:space="preserve">For brevity’s sake, I will only use the </w:t>
      </w:r>
      <w:proofErr w:type="spellStart"/>
      <w:r w:rsidR="0064684E">
        <w:rPr>
          <w:bCs/>
          <w:iCs/>
          <w:lang w:val="en-US"/>
        </w:rPr>
        <w:t>ECLSKscience</w:t>
      </w:r>
      <w:proofErr w:type="spellEnd"/>
      <w:r w:rsidR="0064684E">
        <w:rPr>
          <w:bCs/>
          <w:iCs/>
          <w:lang w:val="en-US"/>
        </w:rPr>
        <w:t xml:space="preserve"> and ACT datasets to illustrate the current results section.</w:t>
      </w:r>
      <w:commentRangeEnd w:id="35"/>
      <w:r w:rsidR="00C96B12">
        <w:rPr>
          <w:rStyle w:val="CommentReference"/>
        </w:rPr>
        <w:commentReference w:id="35"/>
      </w:r>
    </w:p>
    <w:p w14:paraId="77D876AB" w14:textId="77777777" w:rsidR="002243DC" w:rsidRDefault="002243DC" w:rsidP="002243DC">
      <w:pPr>
        <w:jc w:val="center"/>
        <w:rPr>
          <w:b/>
          <w:i/>
          <w:lang w:val="en-US"/>
        </w:rPr>
      </w:pPr>
      <w:commentRangeStart w:id="36"/>
      <w:r w:rsidRPr="004C27E8">
        <w:rPr>
          <w:bCs/>
          <w:iCs/>
          <w:noProof/>
          <w:lang w:val="en-US"/>
        </w:rPr>
        <w:lastRenderedPageBreak/>
        <w:drawing>
          <wp:inline distT="0" distB="0" distL="0" distR="0" wp14:anchorId="5BE07942" wp14:editId="6A64086F">
            <wp:extent cx="4785756" cy="3852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4722" cy="3939736"/>
                    </a:xfrm>
                    <a:prstGeom prst="rect">
                      <a:avLst/>
                    </a:prstGeom>
                  </pic:spPr>
                </pic:pic>
              </a:graphicData>
            </a:graphic>
          </wp:inline>
        </w:drawing>
      </w:r>
      <w:commentRangeEnd w:id="36"/>
      <w:r w:rsidR="00C96B12">
        <w:rPr>
          <w:rStyle w:val="CommentReference"/>
        </w:rPr>
        <w:commentReference w:id="36"/>
      </w:r>
    </w:p>
    <w:p w14:paraId="2BBE770A" w14:textId="475C7271" w:rsidR="00853EE1" w:rsidRDefault="002243DC" w:rsidP="00853EE1">
      <w:pPr>
        <w:rPr>
          <w:ins w:id="37" w:author="Fokkema, M. (Marjolein)" w:date="2023-03-21T10:20:00Z"/>
          <w:b/>
          <w:i/>
          <w:lang w:val="en-US"/>
        </w:rPr>
      </w:pPr>
      <w:r>
        <w:rPr>
          <w:bCs/>
          <w:iCs/>
          <w:noProof/>
          <w:lang w:val="en-US"/>
        </w:rPr>
        <w:drawing>
          <wp:inline distT="0" distB="0" distL="0" distR="0" wp14:anchorId="5FEBC4F7" wp14:editId="72F00FC5">
            <wp:extent cx="57531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r w:rsidR="00853EE1" w:rsidRPr="00CF1F50">
        <w:rPr>
          <w:b/>
          <w:i/>
          <w:lang w:val="en-US"/>
        </w:rPr>
        <w:t>Predictive Accuracy</w:t>
      </w:r>
    </w:p>
    <w:p w14:paraId="409F3CC8" w14:textId="77777777" w:rsidR="00907F74" w:rsidRDefault="00907F74" w:rsidP="00853EE1">
      <w:pPr>
        <w:rPr>
          <w:b/>
          <w:i/>
          <w:lang w:val="en-US"/>
        </w:rPr>
      </w:pPr>
    </w:p>
    <w:p w14:paraId="02DDF303" w14:textId="2DF2B223" w:rsidR="004C27E8" w:rsidRDefault="00853EE1" w:rsidP="00B375CB">
      <w:pPr>
        <w:rPr>
          <w:bCs/>
          <w:iCs/>
          <w:lang w:val="en-US"/>
        </w:rPr>
      </w:pPr>
      <w:r>
        <w:rPr>
          <w:bCs/>
          <w:iCs/>
          <w:lang w:val="en-US"/>
        </w:rPr>
        <w:tab/>
      </w:r>
      <w:commentRangeStart w:id="38"/>
      <w:r>
        <w:rPr>
          <w:bCs/>
          <w:iCs/>
          <w:lang w:val="en-US"/>
        </w:rPr>
        <w:t xml:space="preserve">To answer the first research question, and statistically test whether it is possible for BA </w:t>
      </w:r>
      <w:commentRangeEnd w:id="38"/>
      <w:r w:rsidR="00883029">
        <w:rPr>
          <w:rStyle w:val="CommentReference"/>
        </w:rPr>
        <w:commentReference w:id="38"/>
      </w:r>
      <w:r>
        <w:rPr>
          <w:bCs/>
          <w:iCs/>
          <w:lang w:val="en-US"/>
        </w:rPr>
        <w:t xml:space="preserve"> trees to improve the predictive accuracy of GLMM trees, the mean R</w:t>
      </w:r>
      <w:r>
        <w:rPr>
          <w:bCs/>
          <w:iCs/>
          <w:vertAlign w:val="superscript"/>
          <w:lang w:val="en-US"/>
        </w:rPr>
        <w:t>2</w:t>
      </w:r>
      <w:r>
        <w:rPr>
          <w:bCs/>
          <w:iCs/>
          <w:lang w:val="en-US"/>
        </w:rPr>
        <w:t xml:space="preserve"> of the GLMM tree was compared to the mean R</w:t>
      </w:r>
      <w:r>
        <w:rPr>
          <w:bCs/>
          <w:iCs/>
          <w:vertAlign w:val="superscript"/>
          <w:lang w:val="en-US"/>
        </w:rPr>
        <w:t>2</w:t>
      </w:r>
      <w:r>
        <w:rPr>
          <w:bCs/>
          <w:iCs/>
          <w:lang w:val="en-US"/>
        </w:rPr>
        <w:t xml:space="preserve"> of the most accurate PPD-based BA tree and the mean R</w:t>
      </w:r>
      <w:r>
        <w:rPr>
          <w:bCs/>
          <w:iCs/>
          <w:vertAlign w:val="superscript"/>
          <w:lang w:val="en-US"/>
        </w:rPr>
        <w:t>2</w:t>
      </w:r>
      <w:r>
        <w:rPr>
          <w:bCs/>
          <w:iCs/>
          <w:lang w:val="en-US"/>
        </w:rPr>
        <w:t xml:space="preserve"> of the most accurate smearing-based BA tree for every dataset. Tukey’s Honest Significant</w:t>
      </w:r>
      <w:r w:rsidR="002243DC">
        <w:rPr>
          <w:bCs/>
          <w:iCs/>
          <w:lang w:val="en-US"/>
        </w:rPr>
        <w:t xml:space="preserve"> </w:t>
      </w:r>
      <w:r>
        <w:rPr>
          <w:bCs/>
          <w:iCs/>
          <w:lang w:val="en-US"/>
        </w:rPr>
        <w:t>Difference (HSD) test</w:t>
      </w:r>
      <w:r w:rsidR="00DD0249">
        <w:rPr>
          <w:bCs/>
          <w:iCs/>
          <w:lang w:val="en-US"/>
        </w:rPr>
        <w:t>s revealed that the</w:t>
      </w:r>
      <w:r w:rsidR="00FF0A52">
        <w:rPr>
          <w:bCs/>
          <w:iCs/>
          <w:lang w:val="en-US"/>
        </w:rPr>
        <w:t xml:space="preserve"> PPD-based</w:t>
      </w:r>
      <w:r w:rsidR="00DD0249">
        <w:rPr>
          <w:bCs/>
          <w:iCs/>
          <w:lang w:val="en-US"/>
        </w:rPr>
        <w:t xml:space="preserve"> </w:t>
      </w:r>
      <w:r w:rsidR="00FF0A52">
        <w:rPr>
          <w:bCs/>
          <w:iCs/>
          <w:lang w:val="en-US"/>
        </w:rPr>
        <w:t>BA trees had significantly higher mean R</w:t>
      </w:r>
      <w:r w:rsidR="00FF0A52">
        <w:rPr>
          <w:bCs/>
          <w:iCs/>
          <w:vertAlign w:val="superscript"/>
          <w:lang w:val="en-US"/>
        </w:rPr>
        <w:t>2</w:t>
      </w:r>
      <w:r w:rsidR="00FF0A52">
        <w:rPr>
          <w:bCs/>
          <w:iCs/>
          <w:lang w:val="en-US"/>
        </w:rPr>
        <w:t xml:space="preserve"> than GLMM trees </w:t>
      </w:r>
      <w:r w:rsidR="00EA0D0D">
        <w:rPr>
          <w:bCs/>
          <w:iCs/>
          <w:lang w:val="en-US"/>
        </w:rPr>
        <w:t xml:space="preserve">on the </w:t>
      </w:r>
      <w:proofErr w:type="spellStart"/>
      <w:r w:rsidR="00D90580">
        <w:rPr>
          <w:bCs/>
          <w:iCs/>
          <w:lang w:val="en-US"/>
        </w:rPr>
        <w:t>ECLSKmath</w:t>
      </w:r>
      <w:proofErr w:type="spellEnd"/>
      <w:r w:rsidR="00EA0D0D">
        <w:rPr>
          <w:bCs/>
          <w:iCs/>
          <w:lang w:val="en-US"/>
        </w:rPr>
        <w:t xml:space="preserve"> (</w:t>
      </w:r>
      <w:r w:rsidR="00EA0D0D">
        <w:rPr>
          <w:bCs/>
          <w:i/>
          <w:lang w:val="en-US"/>
        </w:rPr>
        <w:t>p</w:t>
      </w:r>
      <w:r w:rsidR="00EA0D0D">
        <w:rPr>
          <w:bCs/>
          <w:iCs/>
          <w:lang w:val="en-US"/>
        </w:rPr>
        <w:t xml:space="preserve"> &lt; .001)</w:t>
      </w:r>
      <w:r w:rsidR="00D90580">
        <w:rPr>
          <w:bCs/>
          <w:iCs/>
          <w:lang w:val="en-US"/>
        </w:rPr>
        <w:t xml:space="preserve">, </w:t>
      </w:r>
      <w:proofErr w:type="spellStart"/>
      <w:r w:rsidR="00D90580">
        <w:rPr>
          <w:bCs/>
          <w:iCs/>
          <w:lang w:val="en-US"/>
        </w:rPr>
        <w:t>ECLSKreading</w:t>
      </w:r>
      <w:proofErr w:type="spellEnd"/>
      <w:r w:rsidR="00EA0D0D">
        <w:rPr>
          <w:bCs/>
          <w:iCs/>
          <w:lang w:val="en-US"/>
        </w:rPr>
        <w:t xml:space="preserve"> (</w:t>
      </w:r>
      <w:r w:rsidR="00EA0D0D">
        <w:rPr>
          <w:bCs/>
          <w:i/>
          <w:lang w:val="en-US"/>
        </w:rPr>
        <w:t>p</w:t>
      </w:r>
      <w:r w:rsidR="00EA0D0D">
        <w:rPr>
          <w:bCs/>
          <w:iCs/>
          <w:lang w:val="en-US"/>
        </w:rPr>
        <w:t xml:space="preserve"> </w:t>
      </w:r>
      <w:r w:rsidR="00EA0D0D" w:rsidRPr="00EA0D0D">
        <w:rPr>
          <w:bCs/>
          <w:iCs/>
          <w:lang w:val="en-US"/>
        </w:rPr>
        <w:t>=</w:t>
      </w:r>
      <w:r w:rsidR="00EA0D0D">
        <w:rPr>
          <w:bCs/>
          <w:iCs/>
          <w:lang w:val="en-US"/>
        </w:rPr>
        <w:t xml:space="preserve"> </w:t>
      </w:r>
      <w:r w:rsidR="00EA0D0D" w:rsidRPr="00EA0D0D">
        <w:rPr>
          <w:bCs/>
          <w:iCs/>
          <w:lang w:val="en-US"/>
        </w:rPr>
        <w:t>.01</w:t>
      </w:r>
      <w:r w:rsidR="00EA0D0D">
        <w:rPr>
          <w:bCs/>
          <w:iCs/>
          <w:lang w:val="en-US"/>
        </w:rPr>
        <w:t>8)</w:t>
      </w:r>
      <w:r w:rsidR="00D90580">
        <w:rPr>
          <w:bCs/>
          <w:iCs/>
          <w:lang w:val="en-US"/>
        </w:rPr>
        <w:t xml:space="preserve">, </w:t>
      </w:r>
      <w:proofErr w:type="spellStart"/>
      <w:r w:rsidR="00D90580">
        <w:rPr>
          <w:bCs/>
          <w:iCs/>
          <w:lang w:val="en-US"/>
        </w:rPr>
        <w:t>ECLSKscience</w:t>
      </w:r>
      <w:proofErr w:type="spellEnd"/>
      <w:r w:rsidR="00EA0D0D">
        <w:rPr>
          <w:bCs/>
          <w:iCs/>
          <w:lang w:val="en-US"/>
        </w:rPr>
        <w:t xml:space="preserve"> (</w:t>
      </w:r>
      <w:r w:rsidR="00EA0D0D">
        <w:rPr>
          <w:bCs/>
          <w:i/>
          <w:lang w:val="en-US"/>
        </w:rPr>
        <w:t>p</w:t>
      </w:r>
      <w:r w:rsidR="00EA0D0D">
        <w:rPr>
          <w:bCs/>
          <w:iCs/>
          <w:lang w:val="en-US"/>
        </w:rPr>
        <w:t xml:space="preserve"> &lt; .001), and </w:t>
      </w:r>
      <w:r w:rsidR="00D90580">
        <w:rPr>
          <w:bCs/>
          <w:iCs/>
          <w:lang w:val="en-US"/>
        </w:rPr>
        <w:t>Safety</w:t>
      </w:r>
      <w:r w:rsidR="00EA0D0D">
        <w:rPr>
          <w:bCs/>
          <w:iCs/>
          <w:lang w:val="en-US"/>
        </w:rPr>
        <w:t xml:space="preserve"> (</w:t>
      </w:r>
      <w:r w:rsidR="00EA0D0D">
        <w:rPr>
          <w:bCs/>
          <w:i/>
          <w:lang w:val="en-US"/>
        </w:rPr>
        <w:t>p</w:t>
      </w:r>
      <w:r w:rsidR="00EA0D0D">
        <w:rPr>
          <w:bCs/>
          <w:iCs/>
          <w:lang w:val="en-US"/>
        </w:rPr>
        <w:t xml:space="preserve"> &lt; .001) datasets. There was no significant difference on the ACT, </w:t>
      </w:r>
      <w:proofErr w:type="spellStart"/>
      <w:r w:rsidR="00EA0D0D">
        <w:rPr>
          <w:bCs/>
          <w:iCs/>
          <w:lang w:val="en-US"/>
        </w:rPr>
        <w:t>ECLSKschool</w:t>
      </w:r>
      <w:proofErr w:type="spellEnd"/>
      <w:r w:rsidR="00EA0D0D">
        <w:rPr>
          <w:bCs/>
          <w:iCs/>
          <w:lang w:val="en-US"/>
        </w:rPr>
        <w:t xml:space="preserve">, and Marriage datasets. </w:t>
      </w:r>
      <w:r w:rsidR="004C27E8">
        <w:rPr>
          <w:bCs/>
          <w:iCs/>
          <w:lang w:val="en-US"/>
        </w:rPr>
        <w:t xml:space="preserve">The results for ACT and </w:t>
      </w:r>
      <w:proofErr w:type="spellStart"/>
      <w:r w:rsidR="004C27E8">
        <w:rPr>
          <w:bCs/>
          <w:iCs/>
          <w:lang w:val="en-US"/>
        </w:rPr>
        <w:t>ECLSKschool</w:t>
      </w:r>
      <w:proofErr w:type="spellEnd"/>
      <w:r w:rsidR="004C27E8">
        <w:rPr>
          <w:bCs/>
          <w:iCs/>
          <w:lang w:val="en-US"/>
        </w:rPr>
        <w:t xml:space="preserve"> are plotted in </w:t>
      </w:r>
      <w:r w:rsidR="003D534C">
        <w:rPr>
          <w:bCs/>
          <w:iCs/>
          <w:lang w:val="en-US"/>
        </w:rPr>
        <w:t>F</w:t>
      </w:r>
      <w:r w:rsidR="004C27E8">
        <w:rPr>
          <w:bCs/>
          <w:iCs/>
          <w:lang w:val="en-US"/>
        </w:rPr>
        <w:t>igure 2.</w:t>
      </w:r>
    </w:p>
    <w:p w14:paraId="6019CF41" w14:textId="0F4388BF" w:rsidR="00C24BF4" w:rsidRDefault="00DA6395" w:rsidP="00B375CB">
      <w:pPr>
        <w:rPr>
          <w:bCs/>
          <w:iCs/>
          <w:lang w:val="en-US"/>
        </w:rPr>
      </w:pPr>
      <w:r>
        <w:rPr>
          <w:bCs/>
          <w:iCs/>
          <w:lang w:val="en-US"/>
        </w:rPr>
        <w:tab/>
      </w:r>
      <w:commentRangeStart w:id="39"/>
      <w:r>
        <w:rPr>
          <w:bCs/>
          <w:iCs/>
          <w:lang w:val="en-US"/>
        </w:rPr>
        <w:t xml:space="preserve">Using the same Tukey’s’ HSD test, we can answer the third research question and statistically test whether PPD-based GLMM trees improve the predictive accuracy of smearing-based GLMM trees. </w:t>
      </w:r>
      <w:commentRangeEnd w:id="39"/>
      <w:r w:rsidR="00BC6B00">
        <w:rPr>
          <w:rStyle w:val="CommentReference"/>
        </w:rPr>
        <w:commentReference w:id="39"/>
      </w:r>
      <w:r>
        <w:rPr>
          <w:bCs/>
          <w:iCs/>
          <w:lang w:val="en-US"/>
        </w:rPr>
        <w:t xml:space="preserve">Only on the </w:t>
      </w:r>
      <w:proofErr w:type="spellStart"/>
      <w:r>
        <w:rPr>
          <w:bCs/>
          <w:iCs/>
          <w:lang w:val="en-US"/>
        </w:rPr>
        <w:t>ECLSKmath</w:t>
      </w:r>
      <w:proofErr w:type="spellEnd"/>
      <w:r>
        <w:rPr>
          <w:bCs/>
          <w:iCs/>
          <w:lang w:val="en-US"/>
        </w:rPr>
        <w:t xml:space="preserve"> (</w:t>
      </w:r>
      <w:r>
        <w:rPr>
          <w:bCs/>
          <w:i/>
          <w:lang w:val="en-US"/>
        </w:rPr>
        <w:t>p</w:t>
      </w:r>
      <w:r>
        <w:rPr>
          <w:bCs/>
          <w:iCs/>
          <w:lang w:val="en-US"/>
        </w:rPr>
        <w:t xml:space="preserve"> &lt; .001), and the </w:t>
      </w:r>
      <w:proofErr w:type="spellStart"/>
      <w:r>
        <w:rPr>
          <w:bCs/>
          <w:iCs/>
          <w:lang w:val="en-US"/>
        </w:rPr>
        <w:t>ECLSKscience</w:t>
      </w:r>
      <w:proofErr w:type="spellEnd"/>
      <w:r>
        <w:rPr>
          <w:bCs/>
          <w:iCs/>
          <w:lang w:val="en-US"/>
        </w:rPr>
        <w:t xml:space="preserve"> (</w:t>
      </w:r>
      <w:r>
        <w:rPr>
          <w:bCs/>
          <w:i/>
          <w:lang w:val="en-US"/>
        </w:rPr>
        <w:t>p</w:t>
      </w:r>
      <w:r>
        <w:rPr>
          <w:bCs/>
          <w:iCs/>
          <w:lang w:val="en-US"/>
        </w:rPr>
        <w:t xml:space="preserve"> </w:t>
      </w:r>
      <w:r w:rsidRPr="00EA0D0D">
        <w:rPr>
          <w:bCs/>
          <w:iCs/>
          <w:lang w:val="en-US"/>
        </w:rPr>
        <w:t>=</w:t>
      </w:r>
      <w:r>
        <w:rPr>
          <w:bCs/>
          <w:iCs/>
          <w:lang w:val="en-US"/>
        </w:rPr>
        <w:t xml:space="preserve"> </w:t>
      </w:r>
      <w:r w:rsidRPr="00DA6395">
        <w:rPr>
          <w:bCs/>
          <w:iCs/>
          <w:lang w:val="en-US"/>
        </w:rPr>
        <w:t>.031</w:t>
      </w:r>
      <w:r>
        <w:rPr>
          <w:bCs/>
          <w:iCs/>
          <w:lang w:val="en-US"/>
        </w:rPr>
        <w:t>) did PPD-based GLMM trees have a statistically higher R</w:t>
      </w:r>
      <w:r>
        <w:rPr>
          <w:bCs/>
          <w:iCs/>
          <w:vertAlign w:val="superscript"/>
          <w:lang w:val="en-US"/>
        </w:rPr>
        <w:t>2</w:t>
      </w:r>
      <w:r>
        <w:rPr>
          <w:bCs/>
          <w:iCs/>
          <w:lang w:val="en-US"/>
        </w:rPr>
        <w:t xml:space="preserve"> than smearing-based GLMM trees. It is worth noting however, that</w:t>
      </w:r>
      <w:r w:rsidR="004C27E8">
        <w:rPr>
          <w:bCs/>
          <w:iCs/>
          <w:lang w:val="en-US"/>
        </w:rPr>
        <w:t xml:space="preserve"> </w:t>
      </w:r>
      <w:r>
        <w:rPr>
          <w:bCs/>
          <w:iCs/>
          <w:lang w:val="en-US"/>
        </w:rPr>
        <w:lastRenderedPageBreak/>
        <w:t>smearing-based GLMM trees only have significantly higher R</w:t>
      </w:r>
      <w:r>
        <w:rPr>
          <w:bCs/>
          <w:iCs/>
          <w:vertAlign w:val="superscript"/>
          <w:lang w:val="en-US"/>
        </w:rPr>
        <w:t>2</w:t>
      </w:r>
      <w:r>
        <w:rPr>
          <w:bCs/>
          <w:iCs/>
          <w:lang w:val="en-US"/>
        </w:rPr>
        <w:t xml:space="preserve"> than GLMM trees on the </w:t>
      </w:r>
      <w:proofErr w:type="spellStart"/>
      <w:r>
        <w:rPr>
          <w:bCs/>
          <w:iCs/>
          <w:lang w:val="en-US"/>
        </w:rPr>
        <w:t>ECLSKscience</w:t>
      </w:r>
      <w:proofErr w:type="spellEnd"/>
      <w:r>
        <w:rPr>
          <w:bCs/>
          <w:iCs/>
          <w:lang w:val="en-US"/>
        </w:rPr>
        <w:t xml:space="preserve"> (</w:t>
      </w:r>
      <w:r>
        <w:rPr>
          <w:bCs/>
          <w:i/>
          <w:lang w:val="en-US"/>
        </w:rPr>
        <w:t>p</w:t>
      </w:r>
      <w:r>
        <w:rPr>
          <w:bCs/>
          <w:iCs/>
          <w:lang w:val="en-US"/>
        </w:rPr>
        <w:t xml:space="preserve"> &lt; .001) dataset.</w:t>
      </w:r>
      <w:r w:rsidR="005B608F">
        <w:rPr>
          <w:bCs/>
          <w:iCs/>
          <w:lang w:val="en-US"/>
        </w:rPr>
        <w:t xml:space="preserve"> </w:t>
      </w:r>
      <w:r w:rsidR="00C24BF4">
        <w:rPr>
          <w:bCs/>
          <w:iCs/>
          <w:lang w:val="en-US"/>
        </w:rPr>
        <w:t>The R</w:t>
      </w:r>
      <w:r w:rsidR="00C24BF4">
        <w:rPr>
          <w:bCs/>
          <w:iCs/>
          <w:vertAlign w:val="superscript"/>
          <w:lang w:val="en-US"/>
        </w:rPr>
        <w:t>2</w:t>
      </w:r>
      <w:r w:rsidR="00C24BF4">
        <w:rPr>
          <w:bCs/>
          <w:iCs/>
          <w:lang w:val="en-US"/>
        </w:rPr>
        <w:t xml:space="preserve"> and tree size of the ACT and </w:t>
      </w:r>
      <w:proofErr w:type="spellStart"/>
      <w:r w:rsidR="00C24BF4">
        <w:rPr>
          <w:bCs/>
          <w:iCs/>
          <w:lang w:val="en-US"/>
        </w:rPr>
        <w:t>ECLSKscience</w:t>
      </w:r>
      <w:proofErr w:type="spellEnd"/>
      <w:r w:rsidR="00C24BF4">
        <w:rPr>
          <w:bCs/>
          <w:iCs/>
          <w:lang w:val="en-US"/>
        </w:rPr>
        <w:t xml:space="preserve"> datasets are shown in </w:t>
      </w:r>
      <w:r w:rsidR="003D534C">
        <w:rPr>
          <w:bCs/>
          <w:iCs/>
          <w:lang w:val="en-US"/>
        </w:rPr>
        <w:t>T</w:t>
      </w:r>
      <w:r w:rsidR="00C24BF4">
        <w:rPr>
          <w:bCs/>
          <w:iCs/>
          <w:lang w:val="en-US"/>
        </w:rPr>
        <w:t xml:space="preserve">able 1. </w:t>
      </w:r>
    </w:p>
    <w:p w14:paraId="35931F70" w14:textId="2C66DBE8" w:rsidR="002125F4" w:rsidRPr="00AD00DC" w:rsidDel="00907F74" w:rsidRDefault="00BB117C" w:rsidP="00B375CB">
      <w:pPr>
        <w:rPr>
          <w:del w:id="40" w:author="Fokkema, M. (Marjolein)" w:date="2023-03-21T10:18:00Z"/>
          <w:b/>
          <w:i/>
          <w:vertAlign w:val="subscript"/>
          <w:lang w:val="en-US"/>
        </w:rPr>
      </w:pPr>
      <w:r>
        <w:rPr>
          <w:b/>
          <w:i/>
          <w:lang w:val="en-US"/>
        </w:rPr>
        <w:t>Tree Size</w:t>
      </w:r>
      <w:r w:rsidR="009A4EA7">
        <w:rPr>
          <w:b/>
          <w:i/>
          <w:lang w:val="en-US"/>
        </w:rPr>
        <w:t xml:space="preserve"> </w:t>
      </w:r>
      <w:del w:id="41" w:author="Fokkema, M. (Marjolein)" w:date="2023-03-21T10:18:00Z">
        <w:r w:rsidR="009A4EA7" w:rsidDel="00907F74">
          <w:rPr>
            <w:b/>
            <w:i/>
            <w:lang w:val="en-US"/>
          </w:rPr>
          <w:delText>and N</w:delText>
        </w:r>
        <w:r w:rsidR="00AD00DC" w:rsidDel="00907F74">
          <w:rPr>
            <w:b/>
            <w:i/>
            <w:vertAlign w:val="subscript"/>
            <w:lang w:val="en-US"/>
          </w:rPr>
          <w:delText>gen</w:delText>
        </w:r>
      </w:del>
    </w:p>
    <w:p w14:paraId="05E743A6" w14:textId="05BC94C1" w:rsidR="004261D5" w:rsidRDefault="00B45EB9">
      <w:pPr>
        <w:rPr>
          <w:bCs/>
          <w:iCs/>
          <w:lang w:val="en-US"/>
        </w:rPr>
        <w:pPrChange w:id="42" w:author="Fokkema, M. (Marjolein)" w:date="2023-03-21T10:18:00Z">
          <w:pPr>
            <w:ind w:firstLine="708"/>
            <w:jc w:val="center"/>
          </w:pPr>
        </w:pPrChange>
      </w:pPr>
      <w:r>
        <w:rPr>
          <w:bCs/>
          <w:iCs/>
          <w:lang w:val="en-US"/>
        </w:rPr>
        <w:t xml:space="preserve">As seen in </w:t>
      </w:r>
      <w:r w:rsidR="003D534C">
        <w:rPr>
          <w:bCs/>
          <w:iCs/>
          <w:lang w:val="en-US"/>
        </w:rPr>
        <w:t>T</w:t>
      </w:r>
      <w:del w:id="43" w:author="Fokkema, M. (Marjolein)" w:date="2023-03-21T04:30:00Z">
        <w:r w:rsidDel="00883029">
          <w:rPr>
            <w:bCs/>
            <w:iCs/>
            <w:lang w:val="en-US"/>
          </w:rPr>
          <w:delText>t</w:delText>
        </w:r>
      </w:del>
      <w:r>
        <w:rPr>
          <w:bCs/>
          <w:iCs/>
          <w:lang w:val="en-US"/>
        </w:rPr>
        <w:t xml:space="preserve">able 1, the tree size </w:t>
      </w:r>
      <w:r w:rsidR="007576FF">
        <w:rPr>
          <w:bCs/>
          <w:iCs/>
          <w:lang w:val="en-US"/>
        </w:rPr>
        <w:t xml:space="preserve">of the BA trees increases drastically compared to the GLMM tree (except for PPD: </w:t>
      </w:r>
      <w:proofErr w:type="spellStart"/>
      <w:r w:rsidR="007576FF" w:rsidRPr="00454573">
        <w:rPr>
          <w:bCs/>
          <w:i/>
          <w:lang w:val="en-US"/>
        </w:rPr>
        <w:t>N</w:t>
      </w:r>
      <w:r w:rsidR="00AD00DC" w:rsidRPr="00454573">
        <w:rPr>
          <w:bCs/>
          <w:i/>
          <w:vertAlign w:val="subscript"/>
          <w:lang w:val="en-US"/>
        </w:rPr>
        <w:t>gen</w:t>
      </w:r>
      <w:proofErr w:type="spellEnd"/>
      <w:r w:rsidR="007576FF">
        <w:rPr>
          <w:bCs/>
          <w:iCs/>
          <w:lang w:val="en-US"/>
        </w:rPr>
        <w:t xml:space="preserve"> = 5).  There is a direct reverse relationship with Tree Size and </w:t>
      </w:r>
      <w:proofErr w:type="spellStart"/>
      <w:r w:rsidR="007576FF" w:rsidRPr="00454573">
        <w:rPr>
          <w:bCs/>
          <w:i/>
          <w:lang w:val="en-US"/>
        </w:rPr>
        <w:t>N</w:t>
      </w:r>
      <w:r w:rsidR="00AD00DC" w:rsidRPr="00454573">
        <w:rPr>
          <w:bCs/>
          <w:i/>
          <w:vertAlign w:val="subscript"/>
          <w:lang w:val="en-US"/>
        </w:rPr>
        <w:t>gen</w:t>
      </w:r>
      <w:proofErr w:type="spellEnd"/>
      <w:r w:rsidR="007576FF">
        <w:rPr>
          <w:bCs/>
          <w:iCs/>
          <w:lang w:val="en-US"/>
        </w:rPr>
        <w:t xml:space="preserve">. That is, the higher </w:t>
      </w:r>
      <w:proofErr w:type="spellStart"/>
      <w:r w:rsidR="007576FF" w:rsidRPr="00454573">
        <w:rPr>
          <w:bCs/>
          <w:i/>
          <w:lang w:val="en-US"/>
        </w:rPr>
        <w:t>N</w:t>
      </w:r>
      <w:r w:rsidR="00AD00DC" w:rsidRPr="00454573">
        <w:rPr>
          <w:bCs/>
          <w:i/>
          <w:vertAlign w:val="subscript"/>
          <w:lang w:val="en-US"/>
        </w:rPr>
        <w:t>gen</w:t>
      </w:r>
      <w:proofErr w:type="spellEnd"/>
      <w:r w:rsidR="007576FF">
        <w:rPr>
          <w:bCs/>
          <w:iCs/>
          <w:lang w:val="en-US"/>
        </w:rPr>
        <w:t xml:space="preserve">, the higher the Tree Size. </w:t>
      </w:r>
      <w:r w:rsidR="004261D5">
        <w:rPr>
          <w:bCs/>
          <w:iCs/>
          <w:lang w:val="en-US"/>
        </w:rPr>
        <w:t xml:space="preserve">As seen in Appendix 2, when choosing </w:t>
      </w:r>
      <w:proofErr w:type="spellStart"/>
      <w:r w:rsidR="004261D5" w:rsidRPr="00454573">
        <w:rPr>
          <w:bCs/>
          <w:i/>
          <w:lang w:val="en-US"/>
        </w:rPr>
        <w:t>N</w:t>
      </w:r>
      <w:r w:rsidR="00AD00DC" w:rsidRPr="00454573">
        <w:rPr>
          <w:bCs/>
          <w:i/>
          <w:vertAlign w:val="subscript"/>
          <w:lang w:val="en-US"/>
        </w:rPr>
        <w:t>gen</w:t>
      </w:r>
      <w:proofErr w:type="spellEnd"/>
      <w:r w:rsidR="004261D5">
        <w:rPr>
          <w:bCs/>
          <w:iCs/>
          <w:lang w:val="en-US"/>
        </w:rPr>
        <w:t xml:space="preserve"> = 1 for BA trees, the tree size is always higher than for GLMM trees. </w:t>
      </w:r>
      <w:r w:rsidR="007576FF">
        <w:rPr>
          <w:bCs/>
          <w:iCs/>
          <w:lang w:val="en-US"/>
        </w:rPr>
        <w:t xml:space="preserve">When we choose </w:t>
      </w:r>
      <w:proofErr w:type="spellStart"/>
      <w:r w:rsidR="007576FF" w:rsidRPr="00454573">
        <w:rPr>
          <w:bCs/>
          <w:i/>
          <w:lang w:val="en-US"/>
        </w:rPr>
        <w:t>N</w:t>
      </w:r>
      <w:r w:rsidR="00AD00DC" w:rsidRPr="00454573">
        <w:rPr>
          <w:bCs/>
          <w:i/>
          <w:vertAlign w:val="subscript"/>
          <w:lang w:val="en-US"/>
        </w:rPr>
        <w:t>gen</w:t>
      </w:r>
      <w:proofErr w:type="spellEnd"/>
      <w:r w:rsidR="007576FF">
        <w:rPr>
          <w:bCs/>
          <w:iCs/>
          <w:lang w:val="en-US"/>
        </w:rPr>
        <w:t xml:space="preserve"> = 10, </w:t>
      </w:r>
      <w:r w:rsidR="004261D5">
        <w:rPr>
          <w:bCs/>
          <w:iCs/>
          <w:lang w:val="en-US"/>
        </w:rPr>
        <w:t xml:space="preserve">as </w:t>
      </w:r>
      <w:r w:rsidR="007576FF">
        <w:rPr>
          <w:bCs/>
          <w:iCs/>
          <w:lang w:val="en-US"/>
        </w:rPr>
        <w:t>see</w:t>
      </w:r>
      <w:r w:rsidR="004261D5">
        <w:rPr>
          <w:bCs/>
          <w:iCs/>
          <w:lang w:val="en-US"/>
        </w:rPr>
        <w:t>n</w:t>
      </w:r>
      <w:r w:rsidR="007576FF">
        <w:rPr>
          <w:bCs/>
          <w:iCs/>
          <w:lang w:val="en-US"/>
        </w:rPr>
        <w:t xml:space="preserve"> in </w:t>
      </w:r>
      <w:r w:rsidR="003D534C">
        <w:rPr>
          <w:bCs/>
          <w:iCs/>
          <w:lang w:val="en-US"/>
        </w:rPr>
        <w:t>T</w:t>
      </w:r>
      <w:r w:rsidR="007576FF">
        <w:rPr>
          <w:bCs/>
          <w:iCs/>
          <w:lang w:val="en-US"/>
        </w:rPr>
        <w:t>able 2</w:t>
      </w:r>
      <w:r w:rsidR="004261D5">
        <w:rPr>
          <w:bCs/>
          <w:iCs/>
          <w:lang w:val="en-US"/>
        </w:rPr>
        <w:t>,</w:t>
      </w:r>
      <w:r w:rsidR="007576FF">
        <w:rPr>
          <w:bCs/>
          <w:iCs/>
          <w:lang w:val="en-US"/>
        </w:rPr>
        <w:t xml:space="preserve"> the tree size is significantly lower than for BA trees than for GLMM trees. The </w:t>
      </w:r>
      <w:r w:rsidR="007576FF" w:rsidRPr="00454573">
        <w:rPr>
          <w:bCs/>
          <w:i/>
          <w:lang w:val="en-US"/>
        </w:rPr>
        <w:t>R</w:t>
      </w:r>
      <w:r w:rsidR="007576FF" w:rsidRPr="00454573">
        <w:rPr>
          <w:bCs/>
          <w:i/>
          <w:vertAlign w:val="superscript"/>
          <w:lang w:val="en-US"/>
        </w:rPr>
        <w:t>2</w:t>
      </w:r>
      <w:r w:rsidR="007576FF">
        <w:rPr>
          <w:bCs/>
          <w:iCs/>
          <w:lang w:val="en-US"/>
        </w:rPr>
        <w:t xml:space="preserve"> on the other hand, only increases a little amount. </w:t>
      </w:r>
      <w:r w:rsidR="00EE2505">
        <w:rPr>
          <w:bCs/>
          <w:iCs/>
          <w:lang w:val="en-US"/>
        </w:rPr>
        <w:t xml:space="preserve">In </w:t>
      </w:r>
      <w:r w:rsidR="003D534C">
        <w:rPr>
          <w:bCs/>
          <w:iCs/>
          <w:lang w:val="en-US"/>
        </w:rPr>
        <w:t>F</w:t>
      </w:r>
      <w:r w:rsidR="00EE2505">
        <w:rPr>
          <w:bCs/>
          <w:iCs/>
          <w:lang w:val="en-US"/>
        </w:rPr>
        <w:t>igure 3 we can see this relation more clearly.</w:t>
      </w:r>
      <w:r w:rsidR="004261D5" w:rsidRPr="004261D5">
        <w:rPr>
          <w:bCs/>
          <w:iCs/>
          <w:noProof/>
          <w:lang w:val="en-US"/>
        </w:rPr>
        <w:t xml:space="preserve"> </w:t>
      </w:r>
      <w:commentRangeStart w:id="44"/>
      <w:r w:rsidR="002243DC">
        <w:rPr>
          <w:noProof/>
        </w:rPr>
        <w:drawing>
          <wp:inline distT="0" distB="0" distL="0" distR="0" wp14:anchorId="7FAB47A1" wp14:editId="7FF1943B">
            <wp:extent cx="4238465" cy="25294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0577" cy="2691837"/>
                    </a:xfrm>
                    <a:prstGeom prst="rect">
                      <a:avLst/>
                    </a:prstGeom>
                    <a:noFill/>
                    <a:ln>
                      <a:noFill/>
                    </a:ln>
                  </pic:spPr>
                </pic:pic>
              </a:graphicData>
            </a:graphic>
          </wp:inline>
        </w:drawing>
      </w:r>
      <w:commentRangeEnd w:id="44"/>
      <w:r w:rsidR="000D0796">
        <w:rPr>
          <w:rStyle w:val="CommentReference"/>
        </w:rPr>
        <w:commentReference w:id="44"/>
      </w:r>
    </w:p>
    <w:p w14:paraId="19EA9BD3" w14:textId="5F92154F" w:rsidR="007639F9" w:rsidRDefault="002243DC" w:rsidP="002243DC">
      <w:pPr>
        <w:rPr>
          <w:bCs/>
          <w:iCs/>
          <w:lang w:val="en-US"/>
        </w:rPr>
      </w:pPr>
      <w:commentRangeStart w:id="45"/>
      <w:commentRangeStart w:id="46"/>
      <w:r w:rsidRPr="004C27E8">
        <w:rPr>
          <w:bCs/>
          <w:iCs/>
          <w:noProof/>
          <w:lang w:val="en-US"/>
        </w:rPr>
        <w:lastRenderedPageBreak/>
        <w:drawing>
          <wp:inline distT="0" distB="0" distL="0" distR="0" wp14:anchorId="0A4B1A83" wp14:editId="12156CD2">
            <wp:extent cx="5421284" cy="459243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878" cy="4599714"/>
                    </a:xfrm>
                    <a:prstGeom prst="rect">
                      <a:avLst/>
                    </a:prstGeom>
                  </pic:spPr>
                </pic:pic>
              </a:graphicData>
            </a:graphic>
          </wp:inline>
        </w:drawing>
      </w:r>
      <w:commentRangeEnd w:id="45"/>
      <w:commentRangeEnd w:id="46"/>
      <w:r w:rsidR="00156C2A">
        <w:rPr>
          <w:rStyle w:val="CommentReference"/>
        </w:rPr>
        <w:commentReference w:id="45"/>
      </w:r>
      <w:r w:rsidR="00BC6B00">
        <w:rPr>
          <w:rStyle w:val="CommentReference"/>
        </w:rPr>
        <w:commentReference w:id="46"/>
      </w:r>
      <w:r w:rsidR="00B97922">
        <w:rPr>
          <w:bCs/>
          <w:iCs/>
          <w:lang w:val="en-US"/>
        </w:rPr>
        <w:t>Friedman’s non-parametric repeated measures ANOVA revealed that the tree size consistently got</w:t>
      </w:r>
      <w:r w:rsidR="004261D5">
        <w:rPr>
          <w:bCs/>
          <w:iCs/>
          <w:lang w:val="en-US"/>
        </w:rPr>
        <w:t xml:space="preserve"> </w:t>
      </w:r>
      <w:r w:rsidR="00B97922">
        <w:rPr>
          <w:bCs/>
          <w:iCs/>
          <w:lang w:val="en-US"/>
        </w:rPr>
        <w:t xml:space="preserve">significantly lower when </w:t>
      </w:r>
      <w:proofErr w:type="spellStart"/>
      <w:r w:rsidR="00B97922" w:rsidRPr="00454573">
        <w:rPr>
          <w:bCs/>
          <w:i/>
          <w:lang w:val="en-US"/>
        </w:rPr>
        <w:t>N</w:t>
      </w:r>
      <w:r w:rsidR="00AD00DC" w:rsidRPr="00454573">
        <w:rPr>
          <w:bCs/>
          <w:i/>
          <w:vertAlign w:val="subscript"/>
          <w:lang w:val="en-US"/>
        </w:rPr>
        <w:t>gen</w:t>
      </w:r>
      <w:proofErr w:type="spellEnd"/>
      <w:r w:rsidR="00B97922">
        <w:rPr>
          <w:bCs/>
          <w:iCs/>
          <w:lang w:val="en-US"/>
        </w:rPr>
        <w:t xml:space="preserve"> was increased (</w:t>
      </w:r>
      <w:r w:rsidR="00B97922">
        <w:rPr>
          <w:bCs/>
          <w:i/>
          <w:lang w:val="en-US"/>
        </w:rPr>
        <w:t>X</w:t>
      </w:r>
      <w:r w:rsidR="00B97922">
        <w:rPr>
          <w:bCs/>
          <w:i/>
          <w:vertAlign w:val="superscript"/>
          <w:lang w:val="en-US"/>
        </w:rPr>
        <w:t>2</w:t>
      </w:r>
      <w:r w:rsidR="00B97922" w:rsidRPr="00B97922">
        <w:rPr>
          <w:bCs/>
          <w:iCs/>
          <w:lang w:val="en-US"/>
        </w:rPr>
        <w:t>(2)</w:t>
      </w:r>
      <w:r w:rsidR="00B97922">
        <w:rPr>
          <w:bCs/>
          <w:i/>
          <w:lang w:val="en-US"/>
        </w:rPr>
        <w:t xml:space="preserve"> </w:t>
      </w:r>
      <w:r w:rsidR="00B97922">
        <w:rPr>
          <w:bCs/>
          <w:iCs/>
          <w:lang w:val="en-US"/>
        </w:rPr>
        <w:t xml:space="preserve">= 3070.53, </w:t>
      </w:r>
      <w:r w:rsidR="009F45CA">
        <w:rPr>
          <w:bCs/>
          <w:i/>
          <w:lang w:val="en-US"/>
        </w:rPr>
        <w:t>p</w:t>
      </w:r>
      <w:r w:rsidR="00B97922">
        <w:rPr>
          <w:bCs/>
          <w:iCs/>
          <w:lang w:val="en-US"/>
        </w:rPr>
        <w:t xml:space="preserve"> &lt; .001). The effect size (</w:t>
      </w:r>
      <w:proofErr w:type="spellStart"/>
      <w:r w:rsidR="00B97922">
        <w:rPr>
          <w:bCs/>
          <w:iCs/>
          <w:lang w:val="en-US"/>
        </w:rPr>
        <w:t>W</w:t>
      </w:r>
      <w:r w:rsidR="00B97922">
        <w:rPr>
          <w:bCs/>
          <w:iCs/>
          <w:lang w:val="en-US"/>
        </w:rPr>
        <w:softHyphen/>
      </w:r>
      <w:r w:rsidR="00B97922">
        <w:rPr>
          <w:bCs/>
          <w:iCs/>
          <w:vertAlign w:val="subscript"/>
          <w:lang w:val="en-US"/>
        </w:rPr>
        <w:t>kendall</w:t>
      </w:r>
      <w:proofErr w:type="spellEnd"/>
      <w:r w:rsidR="00B97922">
        <w:rPr>
          <w:bCs/>
          <w:iCs/>
          <w:vertAlign w:val="subscript"/>
          <w:lang w:val="en-US"/>
        </w:rPr>
        <w:softHyphen/>
      </w:r>
      <w:r w:rsidR="00B97922">
        <w:rPr>
          <w:bCs/>
          <w:iCs/>
          <w:lang w:val="en-US"/>
        </w:rPr>
        <w:t xml:space="preserve"> = .55) </w:t>
      </w:r>
      <w:r w:rsidR="007639F9">
        <w:rPr>
          <w:bCs/>
          <w:iCs/>
          <w:lang w:val="en-US"/>
        </w:rPr>
        <w:t>indicat</w:t>
      </w:r>
      <w:r w:rsidR="00501C2A">
        <w:rPr>
          <w:bCs/>
          <w:iCs/>
          <w:lang w:val="en-US"/>
        </w:rPr>
        <w:t>es</w:t>
      </w:r>
      <w:r w:rsidR="007639F9">
        <w:rPr>
          <w:bCs/>
          <w:iCs/>
          <w:lang w:val="en-US"/>
        </w:rPr>
        <w:t xml:space="preserve"> a moderate </w:t>
      </w:r>
      <w:r w:rsidR="00501C2A">
        <w:rPr>
          <w:bCs/>
          <w:iCs/>
          <w:lang w:val="en-US"/>
        </w:rPr>
        <w:t>effect (</w:t>
      </w:r>
      <w:r w:rsidR="007639F9">
        <w:rPr>
          <w:bCs/>
          <w:iCs/>
          <w:lang w:val="en-US"/>
        </w:rPr>
        <w:t xml:space="preserve">Landis &amp; Koch, 1977). </w:t>
      </w:r>
      <w:r w:rsidR="00B90D7D">
        <w:rPr>
          <w:bCs/>
          <w:iCs/>
          <w:lang w:val="en-US"/>
        </w:rPr>
        <w:t xml:space="preserve">Figure 4 shows </w:t>
      </w:r>
      <w:r w:rsidR="00902C19">
        <w:rPr>
          <w:bCs/>
          <w:iCs/>
          <w:lang w:val="en-US"/>
        </w:rPr>
        <w:t xml:space="preserve">that </w:t>
      </w:r>
      <w:r w:rsidR="00902C19">
        <w:rPr>
          <w:bCs/>
          <w:i/>
          <w:lang w:val="en-US"/>
        </w:rPr>
        <w:t>R</w:t>
      </w:r>
      <w:r w:rsidR="00902C19">
        <w:rPr>
          <w:bCs/>
          <w:i/>
          <w:vertAlign w:val="superscript"/>
          <w:lang w:val="en-US"/>
        </w:rPr>
        <w:t>2</w:t>
      </w:r>
      <w:r w:rsidR="00902C19">
        <w:rPr>
          <w:bCs/>
          <w:i/>
          <w:lang w:val="en-US"/>
        </w:rPr>
        <w:t xml:space="preserve"> </w:t>
      </w:r>
      <w:r w:rsidR="00501C2A">
        <w:rPr>
          <w:bCs/>
          <w:iCs/>
          <w:lang w:val="en-US"/>
        </w:rPr>
        <w:t xml:space="preserve">also consistently decreases when </w:t>
      </w:r>
      <w:proofErr w:type="spellStart"/>
      <w:r w:rsidR="00501C2A" w:rsidRPr="00454573">
        <w:rPr>
          <w:bCs/>
          <w:i/>
          <w:lang w:val="en-US"/>
        </w:rPr>
        <w:t>N</w:t>
      </w:r>
      <w:r w:rsidR="00AD00DC" w:rsidRPr="00454573">
        <w:rPr>
          <w:bCs/>
          <w:i/>
          <w:vertAlign w:val="subscript"/>
          <w:lang w:val="en-US"/>
        </w:rPr>
        <w:t>gen</w:t>
      </w:r>
      <w:proofErr w:type="spellEnd"/>
      <w:r w:rsidR="00501C2A">
        <w:rPr>
          <w:bCs/>
          <w:iCs/>
          <w:lang w:val="en-US"/>
        </w:rPr>
        <w:t xml:space="preserve"> increases (</w:t>
      </w:r>
      <w:r w:rsidR="00501C2A">
        <w:rPr>
          <w:bCs/>
          <w:i/>
          <w:lang w:val="en-US"/>
        </w:rPr>
        <w:t>X</w:t>
      </w:r>
      <w:r w:rsidR="00501C2A">
        <w:rPr>
          <w:bCs/>
          <w:i/>
          <w:vertAlign w:val="superscript"/>
          <w:lang w:val="en-US"/>
        </w:rPr>
        <w:t>2</w:t>
      </w:r>
      <w:r w:rsidR="00501C2A" w:rsidRPr="00B97922">
        <w:rPr>
          <w:bCs/>
          <w:iCs/>
          <w:lang w:val="en-US"/>
        </w:rPr>
        <w:t>(2)</w:t>
      </w:r>
      <w:r w:rsidR="00501C2A">
        <w:rPr>
          <w:bCs/>
          <w:i/>
          <w:lang w:val="en-US"/>
        </w:rPr>
        <w:t xml:space="preserve"> </w:t>
      </w:r>
      <w:r w:rsidR="00501C2A">
        <w:rPr>
          <w:bCs/>
          <w:iCs/>
          <w:lang w:val="en-US"/>
        </w:rPr>
        <w:t xml:space="preserve">= 920.88, </w:t>
      </w:r>
      <w:r w:rsidR="009F45CA">
        <w:rPr>
          <w:bCs/>
          <w:i/>
          <w:lang w:val="en-US"/>
        </w:rPr>
        <w:t xml:space="preserve">p </w:t>
      </w:r>
      <w:r w:rsidR="00501C2A">
        <w:rPr>
          <w:bCs/>
          <w:iCs/>
          <w:lang w:val="en-US"/>
        </w:rPr>
        <w:t>&lt; .001). The effect size however (</w:t>
      </w:r>
      <w:proofErr w:type="spellStart"/>
      <w:r w:rsidR="00501C2A">
        <w:rPr>
          <w:bCs/>
          <w:iCs/>
          <w:lang w:val="en-US"/>
        </w:rPr>
        <w:t>W</w:t>
      </w:r>
      <w:r w:rsidR="00501C2A">
        <w:rPr>
          <w:bCs/>
          <w:iCs/>
          <w:lang w:val="en-US"/>
        </w:rPr>
        <w:softHyphen/>
      </w:r>
      <w:r w:rsidR="00501C2A">
        <w:rPr>
          <w:bCs/>
          <w:iCs/>
          <w:vertAlign w:val="subscript"/>
          <w:lang w:val="en-US"/>
        </w:rPr>
        <w:t>kendall</w:t>
      </w:r>
      <w:proofErr w:type="spellEnd"/>
      <w:r w:rsidR="00501C2A">
        <w:rPr>
          <w:bCs/>
          <w:iCs/>
          <w:vertAlign w:val="subscript"/>
          <w:lang w:val="en-US"/>
        </w:rPr>
        <w:softHyphen/>
      </w:r>
      <w:r w:rsidR="00501C2A">
        <w:rPr>
          <w:bCs/>
          <w:iCs/>
          <w:lang w:val="en-US"/>
        </w:rPr>
        <w:t xml:space="preserve"> =.16)</w:t>
      </w:r>
      <w:r w:rsidR="004C27E8">
        <w:rPr>
          <w:bCs/>
          <w:iCs/>
          <w:lang w:val="en-US"/>
        </w:rPr>
        <w:t>,</w:t>
      </w:r>
      <w:r w:rsidR="00501C2A">
        <w:rPr>
          <w:bCs/>
          <w:iCs/>
          <w:lang w:val="en-US"/>
        </w:rPr>
        <w:t xml:space="preserve"> indicates a slight effect (Landis &amp; Koch, 1977). This suggests that </w:t>
      </w:r>
      <w:r w:rsidR="004C27E8">
        <w:rPr>
          <w:bCs/>
          <w:iCs/>
          <w:lang w:val="en-US"/>
        </w:rPr>
        <w:t xml:space="preserve">increasing </w:t>
      </w:r>
      <w:proofErr w:type="spellStart"/>
      <w:r w:rsidR="004C27E8" w:rsidRPr="00454573">
        <w:rPr>
          <w:bCs/>
          <w:i/>
          <w:lang w:val="en-US"/>
        </w:rPr>
        <w:t>N</w:t>
      </w:r>
      <w:r w:rsidR="00AD00DC" w:rsidRPr="00454573">
        <w:rPr>
          <w:bCs/>
          <w:i/>
          <w:vertAlign w:val="subscript"/>
          <w:lang w:val="en-US"/>
        </w:rPr>
        <w:t>gen</w:t>
      </w:r>
      <w:proofErr w:type="spellEnd"/>
      <w:r w:rsidR="004C27E8">
        <w:rPr>
          <w:bCs/>
          <w:iCs/>
          <w:lang w:val="en-US"/>
        </w:rPr>
        <w:t xml:space="preserve"> could be useful </w:t>
      </w:r>
      <w:r w:rsidR="009A4EA7">
        <w:rPr>
          <w:bCs/>
          <w:iCs/>
          <w:lang w:val="en-US"/>
        </w:rPr>
        <w:t>when interpretability is important, while mostly maintaining the accuracy.</w:t>
      </w:r>
    </w:p>
    <w:p w14:paraId="3DFABF94" w14:textId="75157A73" w:rsidR="009A4EA7" w:rsidRDefault="009A4EA7" w:rsidP="009A4EA7">
      <w:pPr>
        <w:rPr>
          <w:b/>
          <w:i/>
          <w:lang w:val="en-US"/>
        </w:rPr>
      </w:pPr>
      <w:proofErr w:type="spellStart"/>
      <w:r>
        <w:rPr>
          <w:b/>
          <w:i/>
          <w:lang w:val="en-US"/>
        </w:rPr>
        <w:t>p</w:t>
      </w:r>
      <w:r>
        <w:rPr>
          <w:b/>
          <w:i/>
          <w:vertAlign w:val="subscript"/>
          <w:lang w:val="en-US"/>
        </w:rPr>
        <w:t>alt</w:t>
      </w:r>
      <w:proofErr w:type="spellEnd"/>
    </w:p>
    <w:p w14:paraId="0BF84345" w14:textId="33370651" w:rsidR="00B464F9" w:rsidRDefault="009A4EA7" w:rsidP="00B375CB">
      <w:pPr>
        <w:rPr>
          <w:bCs/>
          <w:iCs/>
          <w:lang w:val="en-US"/>
        </w:rPr>
      </w:pPr>
      <w:r>
        <w:rPr>
          <w:bCs/>
          <w:iCs/>
          <w:lang w:val="en-US"/>
        </w:rPr>
        <w:tab/>
        <w:t xml:space="preserve">For smearing-based BA trees, varying </w:t>
      </w:r>
      <w:proofErr w:type="spellStart"/>
      <w:r>
        <w:rPr>
          <w:bCs/>
          <w:iCs/>
          <w:lang w:val="en-US"/>
        </w:rPr>
        <w:t>p</w:t>
      </w:r>
      <w:r>
        <w:rPr>
          <w:bCs/>
          <w:iCs/>
          <w:vertAlign w:val="subscript"/>
          <w:lang w:val="en-US"/>
        </w:rPr>
        <w:t>alt</w:t>
      </w:r>
      <w:proofErr w:type="spellEnd"/>
      <w:r>
        <w:rPr>
          <w:bCs/>
          <w:iCs/>
          <w:lang w:val="en-US"/>
        </w:rPr>
        <w:t xml:space="preserve"> has a clear effect. </w:t>
      </w:r>
      <w:r w:rsidR="00AB06B9">
        <w:rPr>
          <w:bCs/>
          <w:iCs/>
          <w:lang w:val="en-US"/>
        </w:rPr>
        <w:t xml:space="preserve">Figure 5 shows that </w:t>
      </w:r>
      <w:r w:rsidR="00AB06B9">
        <w:rPr>
          <w:bCs/>
          <w:i/>
          <w:lang w:val="en-US"/>
        </w:rPr>
        <w:t>R</w:t>
      </w:r>
      <w:r w:rsidR="00AB06B9">
        <w:rPr>
          <w:bCs/>
          <w:i/>
          <w:vertAlign w:val="superscript"/>
          <w:lang w:val="en-US"/>
        </w:rPr>
        <w:t>2</w:t>
      </w:r>
      <w:r w:rsidR="00AB06B9">
        <w:rPr>
          <w:bCs/>
          <w:i/>
          <w:lang w:val="en-US"/>
        </w:rPr>
        <w:t xml:space="preserve"> </w:t>
      </w:r>
      <w:r w:rsidR="00AB06B9">
        <w:rPr>
          <w:bCs/>
          <w:iCs/>
          <w:lang w:val="en-US"/>
        </w:rPr>
        <w:t xml:space="preserve">consistently decreases when </w:t>
      </w:r>
      <w:proofErr w:type="spellStart"/>
      <w:r w:rsidR="00AB06B9" w:rsidRPr="00454573">
        <w:rPr>
          <w:bCs/>
          <w:i/>
          <w:lang w:val="en-US"/>
        </w:rPr>
        <w:t>N</w:t>
      </w:r>
      <w:r w:rsidR="00AD00DC" w:rsidRPr="00454573">
        <w:rPr>
          <w:bCs/>
          <w:i/>
          <w:vertAlign w:val="subscript"/>
          <w:lang w:val="en-US"/>
        </w:rPr>
        <w:t>gen</w:t>
      </w:r>
      <w:proofErr w:type="spellEnd"/>
      <w:r w:rsidR="00AB06B9">
        <w:rPr>
          <w:bCs/>
          <w:iCs/>
          <w:lang w:val="en-US"/>
        </w:rPr>
        <w:t xml:space="preserve"> increases (</w:t>
      </w:r>
      <w:r w:rsidR="00AB06B9">
        <w:rPr>
          <w:bCs/>
          <w:i/>
          <w:lang w:val="en-US"/>
        </w:rPr>
        <w:t>X</w:t>
      </w:r>
      <w:r w:rsidR="00AB06B9">
        <w:rPr>
          <w:bCs/>
          <w:i/>
          <w:vertAlign w:val="superscript"/>
          <w:lang w:val="en-US"/>
        </w:rPr>
        <w:t>2</w:t>
      </w:r>
      <w:r w:rsidR="00AB06B9" w:rsidRPr="00B97922">
        <w:rPr>
          <w:bCs/>
          <w:iCs/>
          <w:lang w:val="en-US"/>
        </w:rPr>
        <w:t>(2)</w:t>
      </w:r>
      <w:r w:rsidR="00AB06B9">
        <w:rPr>
          <w:bCs/>
          <w:i/>
          <w:lang w:val="en-US"/>
        </w:rPr>
        <w:t xml:space="preserve"> </w:t>
      </w:r>
      <w:r w:rsidR="00AB06B9">
        <w:rPr>
          <w:bCs/>
          <w:iCs/>
          <w:lang w:val="en-US"/>
        </w:rPr>
        <w:t xml:space="preserve">= 1159.18, </w:t>
      </w:r>
      <w:r w:rsidR="009F45CA">
        <w:rPr>
          <w:bCs/>
          <w:i/>
          <w:lang w:val="en-US"/>
        </w:rPr>
        <w:t>p</w:t>
      </w:r>
      <w:r w:rsidR="00AB06B9">
        <w:rPr>
          <w:bCs/>
          <w:iCs/>
          <w:lang w:val="en-US"/>
        </w:rPr>
        <w:t xml:space="preserve"> &lt; .001). The effect size (</w:t>
      </w:r>
      <w:proofErr w:type="spellStart"/>
      <w:r w:rsidR="00AB06B9" w:rsidRPr="00454573">
        <w:rPr>
          <w:bCs/>
          <w:i/>
          <w:lang w:val="en-US"/>
        </w:rPr>
        <w:t>W</w:t>
      </w:r>
      <w:r w:rsidR="00AB06B9" w:rsidRPr="00454573">
        <w:rPr>
          <w:bCs/>
          <w:i/>
          <w:lang w:val="en-US"/>
        </w:rPr>
        <w:softHyphen/>
      </w:r>
      <w:r w:rsidR="00AB06B9" w:rsidRPr="00454573">
        <w:rPr>
          <w:bCs/>
          <w:i/>
          <w:vertAlign w:val="subscript"/>
          <w:lang w:val="en-US"/>
        </w:rPr>
        <w:t>kendall</w:t>
      </w:r>
      <w:proofErr w:type="spellEnd"/>
      <w:r w:rsidR="00AB06B9" w:rsidRPr="00454573">
        <w:rPr>
          <w:bCs/>
          <w:i/>
          <w:vertAlign w:val="subscript"/>
          <w:lang w:val="en-US"/>
        </w:rPr>
        <w:softHyphen/>
      </w:r>
      <w:r w:rsidR="00AB06B9">
        <w:rPr>
          <w:bCs/>
          <w:iCs/>
          <w:lang w:val="en-US"/>
        </w:rPr>
        <w:t xml:space="preserve"> = .28) indicates a fair (slight/medium) effect (Landis &amp; Koch, 1977). </w:t>
      </w:r>
      <w:r w:rsidR="009F45CA">
        <w:rPr>
          <w:bCs/>
          <w:iCs/>
          <w:lang w:val="en-US"/>
        </w:rPr>
        <w:t xml:space="preserve">Figure 6 reveals that </w:t>
      </w:r>
      <w:proofErr w:type="spellStart"/>
      <w:r w:rsidR="009F45CA">
        <w:rPr>
          <w:bCs/>
          <w:iCs/>
          <w:lang w:val="en-US"/>
        </w:rPr>
        <w:t>p</w:t>
      </w:r>
      <w:r w:rsidR="009F45CA">
        <w:rPr>
          <w:bCs/>
          <w:iCs/>
          <w:vertAlign w:val="subscript"/>
          <w:lang w:val="en-US"/>
        </w:rPr>
        <w:t>alt</w:t>
      </w:r>
      <w:proofErr w:type="spellEnd"/>
      <w:r w:rsidR="009F45CA">
        <w:rPr>
          <w:bCs/>
          <w:iCs/>
          <w:lang w:val="en-US"/>
        </w:rPr>
        <w:t xml:space="preserve"> consistently results in the lowest tree size (</w:t>
      </w:r>
      <w:r w:rsidR="009F45CA">
        <w:rPr>
          <w:bCs/>
          <w:i/>
          <w:lang w:val="en-US"/>
        </w:rPr>
        <w:t>X</w:t>
      </w:r>
      <w:r w:rsidR="009F45CA">
        <w:rPr>
          <w:bCs/>
          <w:i/>
          <w:vertAlign w:val="superscript"/>
          <w:lang w:val="en-US"/>
        </w:rPr>
        <w:t>2</w:t>
      </w:r>
      <w:r w:rsidR="009F45CA" w:rsidRPr="00B97922">
        <w:rPr>
          <w:bCs/>
          <w:iCs/>
          <w:lang w:val="en-US"/>
        </w:rPr>
        <w:t>(2)</w:t>
      </w:r>
      <w:r w:rsidR="009F45CA">
        <w:rPr>
          <w:bCs/>
          <w:i/>
          <w:lang w:val="en-US"/>
        </w:rPr>
        <w:t xml:space="preserve"> </w:t>
      </w:r>
      <w:r w:rsidR="009F45CA">
        <w:rPr>
          <w:bCs/>
          <w:iCs/>
          <w:lang w:val="en-US"/>
        </w:rPr>
        <w:t xml:space="preserve">= 857.65, </w:t>
      </w:r>
      <w:r w:rsidR="009F45CA">
        <w:rPr>
          <w:bCs/>
          <w:i/>
          <w:lang w:val="en-US"/>
        </w:rPr>
        <w:t>p</w:t>
      </w:r>
      <w:r w:rsidR="009F45CA">
        <w:rPr>
          <w:bCs/>
          <w:iCs/>
          <w:lang w:val="en-US"/>
        </w:rPr>
        <w:t xml:space="preserve"> &lt; .001) with (</w:t>
      </w:r>
      <w:proofErr w:type="spellStart"/>
      <w:r w:rsidR="009F45CA" w:rsidRPr="00454573">
        <w:rPr>
          <w:bCs/>
          <w:i/>
          <w:lang w:val="en-US"/>
        </w:rPr>
        <w:t>W</w:t>
      </w:r>
      <w:r w:rsidR="009F45CA" w:rsidRPr="00454573">
        <w:rPr>
          <w:bCs/>
          <w:i/>
          <w:lang w:val="en-US"/>
        </w:rPr>
        <w:softHyphen/>
      </w:r>
      <w:r w:rsidR="009F45CA" w:rsidRPr="00454573">
        <w:rPr>
          <w:bCs/>
          <w:i/>
          <w:vertAlign w:val="subscript"/>
          <w:lang w:val="en-US"/>
        </w:rPr>
        <w:t>kendall</w:t>
      </w:r>
      <w:proofErr w:type="spellEnd"/>
      <w:r w:rsidR="009F45CA" w:rsidRPr="00454573">
        <w:rPr>
          <w:bCs/>
          <w:i/>
          <w:vertAlign w:val="subscript"/>
          <w:lang w:val="en-US"/>
        </w:rPr>
        <w:softHyphen/>
      </w:r>
      <w:r w:rsidR="009F45CA">
        <w:rPr>
          <w:bCs/>
          <w:iCs/>
          <w:lang w:val="en-US"/>
        </w:rPr>
        <w:t xml:space="preserve"> = .20) indicating a fair effect (Landis &amp; Koch, 1977). While this seems to suggest that setting </w:t>
      </w:r>
      <w:proofErr w:type="spellStart"/>
      <w:r w:rsidR="009F45CA" w:rsidRPr="00454573">
        <w:rPr>
          <w:bCs/>
          <w:i/>
          <w:lang w:val="en-US"/>
        </w:rPr>
        <w:t>p</w:t>
      </w:r>
      <w:r w:rsidR="009F45CA" w:rsidRPr="00454573">
        <w:rPr>
          <w:bCs/>
          <w:i/>
          <w:vertAlign w:val="subscript"/>
          <w:lang w:val="en-US"/>
        </w:rPr>
        <w:t>alt</w:t>
      </w:r>
      <w:proofErr w:type="spellEnd"/>
      <w:r w:rsidR="009F45CA">
        <w:rPr>
          <w:bCs/>
          <w:i/>
          <w:lang w:val="en-US"/>
        </w:rPr>
        <w:t xml:space="preserve"> </w:t>
      </w:r>
      <w:r w:rsidR="009F45CA">
        <w:rPr>
          <w:bCs/>
          <w:iCs/>
          <w:lang w:val="en-US"/>
        </w:rPr>
        <w:t xml:space="preserve">= 0 always leads to the best results in terms of accuracy and predictability, it is worth noting that for </w:t>
      </w:r>
      <w:proofErr w:type="spellStart"/>
      <w:r w:rsidR="009F45CA" w:rsidRPr="00454573">
        <w:rPr>
          <w:bCs/>
          <w:i/>
          <w:lang w:val="en-US"/>
        </w:rPr>
        <w:t>N</w:t>
      </w:r>
      <w:r w:rsidR="00AD00DC" w:rsidRPr="00454573">
        <w:rPr>
          <w:bCs/>
          <w:i/>
          <w:vertAlign w:val="subscript"/>
          <w:lang w:val="en-US"/>
        </w:rPr>
        <w:t>gen</w:t>
      </w:r>
      <w:proofErr w:type="spellEnd"/>
      <w:r w:rsidR="009F45CA">
        <w:rPr>
          <w:bCs/>
          <w:iCs/>
          <w:lang w:val="en-US"/>
        </w:rPr>
        <w:t xml:space="preserve"> = 1 and </w:t>
      </w:r>
      <w:proofErr w:type="spellStart"/>
      <w:r w:rsidR="009F45CA" w:rsidRPr="00454573">
        <w:rPr>
          <w:bCs/>
          <w:i/>
          <w:lang w:val="en-US"/>
        </w:rPr>
        <w:t>p</w:t>
      </w:r>
      <w:r w:rsidR="009F45CA" w:rsidRPr="00454573">
        <w:rPr>
          <w:bCs/>
          <w:i/>
          <w:vertAlign w:val="subscript"/>
          <w:lang w:val="en-US"/>
        </w:rPr>
        <w:t>alt</w:t>
      </w:r>
      <w:proofErr w:type="spellEnd"/>
      <w:r w:rsidR="009F45CA">
        <w:rPr>
          <w:bCs/>
          <w:i/>
          <w:lang w:val="en-US"/>
        </w:rPr>
        <w:t xml:space="preserve"> </w:t>
      </w:r>
      <w:r w:rsidR="009F45CA">
        <w:rPr>
          <w:bCs/>
          <w:iCs/>
          <w:lang w:val="en-US"/>
        </w:rPr>
        <w:t xml:space="preserve">= 0 leads to both the highest </w:t>
      </w:r>
      <w:r w:rsidR="009F45CA" w:rsidRPr="009F45CA">
        <w:rPr>
          <w:bCs/>
          <w:i/>
          <w:lang w:val="en-US"/>
        </w:rPr>
        <w:t>R</w:t>
      </w:r>
      <w:r w:rsidR="009F45CA" w:rsidRPr="009F45CA">
        <w:rPr>
          <w:bCs/>
          <w:i/>
          <w:vertAlign w:val="superscript"/>
          <w:lang w:val="en-US"/>
        </w:rPr>
        <w:t>2</w:t>
      </w:r>
      <w:r w:rsidR="009F45CA">
        <w:rPr>
          <w:bCs/>
          <w:iCs/>
          <w:lang w:val="en-US"/>
        </w:rPr>
        <w:t xml:space="preserve"> and highest tree size</w:t>
      </w:r>
      <w:r w:rsidR="00E232FC">
        <w:rPr>
          <w:bCs/>
          <w:iCs/>
          <w:lang w:val="en-US"/>
        </w:rPr>
        <w:t xml:space="preserve"> (see Appendix 3)</w:t>
      </w:r>
      <w:r w:rsidR="009F45CA">
        <w:rPr>
          <w:bCs/>
          <w:iCs/>
          <w:lang w:val="en-US"/>
        </w:rPr>
        <w:t>.</w:t>
      </w:r>
      <w:r w:rsidR="004261D5" w:rsidRPr="004261D5">
        <w:rPr>
          <w:bCs/>
          <w:iCs/>
          <w:lang w:val="en-US"/>
        </w:rPr>
        <w:t xml:space="preserve"> </w:t>
      </w:r>
    </w:p>
    <w:p w14:paraId="4E395C99" w14:textId="0CFDC8D7" w:rsidR="00B464F9" w:rsidRDefault="00B464F9" w:rsidP="00B464F9">
      <w:pPr>
        <w:jc w:val="center"/>
        <w:rPr>
          <w:b/>
          <w:iCs/>
          <w:lang w:val="en-US"/>
        </w:rPr>
      </w:pPr>
      <w:r>
        <w:rPr>
          <w:b/>
          <w:iCs/>
          <w:lang w:val="en-US"/>
        </w:rPr>
        <w:t>Discussion</w:t>
      </w:r>
    </w:p>
    <w:p w14:paraId="1903C4AE" w14:textId="76B13483" w:rsidR="0052022B" w:rsidRDefault="00B464F9" w:rsidP="002243DC">
      <w:pPr>
        <w:ind w:firstLine="708"/>
        <w:rPr>
          <w:bCs/>
          <w:iCs/>
          <w:lang w:val="en-AU"/>
        </w:rPr>
      </w:pPr>
      <w:bookmarkStart w:id="47" w:name="_Hlk130289176"/>
      <w:r>
        <w:rPr>
          <w:bCs/>
          <w:iCs/>
          <w:lang w:val="en-AU"/>
        </w:rPr>
        <w:t xml:space="preserve">The results have </w:t>
      </w:r>
      <w:bookmarkStart w:id="48" w:name="_Hlk130289110"/>
      <w:bookmarkEnd w:id="47"/>
      <w:r>
        <w:rPr>
          <w:bCs/>
          <w:iCs/>
          <w:lang w:val="en-AU"/>
        </w:rPr>
        <w:t xml:space="preserve">provided evidence to reject the null-hypothesis that BA trees and GLMM trees have equivalent accuracy (measured in </w:t>
      </w:r>
      <w:r>
        <w:rPr>
          <w:bCs/>
          <w:i/>
          <w:lang w:val="en-AU"/>
        </w:rPr>
        <w:t>R</w:t>
      </w:r>
      <w:r>
        <w:rPr>
          <w:bCs/>
          <w:i/>
          <w:vertAlign w:val="superscript"/>
          <w:lang w:val="en-AU"/>
        </w:rPr>
        <w:t>2</w:t>
      </w:r>
      <w:r>
        <w:rPr>
          <w:bCs/>
          <w:iCs/>
          <w:lang w:val="en-AU"/>
        </w:rPr>
        <w:t xml:space="preserve">). </w:t>
      </w:r>
      <w:bookmarkEnd w:id="48"/>
      <w:r>
        <w:rPr>
          <w:bCs/>
          <w:iCs/>
          <w:lang w:val="en-AU"/>
        </w:rPr>
        <w:t xml:space="preserve">Tukey’s HSD test revealed that PPD-based GLMM trees obtained higher </w:t>
      </w:r>
      <w:r>
        <w:rPr>
          <w:bCs/>
          <w:i/>
          <w:lang w:val="en-AU"/>
        </w:rPr>
        <w:t>R</w:t>
      </w:r>
      <w:r>
        <w:rPr>
          <w:bCs/>
          <w:i/>
          <w:vertAlign w:val="superscript"/>
          <w:lang w:val="en-AU"/>
        </w:rPr>
        <w:t>2</w:t>
      </w:r>
      <w:r>
        <w:rPr>
          <w:bCs/>
          <w:i/>
          <w:lang w:val="en-AU"/>
        </w:rPr>
        <w:t xml:space="preserve"> </w:t>
      </w:r>
      <w:r>
        <w:rPr>
          <w:bCs/>
          <w:iCs/>
          <w:lang w:val="en-AU"/>
        </w:rPr>
        <w:t>than GLMM trees on four out of seven datasets, which were datasets where the M-BART model was able to make an accurate prediction. On the three datasets where the M-BART model</w:t>
      </w:r>
      <w:r w:rsidRPr="00B464F9">
        <w:rPr>
          <w:bCs/>
          <w:iCs/>
          <w:lang w:val="en-AU"/>
        </w:rPr>
        <w:t xml:space="preserve"> </w:t>
      </w:r>
      <w:r>
        <w:rPr>
          <w:bCs/>
          <w:iCs/>
          <w:lang w:val="en-AU"/>
        </w:rPr>
        <w:t xml:space="preserve">did not find an accurate prediction, there was no significant difference in </w:t>
      </w:r>
      <w:r>
        <w:rPr>
          <w:bCs/>
          <w:i/>
          <w:lang w:val="en-AU"/>
        </w:rPr>
        <w:t>R</w:t>
      </w:r>
      <w:r>
        <w:rPr>
          <w:bCs/>
          <w:i/>
          <w:vertAlign w:val="superscript"/>
          <w:lang w:val="en-AU"/>
        </w:rPr>
        <w:t>2</w:t>
      </w:r>
      <w:r>
        <w:rPr>
          <w:bCs/>
          <w:iCs/>
          <w:lang w:val="en-AU"/>
        </w:rPr>
        <w:t xml:space="preserve">. This is likely because the BA trees are modelled based on the predictions from the M-BART model. </w:t>
      </w:r>
      <w:r w:rsidR="002243DC" w:rsidRPr="004C27E8">
        <w:rPr>
          <w:bCs/>
          <w:iCs/>
          <w:noProof/>
          <w:lang w:val="en-AU"/>
        </w:rPr>
        <w:lastRenderedPageBreak/>
        <w:drawing>
          <wp:inline distT="0" distB="0" distL="0" distR="0" wp14:anchorId="28E15EEA" wp14:editId="12C9F428">
            <wp:extent cx="5760720" cy="4854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854575"/>
                    </a:xfrm>
                    <a:prstGeom prst="rect">
                      <a:avLst/>
                    </a:prstGeom>
                  </pic:spPr>
                </pic:pic>
              </a:graphicData>
            </a:graphic>
          </wp:inline>
        </w:drawing>
      </w:r>
      <w:r>
        <w:rPr>
          <w:bCs/>
          <w:iCs/>
          <w:lang w:val="en-AU"/>
        </w:rPr>
        <w:t xml:space="preserve">When the black box model does not produce accurate </w:t>
      </w:r>
      <w:r w:rsidR="002243DC">
        <w:rPr>
          <w:bCs/>
          <w:iCs/>
          <w:lang w:val="en-AU"/>
        </w:rPr>
        <w:t>predictions,</w:t>
      </w:r>
      <w:r>
        <w:rPr>
          <w:bCs/>
          <w:iCs/>
          <w:lang w:val="en-AU"/>
        </w:rPr>
        <w:t xml:space="preserve"> it makes no sense to calculate further models based on those predictions. I thus recommended to only create BA tree models when a black box model can find an accurate prediction. </w:t>
      </w:r>
    </w:p>
    <w:p w14:paraId="24720ABD" w14:textId="19867AEE" w:rsidR="00B464F9" w:rsidRPr="00B464F9" w:rsidRDefault="00630853" w:rsidP="002243DC">
      <w:pPr>
        <w:ind w:firstLine="708"/>
        <w:rPr>
          <w:bCs/>
          <w:iCs/>
          <w:lang w:val="en-AU"/>
        </w:rPr>
      </w:pPr>
      <w:r>
        <w:rPr>
          <w:bCs/>
          <w:iCs/>
          <w:lang w:val="en-AU"/>
        </w:rPr>
        <w:t xml:space="preserve">The results showed that the tree size for BA trees increased to uninterpretable levels (often reaching &gt; 40) when using the most accurate model with </w:t>
      </w:r>
      <w:r w:rsidRPr="00454573">
        <w:rPr>
          <w:bCs/>
          <w:i/>
          <w:lang w:val="en-AU"/>
        </w:rPr>
        <w:t>N</w:t>
      </w:r>
      <w:r w:rsidR="00AD00DC" w:rsidRPr="00454573">
        <w:rPr>
          <w:bCs/>
          <w:i/>
          <w:vertAlign w:val="subscript"/>
          <w:lang w:val="en-US"/>
        </w:rPr>
        <w:t>gen</w:t>
      </w:r>
      <w:r>
        <w:rPr>
          <w:bCs/>
          <w:iCs/>
          <w:lang w:val="en-AU"/>
        </w:rPr>
        <w:t xml:space="preserve"> = 1. When increasing </w:t>
      </w:r>
      <w:r w:rsidRPr="00454573">
        <w:rPr>
          <w:bCs/>
          <w:i/>
          <w:lang w:val="en-AU"/>
        </w:rPr>
        <w:t>N</w:t>
      </w:r>
      <w:r w:rsidR="00AD00DC" w:rsidRPr="00454573">
        <w:rPr>
          <w:bCs/>
          <w:i/>
          <w:vertAlign w:val="subscript"/>
          <w:lang w:val="en-US"/>
        </w:rPr>
        <w:t>gen</w:t>
      </w:r>
      <w:r>
        <w:rPr>
          <w:bCs/>
          <w:iCs/>
          <w:lang w:val="en-AU"/>
        </w:rPr>
        <w:t>, however the tree size decreases and can get lower</w:t>
      </w:r>
      <w:r w:rsidR="00534025">
        <w:rPr>
          <w:bCs/>
          <w:iCs/>
          <w:lang w:val="en-AU"/>
        </w:rPr>
        <w:t xml:space="preserve"> than the GLMM tree. This increase in interpretability comes at the cost of lowering the accuracy, but this decrease is a small one. Researchers using BA tree models should thus take into account their goals and thus vary </w:t>
      </w:r>
      <w:r w:rsidR="00534025" w:rsidRPr="00454573">
        <w:rPr>
          <w:bCs/>
          <w:i/>
          <w:lang w:val="en-AU"/>
        </w:rPr>
        <w:t>N</w:t>
      </w:r>
      <w:r w:rsidR="00AD00DC" w:rsidRPr="00454573">
        <w:rPr>
          <w:bCs/>
          <w:i/>
          <w:vertAlign w:val="subscript"/>
          <w:lang w:val="en-US"/>
        </w:rPr>
        <w:t>gen</w:t>
      </w:r>
      <w:r w:rsidR="00534025">
        <w:rPr>
          <w:bCs/>
          <w:iCs/>
          <w:lang w:val="en-AU"/>
        </w:rPr>
        <w:t xml:space="preserve"> based on the importance of interpretability in their study. </w:t>
      </w:r>
      <w:r w:rsidR="00B729FA">
        <w:rPr>
          <w:bCs/>
          <w:iCs/>
          <w:lang w:val="en-AU"/>
        </w:rPr>
        <w:t>As stated in the introduction I believe that there is an inherent value to</w:t>
      </w:r>
      <w:r w:rsidR="00343575">
        <w:rPr>
          <w:bCs/>
          <w:iCs/>
          <w:lang w:val="en-AU"/>
        </w:rPr>
        <w:t xml:space="preserve"> </w:t>
      </w:r>
      <w:r w:rsidR="00B729FA">
        <w:rPr>
          <w:bCs/>
          <w:iCs/>
          <w:lang w:val="en-AU"/>
        </w:rPr>
        <w:t xml:space="preserve">interpretability that can outweigh a small decrease in accuracy. Using a high value of </w:t>
      </w:r>
      <w:r w:rsidR="00B729FA" w:rsidRPr="00454573">
        <w:rPr>
          <w:bCs/>
          <w:i/>
          <w:lang w:val="en-AU"/>
        </w:rPr>
        <w:t>N</w:t>
      </w:r>
      <w:r w:rsidR="00AD00DC" w:rsidRPr="00454573">
        <w:rPr>
          <w:bCs/>
          <w:i/>
          <w:vertAlign w:val="subscript"/>
          <w:lang w:val="en-US"/>
        </w:rPr>
        <w:t>gen</w:t>
      </w:r>
      <w:r w:rsidR="00B729FA">
        <w:rPr>
          <w:bCs/>
          <w:iCs/>
          <w:lang w:val="en-AU"/>
        </w:rPr>
        <w:t xml:space="preserve"> could lead to a very informative tree, even if the accuracy is slightly lower.</w:t>
      </w:r>
      <w:r w:rsidR="00B464F9" w:rsidRPr="00B464F9">
        <w:rPr>
          <w:b/>
          <w:i/>
          <w:lang w:val="en-GB"/>
        </w:rPr>
        <w:t xml:space="preserve"> </w:t>
      </w:r>
      <w:r w:rsidR="00E232FC" w:rsidRPr="005B6080">
        <w:rPr>
          <w:bCs/>
          <w:iCs/>
          <w:lang w:val="en-AU"/>
        </w:rPr>
        <w:t xml:space="preserve">There is </w:t>
      </w:r>
      <w:r w:rsidR="008711B8">
        <w:rPr>
          <w:bCs/>
          <w:iCs/>
          <w:lang w:val="en-AU"/>
        </w:rPr>
        <w:t>slight evidence</w:t>
      </w:r>
      <w:r w:rsidR="00E232FC" w:rsidRPr="005B6080">
        <w:rPr>
          <w:bCs/>
          <w:iCs/>
          <w:lang w:val="en-AU"/>
        </w:rPr>
        <w:t xml:space="preserve"> to reject </w:t>
      </w:r>
      <w:r w:rsidR="008711B8">
        <w:rPr>
          <w:bCs/>
          <w:iCs/>
          <w:lang w:val="en-AU"/>
        </w:rPr>
        <w:t xml:space="preserve">the null-hypothesis </w:t>
      </w:r>
      <w:r w:rsidR="00E232FC" w:rsidRPr="005B6080">
        <w:rPr>
          <w:bCs/>
          <w:iCs/>
          <w:lang w:val="en-AU"/>
        </w:rPr>
        <w:t xml:space="preserve">that </w:t>
      </w:r>
      <w:r w:rsidR="008711B8">
        <w:rPr>
          <w:bCs/>
          <w:iCs/>
          <w:lang w:val="en-AU"/>
        </w:rPr>
        <w:t>PPD</w:t>
      </w:r>
      <w:r w:rsidR="00E232FC" w:rsidRPr="005B6080">
        <w:rPr>
          <w:bCs/>
          <w:iCs/>
          <w:lang w:val="en-AU"/>
        </w:rPr>
        <w:t xml:space="preserve">-based BA trees would have equivalent </w:t>
      </w:r>
      <w:r w:rsidR="008711B8">
        <w:rPr>
          <w:bCs/>
          <w:iCs/>
          <w:lang w:val="en-AU"/>
        </w:rPr>
        <w:t xml:space="preserve">accuracy </w:t>
      </w:r>
      <w:r w:rsidR="00E232FC" w:rsidRPr="005B6080">
        <w:rPr>
          <w:bCs/>
          <w:iCs/>
          <w:lang w:val="en-AU"/>
        </w:rPr>
        <w:t xml:space="preserve">to </w:t>
      </w:r>
      <w:r w:rsidR="008711B8">
        <w:rPr>
          <w:bCs/>
          <w:iCs/>
          <w:lang w:val="en-AU"/>
        </w:rPr>
        <w:t xml:space="preserve">smearing-based BA </w:t>
      </w:r>
      <w:r w:rsidR="00E232FC" w:rsidRPr="005B6080">
        <w:rPr>
          <w:bCs/>
          <w:iCs/>
          <w:lang w:val="en-AU"/>
        </w:rPr>
        <w:t xml:space="preserve">trees on the same datasets. </w:t>
      </w:r>
      <w:r w:rsidR="008711B8">
        <w:rPr>
          <w:bCs/>
          <w:iCs/>
          <w:lang w:val="en-AU"/>
        </w:rPr>
        <w:t>Tukey’s HSD test</w:t>
      </w:r>
      <w:r w:rsidR="00B464F9">
        <w:rPr>
          <w:b/>
          <w:i/>
          <w:lang w:val="en-AU"/>
        </w:rPr>
        <w:t xml:space="preserve"> </w:t>
      </w:r>
      <w:r w:rsidR="008711B8">
        <w:rPr>
          <w:bCs/>
          <w:iCs/>
          <w:lang w:val="en-AU"/>
        </w:rPr>
        <w:t xml:space="preserve">revealed that PPD-based GLMM trees obtained higher </w:t>
      </w:r>
      <w:r w:rsidR="008711B8">
        <w:rPr>
          <w:bCs/>
          <w:i/>
          <w:lang w:val="en-AU"/>
        </w:rPr>
        <w:t>R</w:t>
      </w:r>
      <w:r w:rsidR="008711B8">
        <w:rPr>
          <w:bCs/>
          <w:i/>
          <w:vertAlign w:val="superscript"/>
          <w:lang w:val="en-AU"/>
        </w:rPr>
        <w:t>2</w:t>
      </w:r>
      <w:r w:rsidR="008711B8">
        <w:rPr>
          <w:bCs/>
          <w:i/>
          <w:lang w:val="en-AU"/>
        </w:rPr>
        <w:t xml:space="preserve"> </w:t>
      </w:r>
      <w:r w:rsidR="008711B8">
        <w:rPr>
          <w:bCs/>
          <w:iCs/>
          <w:lang w:val="en-AU"/>
        </w:rPr>
        <w:t>than smearing-based BA trees on</w:t>
      </w:r>
      <w:r w:rsidR="00B464F9" w:rsidRPr="00B464F9">
        <w:rPr>
          <w:bCs/>
          <w:iCs/>
          <w:lang w:val="en-AU"/>
        </w:rPr>
        <w:t xml:space="preserve"> </w:t>
      </w:r>
      <w:r w:rsidR="00B464F9">
        <w:rPr>
          <w:bCs/>
          <w:iCs/>
          <w:lang w:val="en-AU"/>
        </w:rPr>
        <w:t xml:space="preserve">two out of seven datasets. It is noted that smearing-based BA trees only outperformed GLMM trees on one out of seven datasets. </w:t>
      </w:r>
    </w:p>
    <w:p w14:paraId="6CC9BA33" w14:textId="5726B0E9" w:rsidR="004C27E8" w:rsidRPr="002243DC" w:rsidRDefault="00534025" w:rsidP="002243DC">
      <w:pPr>
        <w:ind w:firstLine="708"/>
        <w:rPr>
          <w:bCs/>
          <w:iCs/>
          <w:lang w:val="en-AU"/>
        </w:rPr>
      </w:pPr>
      <w:r>
        <w:rPr>
          <w:bCs/>
          <w:iCs/>
          <w:lang w:val="en-AU"/>
        </w:rPr>
        <w:t xml:space="preserve">When setting </w:t>
      </w:r>
      <w:proofErr w:type="spellStart"/>
      <w:r w:rsidRPr="00454573">
        <w:rPr>
          <w:bCs/>
          <w:i/>
          <w:lang w:val="en-AU"/>
        </w:rPr>
        <w:t>p</w:t>
      </w:r>
      <w:r w:rsidRPr="00454573">
        <w:rPr>
          <w:bCs/>
          <w:i/>
          <w:vertAlign w:val="subscript"/>
          <w:lang w:val="en-AU"/>
        </w:rPr>
        <w:t>alt</w:t>
      </w:r>
      <w:proofErr w:type="spellEnd"/>
      <w:r>
        <w:rPr>
          <w:bCs/>
          <w:iCs/>
          <w:lang w:val="en-AU"/>
        </w:rPr>
        <w:t xml:space="preserve"> = 0, the smearing-based BA trees consistently had the highest interpretability and highest accuracy. This contrasts the findings by </w:t>
      </w:r>
      <w:proofErr w:type="spellStart"/>
      <w:r>
        <w:rPr>
          <w:lang w:val="en-US"/>
        </w:rPr>
        <w:t>Breiman</w:t>
      </w:r>
      <w:proofErr w:type="spellEnd"/>
      <w:r>
        <w:rPr>
          <w:lang w:val="en-US"/>
        </w:rPr>
        <w:t xml:space="preserve"> and Shang (</w:t>
      </w:r>
      <w:r w:rsidRPr="00922EC5">
        <w:rPr>
          <w:lang w:val="en-US"/>
        </w:rPr>
        <w:t>1996</w:t>
      </w:r>
      <w:r>
        <w:rPr>
          <w:lang w:val="en-US"/>
        </w:rPr>
        <w:t xml:space="preserve">) that found </w:t>
      </w:r>
      <w:proofErr w:type="spellStart"/>
      <w:r w:rsidRPr="00454573">
        <w:rPr>
          <w:bCs/>
          <w:i/>
          <w:lang w:val="en-AU"/>
        </w:rPr>
        <w:t>p</w:t>
      </w:r>
      <w:r w:rsidRPr="00454573">
        <w:rPr>
          <w:bCs/>
          <w:i/>
          <w:vertAlign w:val="subscript"/>
          <w:lang w:val="en-AU"/>
        </w:rPr>
        <w:t>alt</w:t>
      </w:r>
      <w:proofErr w:type="spellEnd"/>
      <w:r>
        <w:rPr>
          <w:bCs/>
          <w:iCs/>
          <w:lang w:val="en-AU"/>
        </w:rPr>
        <w:t xml:space="preserve"> = 0</w:t>
      </w:r>
      <w:r w:rsidR="004919CC">
        <w:rPr>
          <w:bCs/>
          <w:iCs/>
          <w:lang w:val="en-AU"/>
        </w:rPr>
        <w:t xml:space="preserve">.50 to lead to the most accurate results. The current study thus leads to the conclusion that the smearing should not be considered as a data-generated method for BA trees. This is because setting </w:t>
      </w:r>
      <w:proofErr w:type="spellStart"/>
      <w:r w:rsidR="004919CC" w:rsidRPr="00454573">
        <w:rPr>
          <w:bCs/>
          <w:i/>
          <w:lang w:val="en-AU"/>
        </w:rPr>
        <w:t>p</w:t>
      </w:r>
      <w:r w:rsidR="004919CC" w:rsidRPr="00454573">
        <w:rPr>
          <w:bCs/>
          <w:i/>
          <w:vertAlign w:val="subscript"/>
          <w:lang w:val="en-AU"/>
        </w:rPr>
        <w:t>alt</w:t>
      </w:r>
      <w:proofErr w:type="spellEnd"/>
      <w:r w:rsidR="004919CC">
        <w:rPr>
          <w:bCs/>
          <w:iCs/>
          <w:lang w:val="en-AU"/>
        </w:rPr>
        <w:t xml:space="preserve"> = 0 means that we are not actually smearing but resampling from the original data with </w:t>
      </w:r>
      <w:r w:rsidR="004919CC">
        <w:rPr>
          <w:bCs/>
          <w:iCs/>
          <w:lang w:val="en-AU"/>
        </w:rPr>
        <w:lastRenderedPageBreak/>
        <w:t xml:space="preserve">replacement. Setting </w:t>
      </w:r>
      <w:proofErr w:type="spellStart"/>
      <w:r w:rsidR="004919CC">
        <w:rPr>
          <w:bCs/>
          <w:iCs/>
          <w:lang w:val="en-AU"/>
        </w:rPr>
        <w:t>p</w:t>
      </w:r>
      <w:r w:rsidR="004919CC">
        <w:rPr>
          <w:bCs/>
          <w:iCs/>
          <w:vertAlign w:val="subscript"/>
          <w:lang w:val="en-AU"/>
        </w:rPr>
        <w:t>alt</w:t>
      </w:r>
      <w:proofErr w:type="spellEnd"/>
      <w:r w:rsidR="004919CC">
        <w:rPr>
          <w:bCs/>
          <w:iCs/>
          <w:lang w:val="en-AU"/>
        </w:rPr>
        <w:t xml:space="preserve"> &gt; 0 most likely introduces too much random variance in the data, leading it to more inaccurate results.</w:t>
      </w:r>
    </w:p>
    <w:p w14:paraId="05B39DBC" w14:textId="4238D844" w:rsidR="00A17FA2" w:rsidRPr="00BA2899" w:rsidRDefault="00A17FA2" w:rsidP="005B6080">
      <w:pPr>
        <w:jc w:val="center"/>
        <w:rPr>
          <w:b/>
          <w:iCs/>
          <w:lang w:val="en-US"/>
        </w:rPr>
      </w:pPr>
      <w:r w:rsidRPr="00BA2899">
        <w:rPr>
          <w:b/>
          <w:iCs/>
          <w:lang w:val="en-US"/>
        </w:rPr>
        <w:t>Limitations</w:t>
      </w:r>
    </w:p>
    <w:p w14:paraId="453F452F" w14:textId="4C5BA304" w:rsidR="00591240" w:rsidRDefault="00591240" w:rsidP="00A17FA2">
      <w:pPr>
        <w:rPr>
          <w:b/>
          <w:i/>
          <w:iCs/>
          <w:lang w:val="en-AU"/>
        </w:rPr>
      </w:pPr>
      <w:r>
        <w:rPr>
          <w:b/>
          <w:i/>
          <w:iCs/>
          <w:lang w:val="en-AU"/>
        </w:rPr>
        <w:t>Non-accurate model</w:t>
      </w:r>
      <w:r w:rsidR="00F41FDA">
        <w:rPr>
          <w:b/>
          <w:i/>
          <w:iCs/>
          <w:lang w:val="en-AU"/>
        </w:rPr>
        <w:t>s</w:t>
      </w:r>
    </w:p>
    <w:p w14:paraId="53E07AB1" w14:textId="6F833A5B" w:rsidR="00591240" w:rsidRPr="00591240" w:rsidRDefault="00591240" w:rsidP="00F41FDA">
      <w:pPr>
        <w:ind w:firstLine="708"/>
        <w:rPr>
          <w:bCs/>
          <w:lang w:val="en-AU"/>
        </w:rPr>
      </w:pPr>
      <w:r>
        <w:rPr>
          <w:bCs/>
          <w:lang w:val="en-AU"/>
        </w:rPr>
        <w:t>As mentioned before, the BA trees had the most accurate and interpretable results when the M-BART model was accurate. There were no models that were able to have a better than chance fit (</w:t>
      </w:r>
      <w:r>
        <w:rPr>
          <w:bCs/>
          <w:i/>
          <w:iCs/>
          <w:lang w:val="en-AU"/>
        </w:rPr>
        <w:t>R</w:t>
      </w:r>
      <w:r>
        <w:rPr>
          <w:bCs/>
          <w:i/>
          <w:iCs/>
          <w:vertAlign w:val="superscript"/>
          <w:lang w:val="en-AU"/>
        </w:rPr>
        <w:t>2</w:t>
      </w:r>
      <w:r w:rsidRPr="00591240">
        <w:rPr>
          <w:bCs/>
          <w:lang w:val="en-AU"/>
        </w:rPr>
        <w:t xml:space="preserve"> &gt; 0) </w:t>
      </w:r>
      <w:r>
        <w:rPr>
          <w:bCs/>
          <w:lang w:val="en-AU"/>
        </w:rPr>
        <w:t xml:space="preserve">on the ACT and Marriage datasets. The </w:t>
      </w:r>
      <w:proofErr w:type="spellStart"/>
      <w:r>
        <w:rPr>
          <w:bCs/>
          <w:lang w:val="en-AU"/>
        </w:rPr>
        <w:t>ECLSKschool</w:t>
      </w:r>
      <w:proofErr w:type="spellEnd"/>
      <w:r>
        <w:rPr>
          <w:bCs/>
          <w:lang w:val="en-AU"/>
        </w:rPr>
        <w:t xml:space="preserve"> and Safety datasets had models with better but still mediocre fits (</w:t>
      </w:r>
      <w:r>
        <w:rPr>
          <w:bCs/>
          <w:i/>
          <w:iCs/>
          <w:lang w:val="en-AU"/>
        </w:rPr>
        <w:t>R</w:t>
      </w:r>
      <w:r>
        <w:rPr>
          <w:bCs/>
          <w:i/>
          <w:iCs/>
          <w:vertAlign w:val="superscript"/>
          <w:lang w:val="en-AU"/>
        </w:rPr>
        <w:t>2</w:t>
      </w:r>
      <w:r w:rsidRPr="00591240">
        <w:rPr>
          <w:bCs/>
          <w:lang w:val="en-AU"/>
        </w:rPr>
        <w:t xml:space="preserve"> </w:t>
      </w:r>
      <w:r>
        <w:rPr>
          <w:bCs/>
          <w:lang w:val="en-AU"/>
        </w:rPr>
        <w:t>&lt;</w:t>
      </w:r>
      <w:r w:rsidRPr="00591240">
        <w:rPr>
          <w:bCs/>
          <w:lang w:val="en-AU"/>
        </w:rPr>
        <w:t xml:space="preserve"> </w:t>
      </w:r>
      <w:r>
        <w:rPr>
          <w:bCs/>
          <w:lang w:val="en-AU"/>
        </w:rPr>
        <w:t xml:space="preserve">0.25). </w:t>
      </w:r>
      <w:r w:rsidR="00F41FDA">
        <w:rPr>
          <w:bCs/>
          <w:lang w:val="en-AU"/>
        </w:rPr>
        <w:t>This means that only three out of seven datasets had had M-BART models with good fits (</w:t>
      </w:r>
      <w:r w:rsidR="00F41FDA">
        <w:rPr>
          <w:bCs/>
          <w:i/>
          <w:iCs/>
          <w:lang w:val="en-AU"/>
        </w:rPr>
        <w:t>R</w:t>
      </w:r>
      <w:r w:rsidR="00F41FDA">
        <w:rPr>
          <w:bCs/>
          <w:i/>
          <w:iCs/>
          <w:vertAlign w:val="superscript"/>
          <w:lang w:val="en-AU"/>
        </w:rPr>
        <w:t>2</w:t>
      </w:r>
      <w:r w:rsidR="00F41FDA" w:rsidRPr="00591240">
        <w:rPr>
          <w:bCs/>
          <w:lang w:val="en-AU"/>
        </w:rPr>
        <w:t xml:space="preserve"> </w:t>
      </w:r>
      <w:r w:rsidR="00F41FDA">
        <w:rPr>
          <w:bCs/>
          <w:lang w:val="en-AU"/>
        </w:rPr>
        <w:t>&gt;</w:t>
      </w:r>
      <w:r w:rsidR="00F41FDA" w:rsidRPr="00591240">
        <w:rPr>
          <w:bCs/>
          <w:lang w:val="en-AU"/>
        </w:rPr>
        <w:t xml:space="preserve"> </w:t>
      </w:r>
      <w:r w:rsidR="00F41FDA">
        <w:rPr>
          <w:bCs/>
          <w:lang w:val="en-AU"/>
        </w:rPr>
        <w:t>0.50). Although it is interesting to see the BA trees work on real-life data which is often unpredictable, stronger conclusions could perhaps have been drawn about the mechanisms of BA trees if more datasets with better fitting M-BART models had been used.</w:t>
      </w:r>
    </w:p>
    <w:p w14:paraId="00062293" w14:textId="0A08D96F" w:rsidR="00BA2899" w:rsidRPr="00286121" w:rsidRDefault="00BA2899" w:rsidP="00EC4DB4">
      <w:pPr>
        <w:rPr>
          <w:b/>
          <w:i/>
          <w:iCs/>
          <w:lang w:val="en-GB"/>
        </w:rPr>
      </w:pPr>
      <w:r w:rsidRPr="00286121">
        <w:rPr>
          <w:b/>
          <w:i/>
          <w:iCs/>
          <w:lang w:val="en-GB"/>
        </w:rPr>
        <w:t>Weights</w:t>
      </w:r>
    </w:p>
    <w:p w14:paraId="260754DA" w14:textId="1663F125" w:rsidR="00BA2899" w:rsidRDefault="00F41FDA" w:rsidP="00343575">
      <w:pPr>
        <w:rPr>
          <w:rFonts w:eastAsiaTheme="minorEastAsia"/>
          <w:bCs/>
          <w:lang w:val="en-GB"/>
        </w:rPr>
      </w:pPr>
      <w:r w:rsidRPr="00AD00DC">
        <w:rPr>
          <w:bCs/>
          <w:lang w:val="en-GB"/>
        </w:rPr>
        <w:tab/>
      </w:r>
      <w:r w:rsidRPr="00F41FDA">
        <w:rPr>
          <w:bCs/>
          <w:lang w:val="en-GB"/>
        </w:rPr>
        <w:t>The BA trees w</w:t>
      </w:r>
      <w:r>
        <w:rPr>
          <w:bCs/>
          <w:lang w:val="en-GB"/>
        </w:rPr>
        <w:t xml:space="preserve">ere trained on generated data that was weighed according to the generated sample size </w:t>
      </w:r>
      <w:r w:rsidRPr="00454573">
        <w:rPr>
          <w:bCs/>
          <w:i/>
          <w:iCs/>
          <w:lang w:val="en-GB"/>
        </w:rPr>
        <w:t>N</w:t>
      </w:r>
      <w:r w:rsidR="00AD00DC" w:rsidRPr="00454573">
        <w:rPr>
          <w:bCs/>
          <w:i/>
          <w:iCs/>
          <w:vertAlign w:val="subscript"/>
          <w:lang w:val="en-US"/>
        </w:rPr>
        <w:t>gen</w:t>
      </w:r>
      <w:r>
        <w:rPr>
          <w:bCs/>
          <w:lang w:val="en-GB"/>
        </w:rPr>
        <w:t xml:space="preserve">. When for example </w:t>
      </w:r>
      <w:r w:rsidRPr="00454573">
        <w:rPr>
          <w:bCs/>
          <w:i/>
          <w:iCs/>
          <w:lang w:val="en-GB"/>
        </w:rPr>
        <w:t>N</w:t>
      </w:r>
      <w:r w:rsidR="00AD00DC" w:rsidRPr="00454573">
        <w:rPr>
          <w:bCs/>
          <w:i/>
          <w:iCs/>
          <w:vertAlign w:val="subscript"/>
          <w:lang w:val="en-US"/>
        </w:rPr>
        <w:t>gen</w:t>
      </w:r>
      <w:r>
        <w:rPr>
          <w:bCs/>
          <w:lang w:val="en-GB"/>
        </w:rPr>
        <w:t xml:space="preserve"> = 5, each observation was weighted by a factor of </w:t>
      </w:r>
      <m:oMath>
        <m:f>
          <m:fPr>
            <m:ctrlPr>
              <w:rPr>
                <w:rFonts w:ascii="Cambria Math" w:hAnsi="Cambria Math"/>
                <w:bCs/>
                <w:i/>
                <w:lang w:val="en-GB"/>
              </w:rPr>
            </m:ctrlPr>
          </m:fPr>
          <m:num>
            <m:r>
              <w:rPr>
                <w:rFonts w:ascii="Cambria Math" w:hAnsi="Cambria Math"/>
                <w:lang w:val="en-GB"/>
              </w:rPr>
              <m:t>1</m:t>
            </m:r>
          </m:num>
          <m:den>
            <m:r>
              <w:rPr>
                <w:rFonts w:ascii="Cambria Math" w:hAnsi="Cambria Math"/>
                <w:lang w:val="en-GB"/>
              </w:rPr>
              <m:t>5</m:t>
            </m:r>
          </m:den>
        </m:f>
      </m:oMath>
      <w:r>
        <w:rPr>
          <w:rFonts w:eastAsiaTheme="minorEastAsia"/>
          <w:bCs/>
          <w:lang w:val="en-GB"/>
        </w:rPr>
        <w:t xml:space="preserve">. This was done to prevent overfitting with large trees, as bigger sample sizes could have increased the power too much when </w:t>
      </w:r>
      <w:r w:rsidR="00343575">
        <w:rPr>
          <w:rFonts w:eastAsiaTheme="minorEastAsia"/>
          <w:bCs/>
          <w:lang w:val="en-GB"/>
        </w:rPr>
        <w:t xml:space="preserve">statistically testing whether or not a new node should be made. In the current study, I did not vary </w:t>
      </w:r>
      <w:r w:rsidR="00343575" w:rsidRPr="00454573">
        <w:rPr>
          <w:rFonts w:eastAsiaTheme="minorEastAsia"/>
          <w:bCs/>
          <w:i/>
          <w:iCs/>
          <w:lang w:val="en-GB"/>
        </w:rPr>
        <w:t>N</w:t>
      </w:r>
      <w:r w:rsidR="00AD00DC" w:rsidRPr="00454573">
        <w:rPr>
          <w:bCs/>
          <w:i/>
          <w:iCs/>
          <w:vertAlign w:val="subscript"/>
          <w:lang w:val="en-US"/>
        </w:rPr>
        <w:t>gen</w:t>
      </w:r>
      <w:r w:rsidR="00343575">
        <w:rPr>
          <w:rFonts w:eastAsiaTheme="minorEastAsia"/>
          <w:bCs/>
          <w:lang w:val="en-GB"/>
        </w:rPr>
        <w:t xml:space="preserve"> and the weights to test the effects on accuracy and interpretability. </w:t>
      </w:r>
      <w:r w:rsidR="00343575" w:rsidRPr="00343575">
        <w:rPr>
          <w:rFonts w:eastAsiaTheme="minorEastAsia"/>
          <w:bCs/>
          <w:lang w:val="en-GB"/>
        </w:rPr>
        <w:t>It can be expected that the tree size decrease</w:t>
      </w:r>
      <w:r w:rsidR="00343575">
        <w:rPr>
          <w:rFonts w:eastAsiaTheme="minorEastAsia"/>
          <w:bCs/>
          <w:lang w:val="en-GB"/>
        </w:rPr>
        <w:t>s</w:t>
      </w:r>
      <w:r w:rsidR="00343575" w:rsidRPr="00343575">
        <w:rPr>
          <w:rFonts w:eastAsiaTheme="minorEastAsia"/>
          <w:bCs/>
          <w:lang w:val="en-GB"/>
        </w:rPr>
        <w:t xml:space="preserve"> f</w:t>
      </w:r>
      <w:r w:rsidR="00343575">
        <w:rPr>
          <w:rFonts w:eastAsiaTheme="minorEastAsia"/>
          <w:bCs/>
          <w:lang w:val="en-GB"/>
        </w:rPr>
        <w:t xml:space="preserve">or PPD-based BA trees when </w:t>
      </w:r>
      <w:r w:rsidR="00343575" w:rsidRPr="00454573">
        <w:rPr>
          <w:rFonts w:eastAsiaTheme="minorEastAsia"/>
          <w:bCs/>
          <w:i/>
          <w:iCs/>
          <w:lang w:val="en-GB"/>
        </w:rPr>
        <w:t>N</w:t>
      </w:r>
      <w:r w:rsidR="00AD00DC" w:rsidRPr="00454573">
        <w:rPr>
          <w:bCs/>
          <w:i/>
          <w:iCs/>
          <w:vertAlign w:val="subscript"/>
          <w:lang w:val="en-US"/>
        </w:rPr>
        <w:t>gen</w:t>
      </w:r>
      <w:r w:rsidR="00343575">
        <w:rPr>
          <w:rFonts w:eastAsiaTheme="minorEastAsia"/>
          <w:bCs/>
          <w:lang w:val="en-GB"/>
        </w:rPr>
        <w:t xml:space="preserve"> increases, as the sampled outcome variables will more closely resemble the PPD and thus become less noisy. </w:t>
      </w:r>
      <w:r w:rsidR="00343575" w:rsidRPr="00343575">
        <w:rPr>
          <w:rFonts w:eastAsiaTheme="minorEastAsia"/>
          <w:bCs/>
          <w:lang w:val="en-GB"/>
        </w:rPr>
        <w:t>It is however interesting that this also happened for s</w:t>
      </w:r>
      <w:r w:rsidR="00343575">
        <w:rPr>
          <w:rFonts w:eastAsiaTheme="minorEastAsia"/>
          <w:bCs/>
          <w:lang w:val="en-GB"/>
        </w:rPr>
        <w:t xml:space="preserve">mearing-based BA trees. </w:t>
      </w:r>
      <w:r w:rsidR="00343575" w:rsidRPr="00343575">
        <w:rPr>
          <w:rFonts w:eastAsiaTheme="minorEastAsia"/>
          <w:bCs/>
          <w:lang w:val="en-GB"/>
        </w:rPr>
        <w:t>Perhaps studying the effects of using weights can provide a</w:t>
      </w:r>
      <w:r w:rsidR="00343575">
        <w:rPr>
          <w:rFonts w:eastAsiaTheme="minorEastAsia"/>
          <w:bCs/>
          <w:lang w:val="en-GB"/>
        </w:rPr>
        <w:t>n explanation.</w:t>
      </w:r>
    </w:p>
    <w:p w14:paraId="4B7053C1" w14:textId="1D5DF191" w:rsidR="00EE339B" w:rsidRDefault="00325C07" w:rsidP="004C27E8">
      <w:pPr>
        <w:jc w:val="center"/>
        <w:rPr>
          <w:b/>
          <w:iCs/>
          <w:lang w:val="en-US"/>
        </w:rPr>
      </w:pPr>
      <w:r>
        <w:rPr>
          <w:b/>
          <w:iCs/>
          <w:lang w:val="en-US"/>
        </w:rPr>
        <w:t>Conclusions</w:t>
      </w:r>
    </w:p>
    <w:p w14:paraId="3808FFA6" w14:textId="5640DBD0" w:rsidR="00325C07" w:rsidRPr="004B62AF" w:rsidRDefault="00325C07" w:rsidP="00325C07">
      <w:pPr>
        <w:rPr>
          <w:bCs/>
          <w:iCs/>
          <w:lang w:val="en-US"/>
        </w:rPr>
      </w:pPr>
      <w:r>
        <w:rPr>
          <w:bCs/>
          <w:iCs/>
          <w:lang w:val="en-US"/>
        </w:rPr>
        <w:tab/>
        <w:t xml:space="preserve">In conclusion, it can be stated that Born-Again GLMM trees can outperform regular GLMM trees in terms of accuracy and interpretability. This is under the condition that the black box model </w:t>
      </w:r>
      <w:proofErr w:type="spellStart"/>
      <w:r>
        <w:rPr>
          <w:bCs/>
          <w:iCs/>
          <w:lang w:val="en-US"/>
        </w:rPr>
        <w:t>its</w:t>
      </w:r>
      <w:proofErr w:type="spellEnd"/>
      <w:r>
        <w:rPr>
          <w:bCs/>
          <w:iCs/>
          <w:lang w:val="en-US"/>
        </w:rPr>
        <w:t xml:space="preserve"> based on is accurate. When generated sample size </w:t>
      </w:r>
      <w:proofErr w:type="spellStart"/>
      <w:r w:rsidRPr="00454573">
        <w:rPr>
          <w:bCs/>
          <w:i/>
          <w:lang w:val="en-US"/>
        </w:rPr>
        <w:t>N</w:t>
      </w:r>
      <w:r w:rsidR="00AD00DC" w:rsidRPr="00454573">
        <w:rPr>
          <w:bCs/>
          <w:i/>
          <w:vertAlign w:val="subscript"/>
          <w:lang w:val="en-US"/>
        </w:rPr>
        <w:t>gen</w:t>
      </w:r>
      <w:proofErr w:type="spellEnd"/>
      <w:r>
        <w:rPr>
          <w:bCs/>
          <w:iCs/>
          <w:lang w:val="en-US"/>
        </w:rPr>
        <w:t xml:space="preserve"> is 1 </w:t>
      </w:r>
      <w:proofErr w:type="gramStart"/>
      <w:r>
        <w:rPr>
          <w:bCs/>
          <w:iCs/>
          <w:lang w:val="en-US"/>
        </w:rPr>
        <w:t>times</w:t>
      </w:r>
      <w:proofErr w:type="gramEnd"/>
      <w:r>
        <w:rPr>
          <w:bCs/>
          <w:iCs/>
          <w:lang w:val="en-US"/>
        </w:rPr>
        <w:t xml:space="preserve"> the original dataset, BA trees are </w:t>
      </w:r>
      <w:r w:rsidR="004B62AF">
        <w:rPr>
          <w:bCs/>
          <w:iCs/>
          <w:lang w:val="en-US"/>
        </w:rPr>
        <w:t xml:space="preserve">more accurate of similarly accurate as GLMM trees. </w:t>
      </w:r>
      <w:proofErr w:type="spellStart"/>
      <w:r w:rsidRPr="00454573">
        <w:rPr>
          <w:bCs/>
          <w:i/>
          <w:lang w:val="en-US"/>
        </w:rPr>
        <w:t>N</w:t>
      </w:r>
      <w:r w:rsidR="00AD00DC" w:rsidRPr="00454573">
        <w:rPr>
          <w:bCs/>
          <w:i/>
          <w:vertAlign w:val="subscript"/>
          <w:lang w:val="en-US"/>
        </w:rPr>
        <w:t>gen</w:t>
      </w:r>
      <w:proofErr w:type="spellEnd"/>
      <w:r>
        <w:rPr>
          <w:bCs/>
          <w:iCs/>
          <w:lang w:val="en-US"/>
        </w:rPr>
        <w:t xml:space="preserve"> can be increased for more interpretability at the cost of a small decrease in accuracy. </w:t>
      </w:r>
      <w:r w:rsidR="004B62AF">
        <w:rPr>
          <w:bCs/>
          <w:iCs/>
          <w:lang w:val="en-US"/>
        </w:rPr>
        <w:t xml:space="preserve">When using a smearing-based BA tree, setting </w:t>
      </w:r>
      <w:proofErr w:type="spellStart"/>
      <w:r w:rsidR="004B62AF" w:rsidRPr="00454573">
        <w:rPr>
          <w:bCs/>
          <w:i/>
          <w:lang w:val="en-US"/>
        </w:rPr>
        <w:t>p</w:t>
      </w:r>
      <w:r w:rsidR="004B62AF" w:rsidRPr="00454573">
        <w:rPr>
          <w:bCs/>
          <w:i/>
          <w:lang w:val="en-US"/>
        </w:rPr>
        <w:softHyphen/>
      </w:r>
      <w:r w:rsidR="004B62AF" w:rsidRPr="00454573">
        <w:rPr>
          <w:bCs/>
          <w:i/>
          <w:vertAlign w:val="subscript"/>
          <w:lang w:val="en-US"/>
        </w:rPr>
        <w:t>alt</w:t>
      </w:r>
      <w:proofErr w:type="spellEnd"/>
      <w:r w:rsidR="004B62AF">
        <w:rPr>
          <w:bCs/>
          <w:iCs/>
          <w:lang w:val="en-US"/>
        </w:rPr>
        <w:t xml:space="preserve"> = 0 provides best results in terms of accuracy and interpretability.</w:t>
      </w:r>
    </w:p>
    <w:p w14:paraId="23EBDE60" w14:textId="53091AF1" w:rsidR="00603BA0" w:rsidRPr="007F62BC" w:rsidRDefault="00803617" w:rsidP="00332F8A">
      <w:pPr>
        <w:jc w:val="center"/>
        <w:rPr>
          <w:b/>
          <w:lang w:val="en-GB"/>
          <w:rPrChange w:id="49" w:author="David Eleveld" w:date="2023-03-25T14:12:00Z">
            <w:rPr>
              <w:b/>
            </w:rPr>
          </w:rPrChange>
        </w:rPr>
      </w:pPr>
      <w:r w:rsidRPr="007F62BC">
        <w:rPr>
          <w:b/>
          <w:lang w:val="en-GB"/>
          <w:rPrChange w:id="50" w:author="David Eleveld" w:date="2023-03-25T14:12:00Z">
            <w:rPr>
              <w:b/>
            </w:rPr>
          </w:rPrChange>
        </w:rPr>
        <w:t>References</w:t>
      </w:r>
    </w:p>
    <w:p w14:paraId="4BF643B7" w14:textId="550D9EF7" w:rsidR="00F612F0" w:rsidRPr="00F612F0" w:rsidRDefault="00B52FF8" w:rsidP="00F612F0">
      <w:pPr>
        <w:ind w:left="709" w:hanging="709"/>
        <w:rPr>
          <w:lang w:val="en-GB"/>
        </w:rPr>
      </w:pPr>
      <w:proofErr w:type="spellStart"/>
      <w:r w:rsidRPr="007F62BC">
        <w:rPr>
          <w:lang w:val="en-GB"/>
          <w:rPrChange w:id="51" w:author="David Eleveld" w:date="2023-03-25T14:12:00Z">
            <w:rPr/>
          </w:rPrChange>
        </w:rPr>
        <w:t>Bodó</w:t>
      </w:r>
      <w:proofErr w:type="spellEnd"/>
      <w:r w:rsidRPr="007F62BC">
        <w:rPr>
          <w:lang w:val="en-GB"/>
          <w:rPrChange w:id="52" w:author="David Eleveld" w:date="2023-03-25T14:12:00Z">
            <w:rPr/>
          </w:rPrChange>
        </w:rPr>
        <w:t xml:space="preserve">, B., &amp; Janssen, H. (2021). </w:t>
      </w:r>
      <w:r w:rsidRPr="00B52FF8">
        <w:rPr>
          <w:lang w:val="en-US"/>
        </w:rPr>
        <w:t>Here Be Dragons–Maintaining Trust in the Technologized Public Sector. </w:t>
      </w:r>
      <w:r w:rsidRPr="00371A21">
        <w:rPr>
          <w:i/>
          <w:iCs/>
          <w:lang w:val="en-US"/>
        </w:rPr>
        <w:t>Amsterdam Law School Research Paper</w:t>
      </w:r>
      <w:r w:rsidRPr="00371A21">
        <w:rPr>
          <w:lang w:val="en-US"/>
        </w:rPr>
        <w:t>,</w:t>
      </w:r>
      <w:r w:rsidR="00F612F0" w:rsidRPr="00F612F0">
        <w:rPr>
          <w:i/>
          <w:iCs/>
          <w:lang w:val="en-GB"/>
        </w:rPr>
        <w:t xml:space="preserve"> 2021-</w:t>
      </w:r>
      <w:r w:rsidR="00F612F0">
        <w:rPr>
          <w:i/>
          <w:iCs/>
          <w:lang w:val="en-GB"/>
        </w:rPr>
        <w:t>23</w:t>
      </w:r>
    </w:p>
    <w:p w14:paraId="2ABEC5DF" w14:textId="44AA2674" w:rsidR="00603BA0" w:rsidRDefault="00603BA0" w:rsidP="002748C4">
      <w:pPr>
        <w:ind w:left="709" w:hanging="709"/>
        <w:rPr>
          <w:lang w:val="en-US"/>
        </w:rPr>
      </w:pPr>
      <w:proofErr w:type="spellStart"/>
      <w:r w:rsidRPr="00AF0A68">
        <w:rPr>
          <w:lang w:val="en-US"/>
        </w:rPr>
        <w:t>Breiman</w:t>
      </w:r>
      <w:proofErr w:type="spellEnd"/>
      <w:r w:rsidRPr="00AF0A68">
        <w:rPr>
          <w:lang w:val="en-US"/>
        </w:rPr>
        <w:t xml:space="preserve">, L., &amp; Shang, N. (1996). </w:t>
      </w:r>
      <w:r w:rsidRPr="00922EC5">
        <w:rPr>
          <w:lang w:val="en-US"/>
        </w:rPr>
        <w:t>Born again trees. </w:t>
      </w:r>
      <w:r w:rsidRPr="00922EC5">
        <w:rPr>
          <w:i/>
          <w:iCs/>
          <w:lang w:val="en-US"/>
        </w:rPr>
        <w:t>University of California, Berkeley, Berkeley, CA, Technical Report</w:t>
      </w:r>
      <w:r w:rsidRPr="00922EC5">
        <w:rPr>
          <w:lang w:val="en-US"/>
        </w:rPr>
        <w:t>, </w:t>
      </w:r>
      <w:r w:rsidRPr="00922EC5">
        <w:rPr>
          <w:i/>
          <w:iCs/>
          <w:lang w:val="en-US"/>
        </w:rPr>
        <w:t>1</w:t>
      </w:r>
      <w:r w:rsidRPr="00922EC5">
        <w:rPr>
          <w:lang w:val="en-US"/>
        </w:rPr>
        <w:t>(2), 4.</w:t>
      </w:r>
    </w:p>
    <w:p w14:paraId="0EA4342F" w14:textId="77777777" w:rsidR="002D6DDE" w:rsidRDefault="002D6DDE" w:rsidP="002D6DDE">
      <w:pPr>
        <w:rPr>
          <w:lang w:val="en-GB"/>
        </w:rPr>
      </w:pPr>
      <w:proofErr w:type="spellStart"/>
      <w:r w:rsidRPr="002D6DDE">
        <w:rPr>
          <w:lang w:val="en-GB"/>
        </w:rPr>
        <w:t>Breiman</w:t>
      </w:r>
      <w:proofErr w:type="spellEnd"/>
      <w:r w:rsidRPr="002D6DDE">
        <w:rPr>
          <w:lang w:val="en-GB"/>
        </w:rPr>
        <w:t>, L. (2001). Random forests. </w:t>
      </w:r>
      <w:r w:rsidRPr="002D6DDE">
        <w:rPr>
          <w:i/>
          <w:iCs/>
          <w:lang w:val="en-GB"/>
        </w:rPr>
        <w:t>Machine learning</w:t>
      </w:r>
      <w:r w:rsidRPr="002D6DDE">
        <w:rPr>
          <w:lang w:val="en-GB"/>
        </w:rPr>
        <w:t>, </w:t>
      </w:r>
      <w:r w:rsidRPr="002D6DDE">
        <w:rPr>
          <w:i/>
          <w:iCs/>
          <w:lang w:val="en-GB"/>
        </w:rPr>
        <w:t>45</w:t>
      </w:r>
      <w:r w:rsidRPr="002D6DDE">
        <w:rPr>
          <w:lang w:val="en-GB"/>
        </w:rPr>
        <w:t>, 5-32.</w:t>
      </w:r>
    </w:p>
    <w:p w14:paraId="53F6D3D4" w14:textId="7A30368E" w:rsidR="00B52FF8" w:rsidRDefault="00B52FF8" w:rsidP="002748C4">
      <w:pPr>
        <w:ind w:left="709" w:hanging="709"/>
        <w:rPr>
          <w:lang w:val="en-US"/>
        </w:rPr>
      </w:pPr>
      <w:r w:rsidRPr="00B52FF8">
        <w:t xml:space="preserve">van </w:t>
      </w:r>
      <w:proofErr w:type="spellStart"/>
      <w:r w:rsidRPr="00B52FF8">
        <w:t>Bruxvoort</w:t>
      </w:r>
      <w:proofErr w:type="spellEnd"/>
      <w:r w:rsidRPr="00B52FF8">
        <w:t xml:space="preserve">, X., &amp; van Keulen, M. (2021). </w:t>
      </w:r>
      <w:r w:rsidRPr="00B52FF8">
        <w:rPr>
          <w:lang w:val="en-US"/>
        </w:rPr>
        <w:t>Framework for Assessing Ethical Aspects of Algorithms and Their Encompassing Socio-Technical System. </w:t>
      </w:r>
      <w:r w:rsidRPr="00B52FF8">
        <w:rPr>
          <w:i/>
          <w:iCs/>
          <w:lang w:val="en-US"/>
        </w:rPr>
        <w:t>Applied Sciences</w:t>
      </w:r>
      <w:r w:rsidRPr="00B52FF8">
        <w:rPr>
          <w:lang w:val="en-US"/>
        </w:rPr>
        <w:t>, </w:t>
      </w:r>
      <w:r w:rsidRPr="00B52FF8">
        <w:rPr>
          <w:i/>
          <w:iCs/>
          <w:lang w:val="en-US"/>
        </w:rPr>
        <w:t>11</w:t>
      </w:r>
      <w:r w:rsidRPr="00B52FF8">
        <w:rPr>
          <w:lang w:val="en-US"/>
        </w:rPr>
        <w:t>(23), 11187.</w:t>
      </w:r>
    </w:p>
    <w:p w14:paraId="26A9EE55" w14:textId="1EF421E2" w:rsidR="001B006A" w:rsidRPr="00BF49AC" w:rsidRDefault="001B006A" w:rsidP="001B006A">
      <w:pPr>
        <w:ind w:left="709" w:hanging="709"/>
        <w:rPr>
          <w:lang w:val="en-GB"/>
        </w:rPr>
      </w:pPr>
      <w:r>
        <w:rPr>
          <w:lang w:val="en-AU"/>
        </w:rPr>
        <w:t xml:space="preserve">Carnegie, N. B., (2020, May 13). </w:t>
      </w:r>
      <w:r>
        <w:rPr>
          <w:i/>
          <w:iCs/>
          <w:lang w:val="en-AU"/>
        </w:rPr>
        <w:t>Introduction to Bayesian Additive Regression Trees for Causal Inference</w:t>
      </w:r>
      <w:r>
        <w:rPr>
          <w:lang w:val="en-AU"/>
        </w:rPr>
        <w:t xml:space="preserve"> [Targeted Learning Webinar Series]. Putnam Data Sciences. </w:t>
      </w:r>
      <w:r w:rsidR="004B5F1A">
        <w:fldChar w:fldCharType="begin"/>
      </w:r>
      <w:r w:rsidR="004B5F1A" w:rsidRPr="00913200">
        <w:rPr>
          <w:lang w:val="en-US"/>
          <w:rPrChange w:id="53" w:author="Fokkema, M. (Marjolein)" w:date="2023-03-21T03:07:00Z">
            <w:rPr/>
          </w:rPrChange>
        </w:rPr>
        <w:instrText xml:space="preserve"> HYPERLINK "https://www.youtube.com/watch?v=9d5-3_7u5a4&amp;t=2093s" </w:instrText>
      </w:r>
      <w:r w:rsidR="004B5F1A">
        <w:fldChar w:fldCharType="separate"/>
      </w:r>
      <w:r w:rsidRPr="00BF49AC">
        <w:rPr>
          <w:rStyle w:val="Hyperlink"/>
          <w:lang w:val="en-GB"/>
        </w:rPr>
        <w:t>https://www.youtube.com/watch?v=9d5-3_7u5a4&amp;t=2093s</w:t>
      </w:r>
      <w:r w:rsidR="004B5F1A">
        <w:rPr>
          <w:rStyle w:val="Hyperlink"/>
          <w:lang w:val="en-GB"/>
        </w:rPr>
        <w:fldChar w:fldCharType="end"/>
      </w:r>
      <w:r w:rsidRPr="00BF49AC">
        <w:rPr>
          <w:lang w:val="en-GB"/>
        </w:rPr>
        <w:t xml:space="preserve"> </w:t>
      </w:r>
    </w:p>
    <w:p w14:paraId="6693011F" w14:textId="77777777" w:rsidR="002D6DDE" w:rsidRPr="002D6DDE" w:rsidRDefault="002D6DDE" w:rsidP="002D6DDE">
      <w:pPr>
        <w:ind w:left="709" w:hanging="709"/>
        <w:rPr>
          <w:lang w:val="en-GB"/>
        </w:rPr>
      </w:pPr>
      <w:r w:rsidRPr="002D6DDE">
        <w:rPr>
          <w:lang w:val="en-GB"/>
        </w:rPr>
        <w:lastRenderedPageBreak/>
        <w:t>Caruana, R., &amp; Niculescu-</w:t>
      </w:r>
      <w:proofErr w:type="spellStart"/>
      <w:r w:rsidRPr="002D6DDE">
        <w:rPr>
          <w:lang w:val="en-GB"/>
        </w:rPr>
        <w:t>Mizil</w:t>
      </w:r>
      <w:proofErr w:type="spellEnd"/>
      <w:r w:rsidRPr="002D6DDE">
        <w:rPr>
          <w:lang w:val="en-GB"/>
        </w:rPr>
        <w:t>, A. (2006, June). An empirical comparison of supervised learning algorithms. In </w:t>
      </w:r>
      <w:r w:rsidRPr="002D6DDE">
        <w:rPr>
          <w:i/>
          <w:iCs/>
          <w:lang w:val="en-GB"/>
        </w:rPr>
        <w:t>Proceedings of the 23rd international conference on Machine learning</w:t>
      </w:r>
      <w:r w:rsidRPr="002D6DDE">
        <w:rPr>
          <w:lang w:val="en-GB"/>
        </w:rPr>
        <w:t> (pp. 161-168).</w:t>
      </w:r>
    </w:p>
    <w:p w14:paraId="73B9C0F1" w14:textId="36777719" w:rsidR="00603BA0" w:rsidRDefault="00603BA0" w:rsidP="002748C4">
      <w:pPr>
        <w:ind w:left="709" w:hanging="709"/>
        <w:rPr>
          <w:lang w:val="en-US"/>
        </w:rPr>
      </w:pPr>
      <w:r w:rsidRPr="00603BA0">
        <w:rPr>
          <w:lang w:val="en-US"/>
        </w:rPr>
        <w:t>Chipman, H. A., George, E. I., &amp; McCulloch, R. E. (2010). BART: Bayesian additive regression trees. </w:t>
      </w:r>
      <w:r w:rsidRPr="00603BA0">
        <w:rPr>
          <w:i/>
          <w:iCs/>
          <w:lang w:val="en-US"/>
        </w:rPr>
        <w:t>The Annals of Applied Statistics</w:t>
      </w:r>
      <w:r w:rsidRPr="00603BA0">
        <w:rPr>
          <w:lang w:val="en-US"/>
        </w:rPr>
        <w:t>, </w:t>
      </w:r>
      <w:r w:rsidRPr="00603BA0">
        <w:rPr>
          <w:i/>
          <w:iCs/>
          <w:lang w:val="en-US"/>
        </w:rPr>
        <w:t>4</w:t>
      </w:r>
      <w:r w:rsidRPr="00603BA0">
        <w:rPr>
          <w:lang w:val="en-US"/>
        </w:rPr>
        <w:t>(1), 266-298.</w:t>
      </w:r>
    </w:p>
    <w:p w14:paraId="2020CCC5" w14:textId="47F01217" w:rsidR="009E2826" w:rsidRDefault="009E2826" w:rsidP="002748C4">
      <w:pPr>
        <w:ind w:left="709" w:hanging="709"/>
        <w:rPr>
          <w:lang w:val="en-US"/>
        </w:rPr>
      </w:pPr>
      <w:proofErr w:type="spellStart"/>
      <w:r w:rsidRPr="009E2826">
        <w:rPr>
          <w:lang w:val="en-GB"/>
        </w:rPr>
        <w:t>Consonni</w:t>
      </w:r>
      <w:proofErr w:type="spellEnd"/>
      <w:r w:rsidRPr="009E2826">
        <w:rPr>
          <w:lang w:val="en-GB"/>
        </w:rPr>
        <w:t xml:space="preserve">, V., </w:t>
      </w:r>
      <w:proofErr w:type="spellStart"/>
      <w:r w:rsidRPr="009E2826">
        <w:rPr>
          <w:lang w:val="en-GB"/>
        </w:rPr>
        <w:t>Ballabio</w:t>
      </w:r>
      <w:proofErr w:type="spellEnd"/>
      <w:r w:rsidRPr="009E2826">
        <w:rPr>
          <w:lang w:val="en-GB"/>
        </w:rPr>
        <w:t>, D., &amp; Todeschini, R. (2010). Evaluation of model predictive ability by external validation techniques. </w:t>
      </w:r>
      <w:r w:rsidRPr="00BF49AC">
        <w:rPr>
          <w:i/>
          <w:iCs/>
          <w:lang w:val="en-GB"/>
        </w:rPr>
        <w:t>Journal of chemometrics</w:t>
      </w:r>
      <w:r w:rsidRPr="00BF49AC">
        <w:rPr>
          <w:lang w:val="en-GB"/>
        </w:rPr>
        <w:t>, </w:t>
      </w:r>
      <w:r w:rsidRPr="00BF49AC">
        <w:rPr>
          <w:i/>
          <w:iCs/>
          <w:lang w:val="en-GB"/>
        </w:rPr>
        <w:t>24</w:t>
      </w:r>
      <w:r w:rsidRPr="00BF49AC">
        <w:rPr>
          <w:lang w:val="en-GB"/>
        </w:rPr>
        <w:t>(3‐4), 194-201.</w:t>
      </w:r>
    </w:p>
    <w:p w14:paraId="5622B10B" w14:textId="432B5454" w:rsidR="004B5A33" w:rsidRDefault="004B5A33" w:rsidP="002748C4">
      <w:pPr>
        <w:ind w:left="709" w:hanging="709"/>
        <w:rPr>
          <w:lang w:val="en-US"/>
        </w:rPr>
      </w:pPr>
      <w:r w:rsidRPr="004B5A33">
        <w:rPr>
          <w:lang w:val="en-US"/>
        </w:rPr>
        <w:t>Craven, M., &amp; Shavlik, J. (1995). Extracting tree-structured representations of trained networks. </w:t>
      </w:r>
      <w:r w:rsidRPr="004B5A33">
        <w:rPr>
          <w:i/>
          <w:iCs/>
          <w:lang w:val="en-US"/>
        </w:rPr>
        <w:t xml:space="preserve">Advances in </w:t>
      </w:r>
      <w:r w:rsidR="00F612F0">
        <w:rPr>
          <w:i/>
          <w:iCs/>
          <w:lang w:val="en-US"/>
        </w:rPr>
        <w:t>N</w:t>
      </w:r>
      <w:r w:rsidRPr="004B5A33">
        <w:rPr>
          <w:i/>
          <w:iCs/>
          <w:lang w:val="en-US"/>
        </w:rPr>
        <w:t xml:space="preserve">eural </w:t>
      </w:r>
      <w:r w:rsidR="00F612F0">
        <w:rPr>
          <w:i/>
          <w:iCs/>
          <w:lang w:val="en-US"/>
        </w:rPr>
        <w:t>I</w:t>
      </w:r>
      <w:r w:rsidRPr="004B5A33">
        <w:rPr>
          <w:i/>
          <w:iCs/>
          <w:lang w:val="en-US"/>
        </w:rPr>
        <w:t xml:space="preserve">nformation </w:t>
      </w:r>
      <w:r w:rsidR="00F612F0">
        <w:rPr>
          <w:i/>
          <w:iCs/>
          <w:lang w:val="en-US"/>
        </w:rPr>
        <w:t>P</w:t>
      </w:r>
      <w:r w:rsidRPr="004B5A33">
        <w:rPr>
          <w:i/>
          <w:iCs/>
          <w:lang w:val="en-US"/>
        </w:rPr>
        <w:t xml:space="preserve">rocessing </w:t>
      </w:r>
      <w:r w:rsidR="00F612F0">
        <w:rPr>
          <w:i/>
          <w:iCs/>
          <w:lang w:val="en-US"/>
        </w:rPr>
        <w:t>S</w:t>
      </w:r>
      <w:r w:rsidRPr="004B5A33">
        <w:rPr>
          <w:i/>
          <w:iCs/>
          <w:lang w:val="en-US"/>
        </w:rPr>
        <w:t>ystems</w:t>
      </w:r>
      <w:r w:rsidRPr="004B5A33">
        <w:rPr>
          <w:lang w:val="en-US"/>
        </w:rPr>
        <w:t>, </w:t>
      </w:r>
      <w:r w:rsidRPr="004B5A33">
        <w:rPr>
          <w:i/>
          <w:iCs/>
          <w:lang w:val="en-US"/>
        </w:rPr>
        <w:t>8</w:t>
      </w:r>
      <w:r w:rsidR="00F612F0">
        <w:rPr>
          <w:i/>
          <w:iCs/>
          <w:lang w:val="en-US"/>
        </w:rPr>
        <w:t xml:space="preserve">, </w:t>
      </w:r>
      <w:r w:rsidR="00F612F0" w:rsidRPr="00BF49AC">
        <w:rPr>
          <w:i/>
          <w:iCs/>
          <w:lang w:val="en-GB"/>
        </w:rPr>
        <w:t>24–30</w:t>
      </w:r>
      <w:r w:rsidRPr="004B5A33">
        <w:rPr>
          <w:lang w:val="en-US"/>
        </w:rPr>
        <w:t>.</w:t>
      </w:r>
    </w:p>
    <w:p w14:paraId="6650E85F" w14:textId="7B54534A" w:rsidR="00FD47C5" w:rsidRPr="00773405" w:rsidRDefault="00FD47C5" w:rsidP="002748C4">
      <w:pPr>
        <w:ind w:left="709" w:hanging="709"/>
        <w:rPr>
          <w:rFonts w:cstheme="minorHAnsi"/>
          <w:sz w:val="24"/>
          <w:szCs w:val="24"/>
          <w:lang w:val="en-US"/>
        </w:rPr>
      </w:pPr>
      <w:r w:rsidRPr="00773405">
        <w:rPr>
          <w:rFonts w:cstheme="minorHAnsi"/>
          <w:color w:val="222222"/>
          <w:shd w:val="clear" w:color="auto" w:fill="FFFFFF"/>
          <w:lang w:val="en-AU"/>
        </w:rPr>
        <w:t xml:space="preserve">Dorie, V., Hill, J., Shalit, U., Scott, M., &amp; </w:t>
      </w:r>
      <w:proofErr w:type="spellStart"/>
      <w:r w:rsidRPr="00773405">
        <w:rPr>
          <w:rFonts w:cstheme="minorHAnsi"/>
          <w:color w:val="222222"/>
          <w:shd w:val="clear" w:color="auto" w:fill="FFFFFF"/>
          <w:lang w:val="en-AU"/>
        </w:rPr>
        <w:t>Cervone</w:t>
      </w:r>
      <w:proofErr w:type="spellEnd"/>
      <w:r w:rsidRPr="00773405">
        <w:rPr>
          <w:rFonts w:cstheme="minorHAnsi"/>
          <w:color w:val="222222"/>
          <w:shd w:val="clear" w:color="auto" w:fill="FFFFFF"/>
          <w:lang w:val="en-AU"/>
        </w:rPr>
        <w:t>, D. (2019). Automated versus do-it-yourself methods for causal inference: Lessons learned from a data analysis competition. </w:t>
      </w:r>
      <w:r w:rsidRPr="00E40396">
        <w:rPr>
          <w:rFonts w:cstheme="minorHAnsi"/>
          <w:i/>
          <w:iCs/>
          <w:color w:val="222222"/>
          <w:shd w:val="clear" w:color="auto" w:fill="FFFFFF"/>
          <w:lang w:val="en-AU"/>
        </w:rPr>
        <w:t>Statistical Science</w:t>
      </w:r>
      <w:r w:rsidRPr="00E40396">
        <w:rPr>
          <w:rFonts w:cstheme="minorHAnsi"/>
          <w:color w:val="222222"/>
          <w:shd w:val="clear" w:color="auto" w:fill="FFFFFF"/>
          <w:lang w:val="en-AU"/>
        </w:rPr>
        <w:t>, </w:t>
      </w:r>
      <w:r w:rsidRPr="00E40396">
        <w:rPr>
          <w:rFonts w:cstheme="minorHAnsi"/>
          <w:i/>
          <w:iCs/>
          <w:color w:val="222222"/>
          <w:shd w:val="clear" w:color="auto" w:fill="FFFFFF"/>
          <w:lang w:val="en-AU"/>
        </w:rPr>
        <w:t>34</w:t>
      </w:r>
      <w:r w:rsidRPr="00E40396">
        <w:rPr>
          <w:rFonts w:cstheme="minorHAnsi"/>
          <w:color w:val="222222"/>
          <w:shd w:val="clear" w:color="auto" w:fill="FFFFFF"/>
          <w:lang w:val="en-AU"/>
        </w:rPr>
        <w:t>(1), 43-68.</w:t>
      </w:r>
    </w:p>
    <w:p w14:paraId="04F47100" w14:textId="60F728C2" w:rsidR="0060303C" w:rsidRDefault="0060303C" w:rsidP="002748C4">
      <w:pPr>
        <w:ind w:left="709" w:hanging="709"/>
        <w:rPr>
          <w:lang w:val="en-US"/>
        </w:rPr>
      </w:pPr>
      <w:r w:rsidRPr="0060303C">
        <w:rPr>
          <w:lang w:val="en-US"/>
        </w:rPr>
        <w:t>Fair Trials and European Digital Rights (</w:t>
      </w:r>
      <w:proofErr w:type="spellStart"/>
      <w:r w:rsidRPr="0060303C">
        <w:rPr>
          <w:lang w:val="en-US"/>
        </w:rPr>
        <w:t>EDRi</w:t>
      </w:r>
      <w:proofErr w:type="spellEnd"/>
      <w:r w:rsidRPr="0060303C">
        <w:rPr>
          <w:lang w:val="en-US"/>
        </w:rPr>
        <w:t>)</w:t>
      </w:r>
      <w:r>
        <w:rPr>
          <w:lang w:val="en-US"/>
        </w:rPr>
        <w:t xml:space="preserve">, (2022, March 1). </w:t>
      </w:r>
      <w:r w:rsidRPr="0060303C">
        <w:rPr>
          <w:i/>
          <w:lang w:val="en-US"/>
        </w:rPr>
        <w:t>Civil society calls on the EU to ban predictive AI systems in policing and criminal justice in the AI Act</w:t>
      </w:r>
      <w:r>
        <w:rPr>
          <w:lang w:val="en-US"/>
        </w:rPr>
        <w:t xml:space="preserve">. Retrieved from </w:t>
      </w:r>
      <w:r w:rsidR="004B5F1A">
        <w:fldChar w:fldCharType="begin"/>
      </w:r>
      <w:r w:rsidR="004B5F1A" w:rsidRPr="00913200">
        <w:rPr>
          <w:lang w:val="en-US"/>
          <w:rPrChange w:id="54" w:author="Fokkema, M. (Marjolein)" w:date="2023-03-21T03:07:00Z">
            <w:rPr/>
          </w:rPrChange>
        </w:rPr>
        <w:instrText xml:space="preserve"> HYPERLINK "https://edri.org/our-work/civil-society-calls-on-the-eu-to-ban-predictive-ai-systems-in-policing-and-criminal-justice-in-the-ai-act/" </w:instrText>
      </w:r>
      <w:r w:rsidR="004B5F1A">
        <w:fldChar w:fldCharType="separate"/>
      </w:r>
      <w:r w:rsidRPr="006A3500">
        <w:rPr>
          <w:rStyle w:val="Hyperlink"/>
          <w:lang w:val="en-US"/>
        </w:rPr>
        <w:t>https://edri.org/our-work/civil-society-calls-on-the-eu-to-ban-predictive-ai-systems-in-policing-and-criminal-justice-in-the-ai-act/</w:t>
      </w:r>
      <w:r w:rsidR="004B5F1A">
        <w:rPr>
          <w:rStyle w:val="Hyperlink"/>
          <w:lang w:val="en-US"/>
        </w:rPr>
        <w:fldChar w:fldCharType="end"/>
      </w:r>
      <w:r>
        <w:rPr>
          <w:lang w:val="en-US"/>
        </w:rPr>
        <w:t xml:space="preserve"> </w:t>
      </w:r>
    </w:p>
    <w:p w14:paraId="04E3790A" w14:textId="4AB6FF57" w:rsidR="00DB6B56" w:rsidRPr="0060303C" w:rsidRDefault="00DB6B56" w:rsidP="002748C4">
      <w:pPr>
        <w:ind w:left="709" w:hanging="709"/>
        <w:rPr>
          <w:lang w:val="en-US"/>
        </w:rPr>
      </w:pPr>
      <w:r w:rsidRPr="00655563">
        <w:rPr>
          <w:lang w:val="it-IT"/>
        </w:rPr>
        <w:t xml:space="preserve">Fernández-Delgado, M., Cernadas, E., Barro, S., &amp; Amorim, D. (2014). </w:t>
      </w:r>
      <w:r w:rsidRPr="00DB6B56">
        <w:rPr>
          <w:lang w:val="en-AU"/>
        </w:rPr>
        <w:t xml:space="preserve">Do we need hundreds of classifiers to solve real world classification </w:t>
      </w:r>
      <w:proofErr w:type="gramStart"/>
      <w:r w:rsidRPr="00DB6B56">
        <w:rPr>
          <w:lang w:val="en-AU"/>
        </w:rPr>
        <w:t>problems?.</w:t>
      </w:r>
      <w:proofErr w:type="gramEnd"/>
      <w:r w:rsidRPr="00DB6B56">
        <w:rPr>
          <w:lang w:val="en-AU"/>
        </w:rPr>
        <w:t> </w:t>
      </w:r>
      <w:r w:rsidRPr="007F60CE">
        <w:rPr>
          <w:i/>
          <w:iCs/>
          <w:lang w:val="en-AU"/>
        </w:rPr>
        <w:t>The journal of machine learning research</w:t>
      </w:r>
      <w:r w:rsidRPr="007F60CE">
        <w:rPr>
          <w:lang w:val="en-AU"/>
        </w:rPr>
        <w:t>, </w:t>
      </w:r>
      <w:r w:rsidRPr="007F60CE">
        <w:rPr>
          <w:i/>
          <w:iCs/>
          <w:lang w:val="en-AU"/>
        </w:rPr>
        <w:t>15</w:t>
      </w:r>
      <w:r w:rsidRPr="007F60CE">
        <w:rPr>
          <w:lang w:val="en-AU"/>
        </w:rPr>
        <w:t>(1), 3133-3181.</w:t>
      </w:r>
    </w:p>
    <w:p w14:paraId="4F6CF775" w14:textId="77777777" w:rsidR="00655563" w:rsidRPr="00BF49AC" w:rsidRDefault="00655563" w:rsidP="002748C4">
      <w:pPr>
        <w:ind w:left="709" w:hanging="709"/>
        <w:rPr>
          <w:rStyle w:val="Hyperlink"/>
          <w:rFonts w:cstheme="minorHAnsi"/>
          <w:lang w:val="en-GB"/>
        </w:rPr>
      </w:pPr>
      <w:r w:rsidRPr="00655563">
        <w:rPr>
          <w:rStyle w:val="Strong"/>
          <w:rFonts w:cstheme="minorHAnsi"/>
          <w:b w:val="0"/>
          <w:bCs w:val="0"/>
          <w:lang w:val="en-GB"/>
        </w:rPr>
        <w:t>Fokkema, M.</w:t>
      </w:r>
      <w:r w:rsidRPr="00655563">
        <w:rPr>
          <w:rFonts w:cstheme="minorHAnsi"/>
          <w:lang w:val="en-GB"/>
        </w:rPr>
        <w:t xml:space="preserve"> (2020). </w:t>
      </w:r>
      <w:r w:rsidRPr="00A3418C">
        <w:rPr>
          <w:rFonts w:cstheme="minorHAnsi"/>
          <w:lang w:val="en-US"/>
        </w:rPr>
        <w:t xml:space="preserve">Fitting prediction rule ensembles with R package pre. </w:t>
      </w:r>
      <w:r w:rsidRPr="00655563">
        <w:rPr>
          <w:rStyle w:val="Emphasis"/>
          <w:rFonts w:cstheme="minorHAnsi"/>
          <w:lang w:val="en-GB"/>
        </w:rPr>
        <w:t>Journal of Statistical Software, 92</w:t>
      </w:r>
      <w:r w:rsidRPr="00655563">
        <w:rPr>
          <w:rFonts w:cstheme="minorHAnsi"/>
          <w:lang w:val="en-GB"/>
        </w:rPr>
        <w:t>(12)</w:t>
      </w:r>
      <w:r w:rsidRPr="00655563">
        <w:rPr>
          <w:rStyle w:val="Emphasis"/>
          <w:rFonts w:cstheme="minorHAnsi"/>
          <w:lang w:val="en-GB"/>
        </w:rPr>
        <w:t xml:space="preserve">, 1-30. </w:t>
      </w:r>
      <w:r w:rsidR="004B5F1A">
        <w:fldChar w:fldCharType="begin"/>
      </w:r>
      <w:r w:rsidR="004B5F1A" w:rsidRPr="00913200">
        <w:rPr>
          <w:lang w:val="en-US"/>
          <w:rPrChange w:id="55" w:author="Fokkema, M. (Marjolein)" w:date="2023-03-21T03:07:00Z">
            <w:rPr/>
          </w:rPrChange>
        </w:rPr>
        <w:instrText xml:space="preserve"> HYPERLINK "http://www.google.com/url?q=http%3A%2F%2Fdoi.org%2F10.18637%2Fjss.v092.i12&amp;sa=D&amp;sntz=1&amp;usg=AOvVaw3CYd7ANIfiRaqJxtcrfvbz" \t "_blank" </w:instrText>
      </w:r>
      <w:r w:rsidR="004B5F1A">
        <w:fldChar w:fldCharType="separate"/>
      </w:r>
      <w:r w:rsidRPr="00655563">
        <w:rPr>
          <w:rStyle w:val="Hyperlink"/>
          <w:rFonts w:cstheme="minorHAnsi"/>
          <w:lang w:val="en-GB"/>
        </w:rPr>
        <w:t>http://doi.org/10.18637/jss.v092.i12</w:t>
      </w:r>
      <w:r w:rsidR="004B5F1A">
        <w:rPr>
          <w:rStyle w:val="Hyperlink"/>
          <w:rFonts w:cstheme="minorHAnsi"/>
          <w:lang w:val="en-GB"/>
        </w:rPr>
        <w:fldChar w:fldCharType="end"/>
      </w:r>
    </w:p>
    <w:p w14:paraId="4C7D6A46" w14:textId="54189DDD" w:rsidR="002748C4" w:rsidRPr="00AF0A68" w:rsidRDefault="002748C4" w:rsidP="002748C4">
      <w:pPr>
        <w:ind w:left="709" w:hanging="709"/>
        <w:rPr>
          <w:lang w:val="de-DE"/>
        </w:rPr>
      </w:pPr>
      <w:r w:rsidRPr="007C0FF6">
        <w:rPr>
          <w:lang w:val="en-US"/>
        </w:rPr>
        <w:t xml:space="preserve">Fokkema, M., </w:t>
      </w:r>
      <w:proofErr w:type="spellStart"/>
      <w:r w:rsidRPr="007C0FF6">
        <w:rPr>
          <w:lang w:val="en-US"/>
        </w:rPr>
        <w:t>Edbrooke</w:t>
      </w:r>
      <w:proofErr w:type="spellEnd"/>
      <w:r w:rsidRPr="007C0FF6">
        <w:rPr>
          <w:lang w:val="en-US"/>
        </w:rPr>
        <w:t>-Childs, J., &amp; Wolpert, M. (2021). Generalized linear mixed-model (GLMM) trees: A flexible decision-tree method for multilevel and longitudinal data. </w:t>
      </w:r>
      <w:r w:rsidRPr="00AF0A68">
        <w:rPr>
          <w:i/>
          <w:iCs/>
          <w:lang w:val="de-DE"/>
        </w:rPr>
        <w:t>Psychotherapy Research</w:t>
      </w:r>
      <w:r w:rsidRPr="00AF0A68">
        <w:rPr>
          <w:lang w:val="de-DE"/>
        </w:rPr>
        <w:t>, </w:t>
      </w:r>
      <w:r w:rsidRPr="00AF0A68">
        <w:rPr>
          <w:i/>
          <w:iCs/>
          <w:lang w:val="de-DE"/>
        </w:rPr>
        <w:t>31</w:t>
      </w:r>
      <w:r w:rsidRPr="00AF0A68">
        <w:rPr>
          <w:lang w:val="de-DE"/>
        </w:rPr>
        <w:t>(3), 329-341.</w:t>
      </w:r>
    </w:p>
    <w:p w14:paraId="382BE1F3" w14:textId="1F2E112B" w:rsidR="007C0FF6" w:rsidRDefault="007C0FF6" w:rsidP="002748C4">
      <w:pPr>
        <w:ind w:left="709" w:hanging="709"/>
        <w:rPr>
          <w:lang w:val="en-AU"/>
        </w:rPr>
      </w:pPr>
      <w:bookmarkStart w:id="56" w:name="_Hlk121407005"/>
      <w:r w:rsidRPr="002748C4">
        <w:rPr>
          <w:lang w:val="de-DE"/>
        </w:rPr>
        <w:t>Fokkema, M., Smits, N., Zeileis, A., Hothorn, T., &amp; Kelderman, H. (2018</w:t>
      </w:r>
      <w:bookmarkEnd w:id="56"/>
      <w:r w:rsidRPr="002748C4">
        <w:rPr>
          <w:lang w:val="de-DE"/>
        </w:rPr>
        <w:t xml:space="preserve">). </w:t>
      </w:r>
      <w:r w:rsidRPr="007C0FF6">
        <w:rPr>
          <w:lang w:val="en-US"/>
        </w:rPr>
        <w:t>Detecting treatment-subgroup interactions in clustered data with generalized linear mixed-effects model trees. </w:t>
      </w:r>
      <w:proofErr w:type="spellStart"/>
      <w:r w:rsidRPr="00EC4DB4">
        <w:rPr>
          <w:i/>
          <w:iCs/>
          <w:lang w:val="en-AU"/>
        </w:rPr>
        <w:t>Behavior</w:t>
      </w:r>
      <w:proofErr w:type="spellEnd"/>
      <w:r w:rsidRPr="00EC4DB4">
        <w:rPr>
          <w:i/>
          <w:iCs/>
          <w:lang w:val="en-AU"/>
        </w:rPr>
        <w:t xml:space="preserve"> research methods</w:t>
      </w:r>
      <w:r w:rsidRPr="00EC4DB4">
        <w:rPr>
          <w:lang w:val="en-AU"/>
        </w:rPr>
        <w:t>, </w:t>
      </w:r>
      <w:r w:rsidRPr="00EC4DB4">
        <w:rPr>
          <w:i/>
          <w:iCs/>
          <w:lang w:val="en-AU"/>
        </w:rPr>
        <w:t>50</w:t>
      </w:r>
      <w:r w:rsidRPr="00EC4DB4">
        <w:rPr>
          <w:lang w:val="en-AU"/>
        </w:rPr>
        <w:t>(5), 2016-2034.</w:t>
      </w:r>
    </w:p>
    <w:p w14:paraId="4555626E" w14:textId="4513ACD9" w:rsidR="007170E7" w:rsidRDefault="007170E7" w:rsidP="002748C4">
      <w:pPr>
        <w:ind w:left="709" w:hanging="709"/>
        <w:rPr>
          <w:lang w:val="en-AU"/>
        </w:rPr>
      </w:pPr>
      <w:proofErr w:type="spellStart"/>
      <w:r w:rsidRPr="007170E7">
        <w:rPr>
          <w:lang w:val="en-AU"/>
        </w:rPr>
        <w:t>Gacto</w:t>
      </w:r>
      <w:proofErr w:type="spellEnd"/>
      <w:r w:rsidRPr="007170E7">
        <w:rPr>
          <w:lang w:val="en-AU"/>
        </w:rPr>
        <w:t xml:space="preserve">, M. J., Soto-Hidalgo, J. M., </w:t>
      </w:r>
      <w:proofErr w:type="spellStart"/>
      <w:r w:rsidRPr="007170E7">
        <w:rPr>
          <w:lang w:val="en-AU"/>
        </w:rPr>
        <w:t>Alcalá-Fdez</w:t>
      </w:r>
      <w:proofErr w:type="spellEnd"/>
      <w:r w:rsidRPr="007170E7">
        <w:rPr>
          <w:lang w:val="en-AU"/>
        </w:rPr>
        <w:t xml:space="preserve">, J., &amp; </w:t>
      </w:r>
      <w:proofErr w:type="spellStart"/>
      <w:r w:rsidRPr="007170E7">
        <w:rPr>
          <w:lang w:val="en-AU"/>
        </w:rPr>
        <w:t>Alcalá</w:t>
      </w:r>
      <w:proofErr w:type="spellEnd"/>
      <w:r w:rsidRPr="007170E7">
        <w:rPr>
          <w:lang w:val="en-AU"/>
        </w:rPr>
        <w:t>, R. (2019). Experimental study on 164 algorithms available in software tools for solving standard non-linear regression problems. </w:t>
      </w:r>
      <w:r w:rsidRPr="007F60CE">
        <w:rPr>
          <w:i/>
          <w:iCs/>
          <w:lang w:val="en-AU"/>
        </w:rPr>
        <w:t>IEEE Access</w:t>
      </w:r>
      <w:r w:rsidRPr="007F60CE">
        <w:rPr>
          <w:lang w:val="en-AU"/>
        </w:rPr>
        <w:t>, </w:t>
      </w:r>
      <w:r w:rsidRPr="007F60CE">
        <w:rPr>
          <w:i/>
          <w:iCs/>
          <w:lang w:val="en-AU"/>
        </w:rPr>
        <w:t>7</w:t>
      </w:r>
      <w:r w:rsidRPr="007F60CE">
        <w:rPr>
          <w:lang w:val="en-AU"/>
        </w:rPr>
        <w:t>, 108916-108939.</w:t>
      </w:r>
    </w:p>
    <w:p w14:paraId="1EDAE444" w14:textId="3362A194" w:rsidR="0058304F" w:rsidRPr="0058304F" w:rsidRDefault="0058304F" w:rsidP="002748C4">
      <w:pPr>
        <w:ind w:left="709" w:hanging="709"/>
        <w:rPr>
          <w:lang w:val="en-AU"/>
        </w:rPr>
      </w:pPr>
      <w:r w:rsidRPr="0058304F">
        <w:rPr>
          <w:lang w:val="en-AU"/>
        </w:rPr>
        <w:t xml:space="preserve">Hammer, S. M., Katzenstein, D. A., Hughes, M. D., </w:t>
      </w:r>
      <w:proofErr w:type="spellStart"/>
      <w:r w:rsidRPr="0058304F">
        <w:rPr>
          <w:lang w:val="en-AU"/>
        </w:rPr>
        <w:t>Gundacker</w:t>
      </w:r>
      <w:proofErr w:type="spellEnd"/>
      <w:r w:rsidRPr="0058304F">
        <w:rPr>
          <w:lang w:val="en-AU"/>
        </w:rPr>
        <w:t xml:space="preserve">, H., Schooley, R. T., </w:t>
      </w:r>
      <w:proofErr w:type="spellStart"/>
      <w:r w:rsidRPr="0058304F">
        <w:rPr>
          <w:lang w:val="en-AU"/>
        </w:rPr>
        <w:t>Haubrich</w:t>
      </w:r>
      <w:proofErr w:type="spellEnd"/>
      <w:r w:rsidRPr="0058304F">
        <w:rPr>
          <w:lang w:val="en-AU"/>
        </w:rPr>
        <w:t xml:space="preserve">, R. H., ... &amp; </w:t>
      </w:r>
      <w:proofErr w:type="spellStart"/>
      <w:r w:rsidRPr="0058304F">
        <w:rPr>
          <w:lang w:val="en-AU"/>
        </w:rPr>
        <w:t>Merigan</w:t>
      </w:r>
      <w:proofErr w:type="spellEnd"/>
      <w:r w:rsidRPr="0058304F">
        <w:rPr>
          <w:lang w:val="en-AU"/>
        </w:rPr>
        <w:t xml:space="preserve">, T. C. (1996). A trial comparing nucleoside monotherapy with combination therapy in HIV-infected adults with CD4 cell counts from 200 to 500 per cubic </w:t>
      </w:r>
      <w:proofErr w:type="spellStart"/>
      <w:r w:rsidRPr="0058304F">
        <w:rPr>
          <w:lang w:val="en-AU"/>
        </w:rPr>
        <w:t>millimeter</w:t>
      </w:r>
      <w:proofErr w:type="spellEnd"/>
      <w:r w:rsidRPr="0058304F">
        <w:rPr>
          <w:lang w:val="en-AU"/>
        </w:rPr>
        <w:t>. </w:t>
      </w:r>
      <w:r w:rsidRPr="0058304F">
        <w:rPr>
          <w:i/>
          <w:iCs/>
          <w:lang w:val="en-AU"/>
        </w:rPr>
        <w:t>New England Journal of Medicine</w:t>
      </w:r>
      <w:r w:rsidRPr="0058304F">
        <w:rPr>
          <w:lang w:val="en-AU"/>
        </w:rPr>
        <w:t>, </w:t>
      </w:r>
      <w:r w:rsidRPr="0058304F">
        <w:rPr>
          <w:i/>
          <w:iCs/>
          <w:lang w:val="en-AU"/>
        </w:rPr>
        <w:t>335</w:t>
      </w:r>
      <w:r w:rsidRPr="0058304F">
        <w:rPr>
          <w:lang w:val="en-AU"/>
        </w:rPr>
        <w:t>(15), 1081-1090.</w:t>
      </w:r>
    </w:p>
    <w:p w14:paraId="5609DF23" w14:textId="135491DE" w:rsidR="004B5A33" w:rsidRDefault="004B5A33" w:rsidP="002748C4">
      <w:pPr>
        <w:ind w:left="709" w:hanging="709"/>
      </w:pPr>
      <w:r w:rsidRPr="004B5A33">
        <w:rPr>
          <w:lang w:val="en-US"/>
        </w:rPr>
        <w:t xml:space="preserve">Hooker, G., </w:t>
      </w:r>
      <w:proofErr w:type="spellStart"/>
      <w:r w:rsidRPr="004B5A33">
        <w:rPr>
          <w:lang w:val="en-US"/>
        </w:rPr>
        <w:t>Mentch</w:t>
      </w:r>
      <w:proofErr w:type="spellEnd"/>
      <w:r w:rsidRPr="004B5A33">
        <w:rPr>
          <w:lang w:val="en-US"/>
        </w:rPr>
        <w:t>, L., &amp; Zhou, S. (2021). Unrestricted permutation forces extrapolation: variable importance requires at least one more model, or there is no free variable importance. </w:t>
      </w:r>
      <w:proofErr w:type="spellStart"/>
      <w:r w:rsidRPr="004B5A33">
        <w:rPr>
          <w:i/>
          <w:iCs/>
        </w:rPr>
        <w:t>Statistics</w:t>
      </w:r>
      <w:proofErr w:type="spellEnd"/>
      <w:r w:rsidRPr="004B5A33">
        <w:rPr>
          <w:i/>
          <w:iCs/>
        </w:rPr>
        <w:t xml:space="preserve"> </w:t>
      </w:r>
      <w:proofErr w:type="spellStart"/>
      <w:r w:rsidRPr="004B5A33">
        <w:rPr>
          <w:i/>
          <w:iCs/>
        </w:rPr>
        <w:t>and</w:t>
      </w:r>
      <w:proofErr w:type="spellEnd"/>
      <w:r w:rsidRPr="004B5A33">
        <w:rPr>
          <w:i/>
          <w:iCs/>
        </w:rPr>
        <w:t xml:space="preserve"> Computing</w:t>
      </w:r>
      <w:r w:rsidRPr="004B5A33">
        <w:t>, </w:t>
      </w:r>
      <w:r w:rsidRPr="004B5A33">
        <w:rPr>
          <w:i/>
          <w:iCs/>
        </w:rPr>
        <w:t>31</w:t>
      </w:r>
      <w:r w:rsidRPr="004B5A33">
        <w:t>(6), 1-16.</w:t>
      </w:r>
    </w:p>
    <w:p w14:paraId="2E6CBFC3" w14:textId="7C96025F" w:rsidR="00F20BBB" w:rsidRPr="007F62BC" w:rsidRDefault="00F20BBB" w:rsidP="00F20BBB">
      <w:pPr>
        <w:ind w:left="709" w:hanging="709"/>
        <w:rPr>
          <w:bCs/>
          <w:i/>
          <w:rPrChange w:id="57" w:author="David Eleveld" w:date="2023-03-25T14:12:00Z">
            <w:rPr>
              <w:bCs/>
              <w:i/>
              <w:lang w:val="en-US"/>
            </w:rPr>
          </w:rPrChange>
        </w:rPr>
      </w:pPr>
      <w:proofErr w:type="spellStart"/>
      <w:r w:rsidRPr="00F20BBB">
        <w:t>Hox</w:t>
      </w:r>
      <w:proofErr w:type="spellEnd"/>
      <w:r w:rsidRPr="00F20BBB">
        <w:t>, J. J., Moerbeek, M., &amp; Van de Schoot, R. (2017). </w:t>
      </w:r>
      <w:r w:rsidRPr="00F20BBB">
        <w:rPr>
          <w:i/>
          <w:iCs/>
          <w:lang w:val="en-AU"/>
        </w:rPr>
        <w:t>Multilevel analysis: Techniques and applications</w:t>
      </w:r>
      <w:r w:rsidRPr="00F20BBB">
        <w:rPr>
          <w:lang w:val="en-AU"/>
        </w:rPr>
        <w:t xml:space="preserve">. </w:t>
      </w:r>
      <w:proofErr w:type="spellStart"/>
      <w:r w:rsidRPr="007F62BC">
        <w:rPr>
          <w:rPrChange w:id="58" w:author="David Eleveld" w:date="2023-03-25T14:12:00Z">
            <w:rPr>
              <w:lang w:val="en-US"/>
            </w:rPr>
          </w:rPrChange>
        </w:rPr>
        <w:t>Routledge</w:t>
      </w:r>
      <w:proofErr w:type="spellEnd"/>
      <w:r w:rsidRPr="007F62BC">
        <w:rPr>
          <w:rPrChange w:id="59" w:author="David Eleveld" w:date="2023-03-25T14:12:00Z">
            <w:rPr>
              <w:lang w:val="en-US"/>
            </w:rPr>
          </w:rPrChange>
        </w:rPr>
        <w:t>.</w:t>
      </w:r>
    </w:p>
    <w:p w14:paraId="6960178A" w14:textId="0170988F" w:rsidR="00B52FF8" w:rsidRPr="007F62BC" w:rsidRDefault="00B52FF8" w:rsidP="002748C4">
      <w:pPr>
        <w:ind w:left="709" w:hanging="709"/>
        <w:rPr>
          <w:rPrChange w:id="60" w:author="David Eleveld" w:date="2023-03-25T14:12:00Z">
            <w:rPr>
              <w:lang w:val="en-US"/>
            </w:rPr>
          </w:rPrChange>
        </w:rPr>
      </w:pPr>
      <w:r w:rsidRPr="007F62BC">
        <w:rPr>
          <w:rPrChange w:id="61" w:author="David Eleveld" w:date="2023-03-25T14:12:00Z">
            <w:rPr>
              <w:lang w:val="en-US"/>
            </w:rPr>
          </w:rPrChange>
        </w:rPr>
        <w:t xml:space="preserve">Huisman, P. (2020). </w:t>
      </w:r>
      <w:r w:rsidRPr="00B52FF8">
        <w:t>Hoe de toeslagenaffaire kon gebeuren. </w:t>
      </w:r>
      <w:r w:rsidRPr="007F62BC">
        <w:rPr>
          <w:i/>
          <w:iCs/>
          <w:rPrChange w:id="62" w:author="David Eleveld" w:date="2023-03-25T14:12:00Z">
            <w:rPr>
              <w:i/>
              <w:iCs/>
              <w:lang w:val="en-US"/>
            </w:rPr>
          </w:rPrChange>
        </w:rPr>
        <w:t>Management Kinderopvang</w:t>
      </w:r>
      <w:r w:rsidRPr="007F62BC">
        <w:rPr>
          <w:rPrChange w:id="63" w:author="David Eleveld" w:date="2023-03-25T14:12:00Z">
            <w:rPr>
              <w:lang w:val="en-US"/>
            </w:rPr>
          </w:rPrChange>
        </w:rPr>
        <w:t>, </w:t>
      </w:r>
      <w:r w:rsidRPr="007F62BC">
        <w:rPr>
          <w:i/>
          <w:iCs/>
          <w:rPrChange w:id="64" w:author="David Eleveld" w:date="2023-03-25T14:12:00Z">
            <w:rPr>
              <w:i/>
              <w:iCs/>
              <w:lang w:val="en-US"/>
            </w:rPr>
          </w:rPrChange>
        </w:rPr>
        <w:t>26</w:t>
      </w:r>
      <w:r w:rsidRPr="007F62BC">
        <w:rPr>
          <w:rPrChange w:id="65" w:author="David Eleveld" w:date="2023-03-25T14:12:00Z">
            <w:rPr>
              <w:lang w:val="en-US"/>
            </w:rPr>
          </w:rPrChange>
        </w:rPr>
        <w:t>(2), 36-37.</w:t>
      </w:r>
    </w:p>
    <w:p w14:paraId="420D5F06" w14:textId="4AAD1008" w:rsidR="00FA3306" w:rsidRPr="00371A21" w:rsidRDefault="00FA3306" w:rsidP="002748C4">
      <w:pPr>
        <w:ind w:left="709" w:hanging="709"/>
        <w:rPr>
          <w:lang w:val="en-US"/>
        </w:rPr>
      </w:pPr>
      <w:r w:rsidRPr="00AB072B">
        <w:rPr>
          <w:lang w:val="en-AU"/>
        </w:rPr>
        <w:lastRenderedPageBreak/>
        <w:t xml:space="preserve">James, G., Witten, D., Hastie, T., &amp; </w:t>
      </w:r>
      <w:proofErr w:type="spellStart"/>
      <w:r w:rsidRPr="00AB072B">
        <w:rPr>
          <w:lang w:val="en-AU"/>
        </w:rPr>
        <w:t>Tibshirani</w:t>
      </w:r>
      <w:proofErr w:type="spellEnd"/>
      <w:r w:rsidRPr="00AB072B">
        <w:rPr>
          <w:lang w:val="en-AU"/>
        </w:rPr>
        <w:t>, R. (2013). </w:t>
      </w:r>
      <w:r w:rsidRPr="00FA3306">
        <w:rPr>
          <w:i/>
          <w:iCs/>
          <w:lang w:val="en-US"/>
        </w:rPr>
        <w:t>An introduction to statistical learning</w:t>
      </w:r>
      <w:r w:rsidRPr="00FA3306">
        <w:rPr>
          <w:lang w:val="en-US"/>
        </w:rPr>
        <w:t xml:space="preserve">. </w:t>
      </w:r>
      <w:r w:rsidRPr="00371A21">
        <w:rPr>
          <w:lang w:val="en-US"/>
        </w:rPr>
        <w:t xml:space="preserve">New York: </w:t>
      </w:r>
      <w:r w:rsidR="00A3418C">
        <w:rPr>
          <w:lang w:val="en-US"/>
        </w:rPr>
        <w:t>S</w:t>
      </w:r>
      <w:r w:rsidRPr="00371A21">
        <w:rPr>
          <w:lang w:val="en-US"/>
        </w:rPr>
        <w:t>pringer.</w:t>
      </w:r>
    </w:p>
    <w:p w14:paraId="04507229" w14:textId="7110812F" w:rsidR="00553953" w:rsidRDefault="00553953" w:rsidP="002748C4">
      <w:pPr>
        <w:ind w:left="709" w:hanging="709"/>
        <w:rPr>
          <w:lang w:val="en-US"/>
        </w:rPr>
      </w:pPr>
      <w:r w:rsidRPr="00553953">
        <w:rPr>
          <w:lang w:val="en-US"/>
        </w:rPr>
        <w:t>Kaur, H., Nori, H., Jenkins, S., Caruana, R., Wallach, H., &amp; Wortman Vaughan, J. (2020, April). Interpreting interpretability: understanding data scientists' use of interpretability tools for machine learning. In </w:t>
      </w:r>
      <w:r w:rsidRPr="00553953">
        <w:rPr>
          <w:i/>
          <w:iCs/>
          <w:lang w:val="en-US"/>
        </w:rPr>
        <w:t>Proceedings of the 2020 CHI conference on human factors in computing systems</w:t>
      </w:r>
      <w:r w:rsidRPr="00553953">
        <w:rPr>
          <w:lang w:val="en-US"/>
        </w:rPr>
        <w:t> (pp. 1-14).</w:t>
      </w:r>
    </w:p>
    <w:p w14:paraId="2138CB48" w14:textId="11B29164" w:rsidR="007639F9" w:rsidRPr="007639F9" w:rsidRDefault="007639F9" w:rsidP="007639F9">
      <w:pPr>
        <w:ind w:left="709" w:hanging="709"/>
        <w:rPr>
          <w:bCs/>
          <w:iCs/>
          <w:lang w:val="en-GB"/>
        </w:rPr>
      </w:pPr>
      <w:proofErr w:type="spellStart"/>
      <w:r w:rsidRPr="007F62BC">
        <w:rPr>
          <w:rPrChange w:id="66" w:author="David Eleveld" w:date="2023-03-25T14:12:00Z">
            <w:rPr>
              <w:lang w:val="en-US"/>
            </w:rPr>
          </w:rPrChange>
        </w:rPr>
        <w:t>Landis</w:t>
      </w:r>
      <w:proofErr w:type="spellEnd"/>
      <w:r w:rsidRPr="007F62BC">
        <w:rPr>
          <w:rPrChange w:id="67" w:author="David Eleveld" w:date="2023-03-25T14:12:00Z">
            <w:rPr>
              <w:lang w:val="en-US"/>
            </w:rPr>
          </w:rPrChange>
        </w:rPr>
        <w:t xml:space="preserve">, J. R., &amp; Koch, G. G. (1977). </w:t>
      </w:r>
      <w:r w:rsidRPr="007639F9">
        <w:rPr>
          <w:lang w:val="en-GB"/>
        </w:rPr>
        <w:t>The measurement of observer agreement for categorical data. </w:t>
      </w:r>
      <w:r w:rsidRPr="007639F9">
        <w:rPr>
          <w:i/>
          <w:iCs/>
          <w:lang w:val="en-GB"/>
        </w:rPr>
        <w:t>biometrics</w:t>
      </w:r>
      <w:r w:rsidRPr="007639F9">
        <w:rPr>
          <w:lang w:val="en-GB"/>
        </w:rPr>
        <w:t>, 159-174.</w:t>
      </w:r>
    </w:p>
    <w:p w14:paraId="324F2B15" w14:textId="564EA32C" w:rsidR="00594FAA" w:rsidRDefault="00594FAA" w:rsidP="002748C4">
      <w:pPr>
        <w:ind w:left="709" w:hanging="709"/>
        <w:rPr>
          <w:lang w:val="en-AU"/>
        </w:rPr>
      </w:pPr>
      <w:r w:rsidRPr="00594FAA">
        <w:rPr>
          <w:lang w:val="en-AU"/>
        </w:rPr>
        <w:t xml:space="preserve">Lax, J. R., &amp; Phillips, J. H. (2009). How should we estimate public opinion in the </w:t>
      </w:r>
      <w:proofErr w:type="gramStart"/>
      <w:r>
        <w:rPr>
          <w:lang w:val="en-AU"/>
        </w:rPr>
        <w:t>S</w:t>
      </w:r>
      <w:r w:rsidRPr="00594FAA">
        <w:rPr>
          <w:lang w:val="en-AU"/>
        </w:rPr>
        <w:t>tates?.</w:t>
      </w:r>
      <w:proofErr w:type="gramEnd"/>
      <w:r w:rsidRPr="00594FAA">
        <w:rPr>
          <w:lang w:val="en-AU"/>
        </w:rPr>
        <w:t> </w:t>
      </w:r>
      <w:r w:rsidRPr="00594FAA">
        <w:rPr>
          <w:i/>
          <w:iCs/>
          <w:lang w:val="en-AU"/>
        </w:rPr>
        <w:t>American Journal of Political Science</w:t>
      </w:r>
      <w:r w:rsidRPr="00594FAA">
        <w:rPr>
          <w:lang w:val="en-AU"/>
        </w:rPr>
        <w:t>, </w:t>
      </w:r>
      <w:r w:rsidRPr="00594FAA">
        <w:rPr>
          <w:i/>
          <w:iCs/>
          <w:lang w:val="en-AU"/>
        </w:rPr>
        <w:t>53</w:t>
      </w:r>
      <w:r w:rsidRPr="00594FAA">
        <w:rPr>
          <w:lang w:val="en-AU"/>
        </w:rPr>
        <w:t>(1), 107-121.</w:t>
      </w:r>
    </w:p>
    <w:p w14:paraId="1B69089F" w14:textId="17CD1945" w:rsidR="00553953" w:rsidRPr="00371A21" w:rsidRDefault="00553953" w:rsidP="002748C4">
      <w:pPr>
        <w:ind w:left="709" w:hanging="709"/>
        <w:rPr>
          <w:lang w:val="en-US"/>
        </w:rPr>
      </w:pPr>
      <w:r w:rsidRPr="00655563">
        <w:rPr>
          <w:lang w:val="en-US"/>
        </w:rPr>
        <w:t xml:space="preserve">Lundberg, S. M., &amp; Lee, S. I. (2017). </w:t>
      </w:r>
      <w:r w:rsidRPr="00553953">
        <w:rPr>
          <w:lang w:val="en-US"/>
        </w:rPr>
        <w:t>A unified approach to interpreting model predictions. </w:t>
      </w:r>
      <w:r w:rsidRPr="00371A21">
        <w:rPr>
          <w:i/>
          <w:iCs/>
          <w:lang w:val="en-US"/>
        </w:rPr>
        <w:t>Advances in neural information processing systems</w:t>
      </w:r>
      <w:r w:rsidRPr="00371A21">
        <w:rPr>
          <w:lang w:val="en-US"/>
        </w:rPr>
        <w:t>, </w:t>
      </w:r>
      <w:r w:rsidRPr="00371A21">
        <w:rPr>
          <w:i/>
          <w:iCs/>
          <w:lang w:val="en-US"/>
        </w:rPr>
        <w:t>30</w:t>
      </w:r>
      <w:r w:rsidRPr="00371A21">
        <w:rPr>
          <w:lang w:val="en-US"/>
        </w:rPr>
        <w:t>.</w:t>
      </w:r>
    </w:p>
    <w:p w14:paraId="0A067EA8" w14:textId="6A7FA907" w:rsidR="00505CFB" w:rsidRPr="00505CFB" w:rsidRDefault="00505CFB" w:rsidP="002748C4">
      <w:pPr>
        <w:ind w:left="709" w:hanging="709"/>
        <w:rPr>
          <w:lang w:val="en-US"/>
        </w:rPr>
      </w:pPr>
      <w:r w:rsidRPr="00505CFB">
        <w:rPr>
          <w:lang w:val="en-US"/>
        </w:rPr>
        <w:t>Kaur, H., Nori, H., Jenkins, S., Caruana, R., Wallach, H., &amp; Wortman Vaughan, J. (2020, April). Interpreting interpretability: understanding data scientists' use of interpretability tools for machine learning. In </w:t>
      </w:r>
      <w:r w:rsidRPr="00505CFB">
        <w:rPr>
          <w:i/>
          <w:iCs/>
          <w:lang w:val="en-US"/>
        </w:rPr>
        <w:t>Proceedings of the 2020 CHI conference on human factors in computing systems</w:t>
      </w:r>
      <w:r w:rsidRPr="00505CFB">
        <w:rPr>
          <w:lang w:val="en-US"/>
        </w:rPr>
        <w:t> (pp. 1-14).</w:t>
      </w:r>
    </w:p>
    <w:p w14:paraId="05A0E006" w14:textId="6DA833D8" w:rsidR="00906203" w:rsidRDefault="00906203" w:rsidP="002748C4">
      <w:pPr>
        <w:ind w:left="709" w:hanging="709"/>
        <w:rPr>
          <w:bCs/>
          <w:lang w:val="en-AU"/>
        </w:rPr>
      </w:pPr>
      <w:r w:rsidRPr="00906203">
        <w:rPr>
          <w:bCs/>
          <w:lang w:val="en-AU"/>
        </w:rPr>
        <w:t xml:space="preserve">Mulligan, G. M., </w:t>
      </w:r>
      <w:proofErr w:type="spellStart"/>
      <w:r w:rsidRPr="00906203">
        <w:rPr>
          <w:bCs/>
          <w:lang w:val="en-AU"/>
        </w:rPr>
        <w:t>McCarroll</w:t>
      </w:r>
      <w:proofErr w:type="spellEnd"/>
      <w:r w:rsidRPr="00906203">
        <w:rPr>
          <w:bCs/>
          <w:lang w:val="en-AU"/>
        </w:rPr>
        <w:t>, J. C., Flanagan, K. D., &amp; Potter, D. (2016). Findings from the Third-Grade Round of the Early Childhood Longitudinal Study, Kindergarten Class of 2010-11 (ECLS-K: 2011): First Look. NCES 2016-094. </w:t>
      </w:r>
      <w:r w:rsidRPr="00906203">
        <w:rPr>
          <w:bCs/>
          <w:i/>
          <w:iCs/>
          <w:lang w:val="en-AU"/>
        </w:rPr>
        <w:t xml:space="preserve">National </w:t>
      </w:r>
      <w:proofErr w:type="spellStart"/>
      <w:r w:rsidRPr="00906203">
        <w:rPr>
          <w:bCs/>
          <w:i/>
          <w:iCs/>
          <w:lang w:val="en-AU"/>
        </w:rPr>
        <w:t>Center</w:t>
      </w:r>
      <w:proofErr w:type="spellEnd"/>
      <w:r w:rsidRPr="00906203">
        <w:rPr>
          <w:bCs/>
          <w:i/>
          <w:iCs/>
          <w:lang w:val="en-AU"/>
        </w:rPr>
        <w:t xml:space="preserve"> for Education Statistics</w:t>
      </w:r>
      <w:r w:rsidRPr="00906203">
        <w:rPr>
          <w:bCs/>
          <w:lang w:val="en-AU"/>
        </w:rPr>
        <w:t>.</w:t>
      </w:r>
    </w:p>
    <w:p w14:paraId="68D9C899" w14:textId="42193255" w:rsidR="00B46FFA" w:rsidRDefault="00B46FFA" w:rsidP="00B46FFA">
      <w:pPr>
        <w:ind w:left="709" w:hanging="709"/>
        <w:rPr>
          <w:bCs/>
          <w:lang w:val="en-US"/>
        </w:rPr>
      </w:pPr>
      <w:proofErr w:type="spellStart"/>
      <w:r w:rsidRPr="00B46FFA">
        <w:rPr>
          <w:bCs/>
          <w:lang w:val="en-US"/>
        </w:rPr>
        <w:t>OpenAI</w:t>
      </w:r>
      <w:proofErr w:type="spellEnd"/>
      <w:r w:rsidRPr="00B46FFA">
        <w:rPr>
          <w:bCs/>
          <w:lang w:val="en-US"/>
        </w:rPr>
        <w:t>. (2022, November 30</w:t>
      </w:r>
      <w:r w:rsidR="000E399F">
        <w:rPr>
          <w:bCs/>
          <w:lang w:val="en-US"/>
        </w:rPr>
        <w:t>.</w:t>
      </w:r>
      <w:r w:rsidRPr="00B46FFA">
        <w:rPr>
          <w:bCs/>
          <w:lang w:val="en-US"/>
        </w:rPr>
        <w:t xml:space="preserve">, </w:t>
      </w:r>
      <w:proofErr w:type="spellStart"/>
      <w:r w:rsidRPr="00B46FFA">
        <w:rPr>
          <w:bCs/>
          <w:i/>
          <w:iCs/>
          <w:lang w:val="en-US"/>
        </w:rPr>
        <w:t>ChatGPT</w:t>
      </w:r>
      <w:proofErr w:type="spellEnd"/>
      <w:r w:rsidRPr="00B46FFA">
        <w:rPr>
          <w:bCs/>
          <w:i/>
          <w:iCs/>
          <w:lang w:val="en-US"/>
        </w:rPr>
        <w:t xml:space="preserve">: Optimizing Language Models for Dialogue. </w:t>
      </w:r>
      <w:r w:rsidR="0002047A">
        <w:rPr>
          <w:bCs/>
          <w:lang w:val="en-US"/>
        </w:rPr>
        <w:t xml:space="preserve">Retrieved January 25, 2023, </w:t>
      </w:r>
      <w:r w:rsidR="004B5F1A">
        <w:fldChar w:fldCharType="begin"/>
      </w:r>
      <w:r w:rsidR="004B5F1A" w:rsidRPr="00913200">
        <w:rPr>
          <w:lang w:val="en-US"/>
          <w:rPrChange w:id="68" w:author="Fokkema, M. (Marjolein)" w:date="2023-03-21T03:07:00Z">
            <w:rPr/>
          </w:rPrChange>
        </w:rPr>
        <w:instrText xml:space="preserve"> HYPERLINK "https://openai.com/blog/chatgpt/" </w:instrText>
      </w:r>
      <w:r w:rsidR="004B5F1A">
        <w:fldChar w:fldCharType="separate"/>
      </w:r>
      <w:r w:rsidR="00AB683A" w:rsidRPr="00B46FFA">
        <w:rPr>
          <w:rStyle w:val="Hyperlink"/>
          <w:bCs/>
          <w:lang w:val="en-US"/>
        </w:rPr>
        <w:t>https://openai.com/blog/chatgpt/</w:t>
      </w:r>
      <w:r w:rsidR="004B5F1A">
        <w:rPr>
          <w:rStyle w:val="Hyperlink"/>
          <w:bCs/>
          <w:lang w:val="en-US"/>
        </w:rPr>
        <w:fldChar w:fldCharType="end"/>
      </w:r>
      <w:r w:rsidR="00AB683A">
        <w:rPr>
          <w:bCs/>
          <w:lang w:val="en-US"/>
        </w:rPr>
        <w:t xml:space="preserve"> </w:t>
      </w:r>
    </w:p>
    <w:p w14:paraId="21341207" w14:textId="69E7C66B" w:rsidR="000E399F" w:rsidRPr="0002047A" w:rsidRDefault="000E399F" w:rsidP="00B46FFA">
      <w:pPr>
        <w:ind w:left="709" w:hanging="709"/>
        <w:rPr>
          <w:b/>
          <w:lang w:val="en-US"/>
        </w:rPr>
      </w:pPr>
      <w:r>
        <w:rPr>
          <w:bCs/>
          <w:lang w:val="en-US"/>
        </w:rPr>
        <w:t xml:space="preserve">Future of Life Institute. (n.d.). </w:t>
      </w:r>
      <w:r>
        <w:rPr>
          <w:bCs/>
          <w:i/>
          <w:iCs/>
          <w:lang w:val="en-US"/>
        </w:rPr>
        <w:t>Artificial Intelligence</w:t>
      </w:r>
      <w:r w:rsidR="0002047A">
        <w:rPr>
          <w:bCs/>
          <w:i/>
          <w:iCs/>
          <w:lang w:val="en-US"/>
        </w:rPr>
        <w:t xml:space="preserve">. </w:t>
      </w:r>
      <w:r w:rsidR="0002047A">
        <w:rPr>
          <w:bCs/>
          <w:lang w:val="en-US"/>
        </w:rPr>
        <w:t xml:space="preserve">Retrieved January 25, 2023, from </w:t>
      </w:r>
      <w:r w:rsidR="004B5F1A">
        <w:fldChar w:fldCharType="begin"/>
      </w:r>
      <w:r w:rsidR="004B5F1A" w:rsidRPr="00913200">
        <w:rPr>
          <w:lang w:val="en-US"/>
          <w:rPrChange w:id="69" w:author="Fokkema, M. (Marjolein)" w:date="2023-03-21T03:07:00Z">
            <w:rPr/>
          </w:rPrChange>
        </w:rPr>
        <w:instrText xml:space="preserve"> HYPERLINK "https://futureoflife.org/cause-area/artificial-intelligence/" </w:instrText>
      </w:r>
      <w:r w:rsidR="004B5F1A">
        <w:fldChar w:fldCharType="separate"/>
      </w:r>
      <w:r w:rsidR="0002047A" w:rsidRPr="00B07AF0">
        <w:rPr>
          <w:rStyle w:val="Hyperlink"/>
          <w:bCs/>
          <w:lang w:val="en-US"/>
        </w:rPr>
        <w:t>https://futureoflife.org/cause-area/artificial-intelligence/</w:t>
      </w:r>
      <w:r w:rsidR="004B5F1A">
        <w:rPr>
          <w:rStyle w:val="Hyperlink"/>
          <w:bCs/>
          <w:lang w:val="en-US"/>
        </w:rPr>
        <w:fldChar w:fldCharType="end"/>
      </w:r>
      <w:r w:rsidR="0002047A">
        <w:rPr>
          <w:bCs/>
          <w:lang w:val="en-US"/>
        </w:rPr>
        <w:t xml:space="preserve"> </w:t>
      </w:r>
    </w:p>
    <w:p w14:paraId="7EFE6BF1" w14:textId="44FBEF2C" w:rsidR="00E43B30" w:rsidRPr="00E43B30" w:rsidRDefault="00E43B30" w:rsidP="00E43B30">
      <w:pPr>
        <w:ind w:left="709" w:hanging="709"/>
        <w:rPr>
          <w:bCs/>
          <w:lang w:val="en-US"/>
        </w:rPr>
      </w:pPr>
      <w:r w:rsidRPr="00E43B30">
        <w:rPr>
          <w:bCs/>
          <w:lang w:val="en-US"/>
        </w:rPr>
        <w:t>R Core Team (2021). R: A language and environment for statistical computing</w:t>
      </w:r>
      <w:r w:rsidRPr="00E43B30">
        <w:rPr>
          <w:bCs/>
          <w:i/>
          <w:iCs/>
          <w:lang w:val="en-US"/>
        </w:rPr>
        <w:t>. R Foundation for Statistical Computing,</w:t>
      </w:r>
      <w:r w:rsidRPr="00E43B30">
        <w:rPr>
          <w:bCs/>
          <w:lang w:val="en-US"/>
        </w:rPr>
        <w:t xml:space="preserve"> Vienna, Austria. URL </w:t>
      </w:r>
      <w:r w:rsidR="004B5F1A">
        <w:fldChar w:fldCharType="begin"/>
      </w:r>
      <w:r w:rsidR="004B5F1A" w:rsidRPr="00913200">
        <w:rPr>
          <w:lang w:val="en-US"/>
          <w:rPrChange w:id="70" w:author="Fokkema, M. (Marjolein)" w:date="2023-03-21T03:07:00Z">
            <w:rPr/>
          </w:rPrChange>
        </w:rPr>
        <w:instrText xml:space="preserve"> HYPERLINK "https://www.R-project.org/" </w:instrText>
      </w:r>
      <w:r w:rsidR="004B5F1A">
        <w:fldChar w:fldCharType="separate"/>
      </w:r>
      <w:r w:rsidR="0002047A" w:rsidRPr="00B07AF0">
        <w:rPr>
          <w:rStyle w:val="Hyperlink"/>
          <w:bCs/>
          <w:lang w:val="en-US"/>
        </w:rPr>
        <w:t>https://www.R-project.org/</w:t>
      </w:r>
      <w:r w:rsidR="004B5F1A">
        <w:rPr>
          <w:rStyle w:val="Hyperlink"/>
          <w:bCs/>
          <w:lang w:val="en-US"/>
        </w:rPr>
        <w:fldChar w:fldCharType="end"/>
      </w:r>
      <w:r w:rsidR="0002047A">
        <w:rPr>
          <w:bCs/>
          <w:lang w:val="en-US"/>
        </w:rPr>
        <w:t xml:space="preserve"> </w:t>
      </w:r>
    </w:p>
    <w:p w14:paraId="5949A9CA" w14:textId="7CD1546D" w:rsidR="005A706F" w:rsidRPr="005A706F" w:rsidRDefault="005A706F" w:rsidP="002748C4">
      <w:pPr>
        <w:ind w:left="709" w:hanging="709"/>
        <w:rPr>
          <w:lang w:val="en-US"/>
        </w:rPr>
      </w:pPr>
      <w:r w:rsidRPr="005A706F">
        <w:rPr>
          <w:lang w:val="en-US"/>
        </w:rPr>
        <w:t xml:space="preserve">Ribeiro, M. T., Singh, S., &amp; </w:t>
      </w:r>
      <w:proofErr w:type="spellStart"/>
      <w:r w:rsidRPr="005A706F">
        <w:rPr>
          <w:lang w:val="en-US"/>
        </w:rPr>
        <w:t>Guestrin</w:t>
      </w:r>
      <w:proofErr w:type="spellEnd"/>
      <w:r w:rsidRPr="005A706F">
        <w:rPr>
          <w:lang w:val="en-US"/>
        </w:rPr>
        <w:t xml:space="preserve">, C. (2016, August). " Why should </w:t>
      </w:r>
      <w:proofErr w:type="spellStart"/>
      <w:r w:rsidRPr="005A706F">
        <w:rPr>
          <w:lang w:val="en-US"/>
        </w:rPr>
        <w:t>i</w:t>
      </w:r>
      <w:proofErr w:type="spellEnd"/>
      <w:r w:rsidRPr="005A706F">
        <w:rPr>
          <w:lang w:val="en-US"/>
        </w:rPr>
        <w:t xml:space="preserve"> trust you?" Explaining the predictions of any classifier. In </w:t>
      </w:r>
      <w:r w:rsidRPr="005A706F">
        <w:rPr>
          <w:i/>
          <w:iCs/>
          <w:lang w:val="en-US"/>
        </w:rPr>
        <w:t>Proceedings of the 22nd ACM SIGKDD international conference on knowledge discovery and data mining</w:t>
      </w:r>
      <w:r w:rsidRPr="005A706F">
        <w:rPr>
          <w:lang w:val="en-US"/>
        </w:rPr>
        <w:t> (pp. 1135-1144).</w:t>
      </w:r>
    </w:p>
    <w:p w14:paraId="761F41C4" w14:textId="03E0F08B" w:rsidR="00830013" w:rsidRPr="00371A21" w:rsidRDefault="00830013" w:rsidP="002748C4">
      <w:pPr>
        <w:ind w:left="709" w:hanging="709"/>
        <w:rPr>
          <w:lang w:val="en-US"/>
        </w:rPr>
      </w:pPr>
      <w:r w:rsidRPr="00830013">
        <w:rPr>
          <w:lang w:val="en-US"/>
        </w:rPr>
        <w:t>Rudin, C. (2019). Stop explaining black box machine learning models for high stakes decisions and use interpretable models instead. </w:t>
      </w:r>
      <w:r w:rsidRPr="00371A21">
        <w:rPr>
          <w:i/>
          <w:iCs/>
          <w:lang w:val="en-US"/>
        </w:rPr>
        <w:t>Nature Machine Intelligence</w:t>
      </w:r>
      <w:r w:rsidRPr="00371A21">
        <w:rPr>
          <w:lang w:val="en-US"/>
        </w:rPr>
        <w:t>, </w:t>
      </w:r>
      <w:r w:rsidRPr="00371A21">
        <w:rPr>
          <w:i/>
          <w:iCs/>
          <w:lang w:val="en-US"/>
        </w:rPr>
        <w:t>1</w:t>
      </w:r>
      <w:r w:rsidRPr="00371A21">
        <w:rPr>
          <w:lang w:val="en-US"/>
        </w:rPr>
        <w:t>(5), 206-215.</w:t>
      </w:r>
    </w:p>
    <w:p w14:paraId="2A79B7B2" w14:textId="5926868F" w:rsidR="00FA1738" w:rsidRDefault="00773405" w:rsidP="00FA1738">
      <w:pPr>
        <w:ind w:left="709" w:hanging="709"/>
        <w:rPr>
          <w:lang w:val="en-AU"/>
        </w:rPr>
      </w:pPr>
      <w:proofErr w:type="spellStart"/>
      <w:r w:rsidRPr="003B1BC5">
        <w:rPr>
          <w:lang w:val="en-US"/>
        </w:rPr>
        <w:t>Sparapani</w:t>
      </w:r>
      <w:proofErr w:type="spellEnd"/>
      <w:r w:rsidRPr="003B1BC5">
        <w:rPr>
          <w:lang w:val="en-US"/>
        </w:rPr>
        <w:t xml:space="preserve">, R., </w:t>
      </w:r>
      <w:proofErr w:type="spellStart"/>
      <w:r w:rsidRPr="003B1BC5">
        <w:rPr>
          <w:lang w:val="en-US"/>
        </w:rPr>
        <w:t>Spanbauer</w:t>
      </w:r>
      <w:proofErr w:type="spellEnd"/>
      <w:r w:rsidRPr="003B1BC5">
        <w:rPr>
          <w:lang w:val="en-US"/>
        </w:rPr>
        <w:t xml:space="preserve">, C., &amp; McCulloch, R. (2021). </w:t>
      </w:r>
      <w:r w:rsidRPr="00773405">
        <w:rPr>
          <w:lang w:val="en-AU"/>
        </w:rPr>
        <w:t xml:space="preserve">Nonparametric machine learning and efficient computation with </w:t>
      </w:r>
      <w:proofErr w:type="spellStart"/>
      <w:r w:rsidRPr="00773405">
        <w:rPr>
          <w:lang w:val="en-AU"/>
        </w:rPr>
        <w:t>bayesian</w:t>
      </w:r>
      <w:proofErr w:type="spellEnd"/>
      <w:r w:rsidRPr="00773405">
        <w:rPr>
          <w:lang w:val="en-AU"/>
        </w:rPr>
        <w:t xml:space="preserve"> additive regression trees: the BART R package. </w:t>
      </w:r>
      <w:r w:rsidRPr="00E40396">
        <w:rPr>
          <w:i/>
          <w:iCs/>
          <w:lang w:val="en-AU"/>
        </w:rPr>
        <w:t>Journal of Statistical Software</w:t>
      </w:r>
      <w:r w:rsidRPr="00E40396">
        <w:rPr>
          <w:lang w:val="en-AU"/>
        </w:rPr>
        <w:t>, </w:t>
      </w:r>
      <w:r w:rsidRPr="00E40396">
        <w:rPr>
          <w:i/>
          <w:iCs/>
          <w:lang w:val="en-AU"/>
        </w:rPr>
        <w:t>97</w:t>
      </w:r>
      <w:r w:rsidRPr="00E40396">
        <w:rPr>
          <w:lang w:val="en-AU"/>
        </w:rPr>
        <w:t>, 1-66.</w:t>
      </w:r>
    </w:p>
    <w:p w14:paraId="42025B0B" w14:textId="0FC63026" w:rsidR="00FA1738" w:rsidRPr="00FA1738" w:rsidRDefault="00FA1738" w:rsidP="00FA1738">
      <w:pPr>
        <w:ind w:left="709" w:hanging="709"/>
        <w:rPr>
          <w:lang w:val="en-AU"/>
        </w:rPr>
      </w:pPr>
      <w:r w:rsidRPr="00FA1738">
        <w:rPr>
          <w:lang w:val="en-AU"/>
        </w:rPr>
        <w:t>Tan, Y. V. (2018). </w:t>
      </w:r>
      <w:r w:rsidRPr="00FA1738">
        <w:rPr>
          <w:i/>
          <w:iCs/>
          <w:lang w:val="en-AU"/>
        </w:rPr>
        <w:t>Novel Applications and Extensions for Bayesian Additive Regression Trees (BART) in Prediction, Imputation, and Causal Inference</w:t>
      </w:r>
      <w:r w:rsidRPr="00FA1738">
        <w:rPr>
          <w:lang w:val="en-AU"/>
        </w:rPr>
        <w:t> (Doctoral dissertation).</w:t>
      </w:r>
    </w:p>
    <w:p w14:paraId="08652100" w14:textId="41F8D832" w:rsidR="00830013" w:rsidRDefault="00830013" w:rsidP="002748C4">
      <w:pPr>
        <w:ind w:left="709" w:hanging="709"/>
        <w:rPr>
          <w:lang w:val="en-US"/>
        </w:rPr>
      </w:pPr>
      <w:r w:rsidRPr="00830013">
        <w:rPr>
          <w:lang w:val="en-US"/>
        </w:rPr>
        <w:t xml:space="preserve">Varshney, K. R., &amp; </w:t>
      </w:r>
      <w:proofErr w:type="spellStart"/>
      <w:r w:rsidRPr="00830013">
        <w:rPr>
          <w:lang w:val="en-US"/>
        </w:rPr>
        <w:t>Alemzadeh</w:t>
      </w:r>
      <w:proofErr w:type="spellEnd"/>
      <w:r w:rsidRPr="00830013">
        <w:rPr>
          <w:lang w:val="en-US"/>
        </w:rPr>
        <w:t>, H. (2017). On the safety of machine learning: Cyber-physical systems, decision sciences, and data products. </w:t>
      </w:r>
      <w:r w:rsidRPr="00371A21">
        <w:rPr>
          <w:i/>
          <w:iCs/>
          <w:lang w:val="en-US"/>
        </w:rPr>
        <w:t>Big data</w:t>
      </w:r>
      <w:r w:rsidRPr="00371A21">
        <w:rPr>
          <w:lang w:val="en-US"/>
        </w:rPr>
        <w:t>, </w:t>
      </w:r>
      <w:r w:rsidRPr="00371A21">
        <w:rPr>
          <w:i/>
          <w:iCs/>
          <w:lang w:val="en-US"/>
        </w:rPr>
        <w:t>5</w:t>
      </w:r>
      <w:r w:rsidRPr="00371A21">
        <w:rPr>
          <w:lang w:val="en-US"/>
        </w:rPr>
        <w:t>(3), 246-255.</w:t>
      </w:r>
    </w:p>
    <w:p w14:paraId="028ADE3E" w14:textId="05210A14" w:rsidR="00395729" w:rsidRPr="00655563" w:rsidRDefault="00395729" w:rsidP="002748C4">
      <w:pPr>
        <w:ind w:left="709" w:hanging="709"/>
        <w:rPr>
          <w:lang w:val="de-DE"/>
        </w:rPr>
      </w:pPr>
      <w:r w:rsidRPr="00395729">
        <w:rPr>
          <w:lang w:val="en-US"/>
        </w:rPr>
        <w:t xml:space="preserve">Vincent Dorie (2021). </w:t>
      </w:r>
      <w:proofErr w:type="spellStart"/>
      <w:r w:rsidRPr="00395729">
        <w:rPr>
          <w:lang w:val="en-US"/>
        </w:rPr>
        <w:t>dbarts</w:t>
      </w:r>
      <w:proofErr w:type="spellEnd"/>
      <w:r w:rsidRPr="00395729">
        <w:rPr>
          <w:lang w:val="en-US"/>
        </w:rPr>
        <w:t xml:space="preserve">: Discrete Bayesian Additive Regression Trees Sampler. </w:t>
      </w:r>
      <w:r w:rsidRPr="00655563">
        <w:rPr>
          <w:lang w:val="de-DE"/>
        </w:rPr>
        <w:t xml:space="preserve">R package version 0.9-20. URL </w:t>
      </w:r>
      <w:r w:rsidR="004B5F1A">
        <w:fldChar w:fldCharType="begin"/>
      </w:r>
      <w:r w:rsidR="004B5F1A" w:rsidRPr="00913200">
        <w:rPr>
          <w:lang w:val="de-DE"/>
          <w:rPrChange w:id="71" w:author="Fokkema, M. (Marjolein)" w:date="2023-03-21T03:07:00Z">
            <w:rPr/>
          </w:rPrChange>
        </w:rPr>
        <w:instrText xml:space="preserve"> HYPERLINK "https://CRAN.R-project.org/package=dbarts" </w:instrText>
      </w:r>
      <w:r w:rsidR="004B5F1A">
        <w:fldChar w:fldCharType="separate"/>
      </w:r>
      <w:r w:rsidR="00AB683A" w:rsidRPr="00655563">
        <w:rPr>
          <w:rStyle w:val="Hyperlink"/>
          <w:lang w:val="de-DE"/>
        </w:rPr>
        <w:t>https://CRAN.R-project.org/package=dbarts</w:t>
      </w:r>
      <w:r w:rsidR="004B5F1A">
        <w:rPr>
          <w:rStyle w:val="Hyperlink"/>
          <w:lang w:val="de-DE"/>
        </w:rPr>
        <w:fldChar w:fldCharType="end"/>
      </w:r>
      <w:r w:rsidR="00AB683A">
        <w:rPr>
          <w:lang w:val="de-DE"/>
        </w:rPr>
        <w:t xml:space="preserve"> </w:t>
      </w:r>
    </w:p>
    <w:p w14:paraId="68BB1780" w14:textId="7C6BCAAB" w:rsidR="00FA3306" w:rsidRDefault="00FA3306" w:rsidP="002748C4">
      <w:pPr>
        <w:ind w:left="709" w:hanging="709"/>
        <w:rPr>
          <w:lang w:val="en-AU"/>
        </w:rPr>
      </w:pPr>
      <w:r w:rsidRPr="00FA3306">
        <w:rPr>
          <w:lang w:val="en-US"/>
        </w:rPr>
        <w:lastRenderedPageBreak/>
        <w:t>Wexler, R. (2017). When a computer program keeps you in jail. </w:t>
      </w:r>
      <w:r w:rsidRPr="00E40396">
        <w:rPr>
          <w:i/>
          <w:iCs/>
          <w:lang w:val="en-AU"/>
        </w:rPr>
        <w:t>New York Times</w:t>
      </w:r>
      <w:r w:rsidRPr="00E40396">
        <w:rPr>
          <w:lang w:val="en-AU"/>
        </w:rPr>
        <w:t>.</w:t>
      </w:r>
    </w:p>
    <w:p w14:paraId="6F054D5A" w14:textId="7FFD638B" w:rsidR="004C27E8" w:rsidRDefault="0093194E" w:rsidP="00F612F0">
      <w:pPr>
        <w:ind w:left="709" w:hanging="709"/>
        <w:rPr>
          <w:lang w:val="en-AU"/>
        </w:rPr>
      </w:pPr>
      <w:proofErr w:type="spellStart"/>
      <w:r w:rsidRPr="0093194E">
        <w:rPr>
          <w:lang w:val="en-AU"/>
        </w:rPr>
        <w:t>Wundervald</w:t>
      </w:r>
      <w:proofErr w:type="spellEnd"/>
      <w:r w:rsidRPr="0093194E">
        <w:rPr>
          <w:lang w:val="en-AU"/>
        </w:rPr>
        <w:t xml:space="preserve">, B., Parnell, A., &amp; </w:t>
      </w:r>
      <w:proofErr w:type="spellStart"/>
      <w:r w:rsidRPr="0093194E">
        <w:rPr>
          <w:lang w:val="en-AU"/>
        </w:rPr>
        <w:t>Domijan</w:t>
      </w:r>
      <w:proofErr w:type="spellEnd"/>
      <w:r w:rsidRPr="0093194E">
        <w:rPr>
          <w:lang w:val="en-AU"/>
        </w:rPr>
        <w:t>, K. (2022). Hierarchical Embedded Bayesian Additive Regression Trees. </w:t>
      </w:r>
      <w:proofErr w:type="spellStart"/>
      <w:r w:rsidRPr="0093194E">
        <w:rPr>
          <w:i/>
          <w:iCs/>
          <w:lang w:val="en-AU"/>
        </w:rPr>
        <w:t>arXiv</w:t>
      </w:r>
      <w:proofErr w:type="spellEnd"/>
      <w:r w:rsidRPr="0093194E">
        <w:rPr>
          <w:i/>
          <w:iCs/>
          <w:lang w:val="en-AU"/>
        </w:rPr>
        <w:t xml:space="preserve"> preprint arXiv:2204.07207</w:t>
      </w:r>
      <w:r w:rsidRPr="0093194E">
        <w:rPr>
          <w:lang w:val="en-AU"/>
        </w:rPr>
        <w:t>.</w:t>
      </w:r>
    </w:p>
    <w:p w14:paraId="36E0C182" w14:textId="77777777" w:rsidR="004C27E8" w:rsidRDefault="004C27E8">
      <w:pPr>
        <w:rPr>
          <w:lang w:val="en-AU"/>
        </w:rPr>
      </w:pPr>
      <w:r>
        <w:rPr>
          <w:lang w:val="en-AU"/>
        </w:rPr>
        <w:br w:type="page"/>
      </w:r>
    </w:p>
    <w:p w14:paraId="7C69C026" w14:textId="075C6761" w:rsidR="00A06F33" w:rsidRDefault="004C27E8" w:rsidP="004C27E8">
      <w:pPr>
        <w:ind w:left="709" w:hanging="709"/>
        <w:jc w:val="center"/>
        <w:rPr>
          <w:b/>
          <w:bCs/>
          <w:lang w:val="en-AU"/>
        </w:rPr>
      </w:pPr>
      <w:r>
        <w:rPr>
          <w:b/>
          <w:bCs/>
          <w:lang w:val="en-AU"/>
        </w:rPr>
        <w:lastRenderedPageBreak/>
        <w:t>Appendix</w:t>
      </w:r>
    </w:p>
    <w:p w14:paraId="548AE3CB"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t>Table Appendix 1</w:t>
      </w:r>
    </w:p>
    <w:p w14:paraId="6F51D695"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Mean R</w:t>
      </w:r>
      <w:r w:rsidRPr="004C27E8">
        <w:rPr>
          <w:rFonts w:ascii="Times New Roman" w:hAnsi="Times New Roman" w:cs="Times New Roman"/>
          <w:i/>
          <w:iCs/>
          <w:vertAlign w:val="superscript"/>
          <w:lang w:val="en-GB"/>
        </w:rPr>
        <w:t>2</w:t>
      </w:r>
      <w:r w:rsidRPr="004C27E8">
        <w:rPr>
          <w:rFonts w:ascii="Times New Roman" w:hAnsi="Times New Roman" w:cs="Times New Roman"/>
          <w:i/>
          <w:iCs/>
          <w:lang w:val="en-GB"/>
        </w:rPr>
        <w:t xml:space="preserve"> and standard deviation for every model on every dataset</w:t>
      </w:r>
      <w:r w:rsidRPr="004C27E8">
        <w:rPr>
          <w:rFonts w:ascii="Times New Roman" w:hAnsi="Times New Roman" w:cs="Times New Roman"/>
          <w:i/>
          <w:iCs/>
          <w:lang w:val="en-GB"/>
        </w:rPr>
        <w:br/>
      </w:r>
      <w:r w:rsidRPr="0080124B">
        <w:rPr>
          <w:rFonts w:ascii="Times New Roman" w:hAnsi="Times New Roman" w:cs="Times New Roman"/>
          <w:noProof/>
        </w:rPr>
        <w:drawing>
          <wp:inline distT="0" distB="0" distL="0" distR="0" wp14:anchorId="67F04FCE" wp14:editId="0932914B">
            <wp:extent cx="4328795" cy="36356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357"/>
                    <a:stretch/>
                  </pic:blipFill>
                  <pic:spPr bwMode="auto">
                    <a:xfrm>
                      <a:off x="0" y="0"/>
                      <a:ext cx="4349912" cy="3653431"/>
                    </a:xfrm>
                    <a:prstGeom prst="rect">
                      <a:avLst/>
                    </a:prstGeom>
                    <a:ln>
                      <a:noFill/>
                    </a:ln>
                    <a:extLst>
                      <a:ext uri="{53640926-AAD7-44D8-BBD7-CCE9431645EC}">
                        <a14:shadowObscured xmlns:a14="http://schemas.microsoft.com/office/drawing/2010/main"/>
                      </a:ext>
                    </a:extLst>
                  </pic:spPr>
                </pic:pic>
              </a:graphicData>
            </a:graphic>
          </wp:inline>
        </w:drawing>
      </w:r>
      <w:r w:rsidRPr="004C27E8">
        <w:rPr>
          <w:rFonts w:ascii="Times New Roman" w:hAnsi="Times New Roman" w:cs="Times New Roman"/>
          <w:i/>
          <w:iCs/>
          <w:lang w:val="en-GB"/>
        </w:rPr>
        <w:br/>
        <w:t>Note: M</w:t>
      </w:r>
      <w:r w:rsidRPr="004C27E8">
        <w:rPr>
          <w:rFonts w:ascii="Times New Roman" w:hAnsi="Times New Roman" w:cs="Times New Roman"/>
          <w:lang w:val="en-GB"/>
        </w:rPr>
        <w:t xml:space="preserve"> is mean </w:t>
      </w:r>
      <w:r w:rsidRPr="004C27E8">
        <w:rPr>
          <w:rFonts w:ascii="Times New Roman" w:hAnsi="Times New Roman" w:cs="Times New Roman"/>
          <w:i/>
          <w:iCs/>
          <w:lang w:val="en-GB"/>
        </w:rPr>
        <w:t>R</w:t>
      </w:r>
      <w:r w:rsidRPr="004C27E8">
        <w:rPr>
          <w:rFonts w:ascii="Times New Roman" w:hAnsi="Times New Roman" w:cs="Times New Roman"/>
          <w:i/>
          <w:iCs/>
          <w:vertAlign w:val="superscript"/>
          <w:lang w:val="en-GB"/>
        </w:rPr>
        <w:t>2</w:t>
      </w:r>
      <w:r w:rsidRPr="004C27E8">
        <w:rPr>
          <w:rFonts w:ascii="Times New Roman" w:hAnsi="Times New Roman" w:cs="Times New Roman"/>
          <w:i/>
          <w:iCs/>
          <w:lang w:val="en-GB"/>
        </w:rPr>
        <w:t xml:space="preserve"> </w:t>
      </w:r>
      <w:r w:rsidRPr="004C27E8">
        <w:rPr>
          <w:rFonts w:ascii="Times New Roman" w:hAnsi="Times New Roman" w:cs="Times New Roman"/>
          <w:lang w:val="en-GB"/>
        </w:rPr>
        <w:t>over ten</w:t>
      </w:r>
      <w:r w:rsidRPr="004C27E8">
        <w:rPr>
          <w:rFonts w:ascii="Times New Roman" w:hAnsi="Times New Roman" w:cs="Times New Roman"/>
          <w:i/>
          <w:iCs/>
          <w:lang w:val="en-GB"/>
        </w:rPr>
        <w:t xml:space="preserve"> </w:t>
      </w:r>
      <w:r w:rsidRPr="004C27E8">
        <w:rPr>
          <w:rFonts w:ascii="Times New Roman" w:hAnsi="Times New Roman" w:cs="Times New Roman"/>
          <w:lang w:val="en-GB"/>
        </w:rPr>
        <w:t xml:space="preserve">times 10-CV (100 folds). </w:t>
      </w:r>
      <w:r w:rsidRPr="004C27E8">
        <w:rPr>
          <w:rFonts w:ascii="Times New Roman" w:hAnsi="Times New Roman" w:cs="Times New Roman"/>
          <w:i/>
          <w:iCs/>
          <w:lang w:val="en-GB"/>
        </w:rPr>
        <w:t>SD</w:t>
      </w:r>
      <w:r w:rsidRPr="004C27E8">
        <w:rPr>
          <w:rFonts w:ascii="Times New Roman" w:hAnsi="Times New Roman" w:cs="Times New Roman"/>
          <w:lang w:val="en-GB"/>
        </w:rPr>
        <w:t xml:space="preserve"> is standard deviation.</w:t>
      </w:r>
    </w:p>
    <w:p w14:paraId="31A20B4A"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lang w:val="en-GB"/>
        </w:rPr>
        <w:br w:type="page"/>
      </w:r>
    </w:p>
    <w:p w14:paraId="3097E4C9"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lastRenderedPageBreak/>
        <w:t>Table Appendix 2</w:t>
      </w:r>
    </w:p>
    <w:p w14:paraId="4E30B0C3"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Mean tree size and standard deviation for every model on every dataset</w:t>
      </w:r>
      <w:r w:rsidRPr="004C27E8">
        <w:rPr>
          <w:rFonts w:ascii="Times New Roman" w:hAnsi="Times New Roman" w:cs="Times New Roman"/>
          <w:i/>
          <w:iCs/>
          <w:lang w:val="en-GB"/>
        </w:rPr>
        <w:br/>
      </w:r>
      <w:r>
        <w:rPr>
          <w:noProof/>
        </w:rPr>
        <w:drawing>
          <wp:inline distT="0" distB="0" distL="0" distR="0" wp14:anchorId="73FC9C98" wp14:editId="3D1075D2">
            <wp:extent cx="4362450" cy="37329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3737" cy="3768320"/>
                    </a:xfrm>
                    <a:prstGeom prst="rect">
                      <a:avLst/>
                    </a:prstGeom>
                  </pic:spPr>
                </pic:pic>
              </a:graphicData>
            </a:graphic>
          </wp:inline>
        </w:drawing>
      </w:r>
      <w:r w:rsidRPr="004C27E8">
        <w:rPr>
          <w:rFonts w:ascii="Times New Roman" w:hAnsi="Times New Roman" w:cs="Times New Roman"/>
          <w:i/>
          <w:iCs/>
          <w:lang w:val="en-GB"/>
        </w:rPr>
        <w:br/>
        <w:t>Note: M</w:t>
      </w:r>
      <w:r w:rsidRPr="004C27E8">
        <w:rPr>
          <w:rFonts w:ascii="Times New Roman" w:hAnsi="Times New Roman" w:cs="Times New Roman"/>
          <w:lang w:val="en-GB"/>
        </w:rPr>
        <w:t xml:space="preserve"> is mean tree size</w:t>
      </w:r>
      <w:r w:rsidRPr="004C27E8">
        <w:rPr>
          <w:rFonts w:ascii="Times New Roman" w:hAnsi="Times New Roman" w:cs="Times New Roman"/>
          <w:i/>
          <w:iCs/>
          <w:lang w:val="en-GB"/>
        </w:rPr>
        <w:t xml:space="preserve"> </w:t>
      </w:r>
      <w:r w:rsidRPr="004C27E8">
        <w:rPr>
          <w:rFonts w:ascii="Times New Roman" w:hAnsi="Times New Roman" w:cs="Times New Roman"/>
          <w:lang w:val="en-GB"/>
        </w:rPr>
        <w:t>over ten</w:t>
      </w:r>
      <w:r w:rsidRPr="004C27E8">
        <w:rPr>
          <w:rFonts w:ascii="Times New Roman" w:hAnsi="Times New Roman" w:cs="Times New Roman"/>
          <w:i/>
          <w:iCs/>
          <w:lang w:val="en-GB"/>
        </w:rPr>
        <w:t xml:space="preserve"> </w:t>
      </w:r>
      <w:r w:rsidRPr="004C27E8">
        <w:rPr>
          <w:rFonts w:ascii="Times New Roman" w:hAnsi="Times New Roman" w:cs="Times New Roman"/>
          <w:lang w:val="en-GB"/>
        </w:rPr>
        <w:t xml:space="preserve">times 10-CV (100 folds). </w:t>
      </w:r>
      <w:r w:rsidRPr="004C27E8">
        <w:rPr>
          <w:rFonts w:ascii="Times New Roman" w:hAnsi="Times New Roman" w:cs="Times New Roman"/>
          <w:i/>
          <w:iCs/>
          <w:lang w:val="en-GB"/>
        </w:rPr>
        <w:t>SD</w:t>
      </w:r>
      <w:r w:rsidRPr="004C27E8">
        <w:rPr>
          <w:rFonts w:ascii="Times New Roman" w:hAnsi="Times New Roman" w:cs="Times New Roman"/>
          <w:lang w:val="en-GB"/>
        </w:rPr>
        <w:t xml:space="preserve"> is standard deviation.</w:t>
      </w:r>
    </w:p>
    <w:p w14:paraId="3CF9F617"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lang w:val="en-GB"/>
        </w:rPr>
        <w:br w:type="page"/>
      </w:r>
    </w:p>
    <w:p w14:paraId="5C62B49C" w14:textId="77777777" w:rsidR="004C27E8" w:rsidRPr="004C27E8" w:rsidRDefault="004C27E8" w:rsidP="004C27E8">
      <w:pPr>
        <w:spacing w:line="480" w:lineRule="auto"/>
        <w:rPr>
          <w:rFonts w:ascii="Times New Roman" w:hAnsi="Times New Roman" w:cs="Times New Roman"/>
          <w:b/>
          <w:bCs/>
          <w:lang w:val="en-GB"/>
        </w:rPr>
      </w:pPr>
      <w:r w:rsidRPr="004C27E8">
        <w:rPr>
          <w:rFonts w:ascii="Times New Roman" w:hAnsi="Times New Roman" w:cs="Times New Roman"/>
          <w:b/>
          <w:bCs/>
          <w:lang w:val="en-GB"/>
        </w:rPr>
        <w:lastRenderedPageBreak/>
        <w:t>Figure Appendix 3</w:t>
      </w:r>
    </w:p>
    <w:p w14:paraId="51B79FDC" w14:textId="76FAB388"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 xml:space="preserve">Effect of </w:t>
      </w:r>
      <w:proofErr w:type="spellStart"/>
      <w:r w:rsidRPr="004C27E8">
        <w:rPr>
          <w:rFonts w:ascii="Times New Roman" w:hAnsi="Times New Roman" w:cs="Times New Roman"/>
          <w:i/>
          <w:iCs/>
          <w:lang w:val="en-GB"/>
        </w:rPr>
        <w:t>p</w:t>
      </w:r>
      <w:r w:rsidRPr="004C27E8">
        <w:rPr>
          <w:rFonts w:ascii="Times New Roman" w:hAnsi="Times New Roman" w:cs="Times New Roman"/>
          <w:i/>
          <w:iCs/>
          <w:vertAlign w:val="subscript"/>
          <w:lang w:val="en-GB"/>
        </w:rPr>
        <w:t>alt</w:t>
      </w:r>
      <w:proofErr w:type="spellEnd"/>
      <w:r w:rsidRPr="004C27E8">
        <w:rPr>
          <w:rFonts w:ascii="Times New Roman" w:hAnsi="Times New Roman" w:cs="Times New Roman"/>
          <w:i/>
          <w:iCs/>
          <w:lang w:val="en-GB"/>
        </w:rPr>
        <w:t xml:space="preserve"> on tree size for every model grouped by N</w:t>
      </w:r>
      <w:r w:rsidR="00AD00DC">
        <w:rPr>
          <w:bCs/>
          <w:iCs/>
          <w:vertAlign w:val="subscript"/>
          <w:lang w:val="en-US"/>
        </w:rPr>
        <w:t>gen</w:t>
      </w:r>
    </w:p>
    <w:p w14:paraId="0C7C96F0" w14:textId="77777777" w:rsidR="004C27E8" w:rsidRDefault="004C27E8" w:rsidP="004C27E8">
      <w:pPr>
        <w:spacing w:line="480" w:lineRule="auto"/>
        <w:rPr>
          <w:rFonts w:ascii="Times New Roman" w:hAnsi="Times New Roman" w:cs="Times New Roman"/>
        </w:rPr>
      </w:pPr>
      <w:r w:rsidRPr="00C86916">
        <w:rPr>
          <w:rFonts w:ascii="Times New Roman" w:hAnsi="Times New Roman" w:cs="Times New Roman"/>
          <w:noProof/>
        </w:rPr>
        <w:drawing>
          <wp:inline distT="0" distB="0" distL="0" distR="0" wp14:anchorId="3B84C3D8" wp14:editId="6F5A050A">
            <wp:extent cx="5731510" cy="20821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82165"/>
                    </a:xfrm>
                    <a:prstGeom prst="rect">
                      <a:avLst/>
                    </a:prstGeom>
                  </pic:spPr>
                </pic:pic>
              </a:graphicData>
            </a:graphic>
          </wp:inline>
        </w:drawing>
      </w:r>
    </w:p>
    <w:p w14:paraId="22B72AC3" w14:textId="77777777" w:rsidR="004C27E8" w:rsidRPr="004C27E8" w:rsidRDefault="004C27E8" w:rsidP="004C27E8">
      <w:pPr>
        <w:spacing w:line="480" w:lineRule="auto"/>
        <w:rPr>
          <w:rFonts w:ascii="Times New Roman" w:hAnsi="Times New Roman" w:cs="Times New Roman"/>
          <w:lang w:val="en-GB"/>
        </w:rPr>
      </w:pPr>
      <w:r w:rsidRPr="004C27E8">
        <w:rPr>
          <w:rFonts w:ascii="Times New Roman" w:hAnsi="Times New Roman" w:cs="Times New Roman"/>
          <w:i/>
          <w:iCs/>
          <w:lang w:val="en-GB"/>
        </w:rPr>
        <w:t>Note: Blue dotted line marked by “GLMM” marks the median tree size of GLMM model. Red dots connected by red solid line indicate median tree size.</w:t>
      </w:r>
    </w:p>
    <w:p w14:paraId="7EF6B9FE" w14:textId="77777777" w:rsidR="004C27E8" w:rsidRPr="004C27E8" w:rsidRDefault="004C27E8" w:rsidP="004C27E8">
      <w:pPr>
        <w:ind w:left="709" w:hanging="709"/>
        <w:rPr>
          <w:lang w:val="en-GB"/>
        </w:rPr>
      </w:pPr>
    </w:p>
    <w:sectPr w:rsidR="004C27E8" w:rsidRPr="004C27E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okkema, M. (Marjolein)" w:date="2023-03-18T21:56:00Z" w:initials="FM(">
    <w:p w14:paraId="1416BDE7" w14:textId="77777777" w:rsidR="007F62BC" w:rsidRDefault="007F62BC" w:rsidP="007F62BC">
      <w:pPr>
        <w:pStyle w:val="CommentText"/>
      </w:pPr>
      <w:r>
        <w:rPr>
          <w:rStyle w:val="CommentReference"/>
        </w:rPr>
        <w:annotationRef/>
      </w:r>
      <w:r>
        <w:t xml:space="preserve">Ik zou hiermee beginnen: Dit zijn goede voorbeelden van </w:t>
      </w:r>
      <w:proofErr w:type="spellStart"/>
      <w:r>
        <w:t>predictive</w:t>
      </w:r>
      <w:proofErr w:type="spellEnd"/>
      <w:r>
        <w:t xml:space="preserve"> modeling. </w:t>
      </w:r>
    </w:p>
  </w:comment>
  <w:comment w:id="1" w:author="Fokkema, M. (Marjolein)" w:date="2023-03-18T21:58:00Z" w:initials="FM(">
    <w:p w14:paraId="020EE87B" w14:textId="2B5418E9" w:rsidR="009D2FBA" w:rsidRDefault="009D2FBA">
      <w:pPr>
        <w:pStyle w:val="CommentText"/>
      </w:pPr>
      <w:r>
        <w:rPr>
          <w:rStyle w:val="CommentReference"/>
        </w:rPr>
        <w:annotationRef/>
      </w:r>
      <w:r>
        <w:t xml:space="preserve">Dit zou ik verder pas benoemen, dat dit soort modellen ook wel ‘black </w:t>
      </w:r>
      <w:proofErr w:type="spellStart"/>
      <w:r>
        <w:t>boxes’worden</w:t>
      </w:r>
      <w:proofErr w:type="spellEnd"/>
      <w:r>
        <w:t xml:space="preserve"> genoemd.</w:t>
      </w:r>
    </w:p>
  </w:comment>
  <w:comment w:id="2" w:author="Fokkema, M. (Marjolein)" w:date="2023-03-20T13:34:00Z" w:initials="FM(">
    <w:p w14:paraId="5F369BC6" w14:textId="1458F792" w:rsidR="009D2FBA" w:rsidRDefault="009D2FBA">
      <w:pPr>
        <w:pStyle w:val="CommentText"/>
      </w:pPr>
      <w:r>
        <w:t xml:space="preserve">Vermijd verwarring tussen </w:t>
      </w:r>
      <w:r>
        <w:rPr>
          <w:rStyle w:val="CommentReference"/>
        </w:rPr>
        <w:annotationRef/>
      </w:r>
      <w:proofErr w:type="spellStart"/>
      <w:r>
        <w:t>method</w:t>
      </w:r>
      <w:proofErr w:type="spellEnd"/>
      <w:r>
        <w:t>, approach en resultaat (bv een tree).</w:t>
      </w:r>
    </w:p>
    <w:p w14:paraId="01729231" w14:textId="77777777" w:rsidR="009D2FBA" w:rsidRDefault="009D2FBA">
      <w:pPr>
        <w:pStyle w:val="CommentText"/>
      </w:pPr>
    </w:p>
    <w:p w14:paraId="5521A14E" w14:textId="77777777" w:rsidR="009D2FBA" w:rsidRDefault="009D2FBA">
      <w:pPr>
        <w:pStyle w:val="CommentText"/>
      </w:pPr>
      <w:r>
        <w:t xml:space="preserve">Ik denk dat je de methode van </w:t>
      </w:r>
      <w:proofErr w:type="spellStart"/>
      <w:r>
        <w:t>Breiman</w:t>
      </w:r>
      <w:proofErr w:type="spellEnd"/>
      <w:r>
        <w:t xml:space="preserve"> het beste ‘born-</w:t>
      </w:r>
      <w:proofErr w:type="spellStart"/>
      <w:r>
        <w:t>again</w:t>
      </w:r>
      <w:proofErr w:type="spellEnd"/>
      <w:r>
        <w:t xml:space="preserve"> approach’ kunt noemen. Dan kun je open laten wat voor </w:t>
      </w:r>
      <w:proofErr w:type="spellStart"/>
      <w:r>
        <w:t>glass</w:t>
      </w:r>
      <w:proofErr w:type="spellEnd"/>
      <w:r>
        <w:t xml:space="preserve"> box er precies gebruikt wordt (cart, </w:t>
      </w:r>
      <w:proofErr w:type="spellStart"/>
      <w:r>
        <w:t>glmm</w:t>
      </w:r>
      <w:proofErr w:type="spellEnd"/>
      <w:r>
        <w:t xml:space="preserve"> trees, </w:t>
      </w:r>
      <w:proofErr w:type="spellStart"/>
      <w:r>
        <w:t>simple</w:t>
      </w:r>
      <w:proofErr w:type="spellEnd"/>
      <w:r>
        <w:t xml:space="preserve"> </w:t>
      </w:r>
      <w:proofErr w:type="spellStart"/>
      <w:r>
        <w:t>neural</w:t>
      </w:r>
      <w:proofErr w:type="spellEnd"/>
      <w:r>
        <w:t xml:space="preserve"> net, …), wat voor data-</w:t>
      </w:r>
      <w:proofErr w:type="spellStart"/>
      <w:r>
        <w:t>generation</w:t>
      </w:r>
      <w:proofErr w:type="spellEnd"/>
      <w:r>
        <w:t xml:space="preserve"> approach er precies gebruikt wordt (</w:t>
      </w:r>
      <w:proofErr w:type="spellStart"/>
      <w:r>
        <w:t>smearing</w:t>
      </w:r>
      <w:proofErr w:type="spellEnd"/>
      <w:r>
        <w:t xml:space="preserve">, </w:t>
      </w:r>
      <w:proofErr w:type="spellStart"/>
      <w:r>
        <w:t>ppd</w:t>
      </w:r>
      <w:proofErr w:type="spellEnd"/>
      <w:r>
        <w:t xml:space="preserve"> sampling, …), en wat voor black box er gebruikt wordt (</w:t>
      </w:r>
      <w:proofErr w:type="spellStart"/>
      <w:r>
        <w:t>arcing</w:t>
      </w:r>
      <w:proofErr w:type="spellEnd"/>
      <w:r>
        <w:t xml:space="preserve">, </w:t>
      </w:r>
      <w:proofErr w:type="spellStart"/>
      <w:r>
        <w:t>boosting</w:t>
      </w:r>
      <w:proofErr w:type="spellEnd"/>
      <w:r>
        <w:t xml:space="preserve">, </w:t>
      </w:r>
      <w:proofErr w:type="spellStart"/>
      <w:r>
        <w:t>bart</w:t>
      </w:r>
      <w:proofErr w:type="spellEnd"/>
      <w:r>
        <w:t>, m-</w:t>
      </w:r>
      <w:proofErr w:type="spellStart"/>
      <w:r>
        <w:t>bart</w:t>
      </w:r>
      <w:proofErr w:type="spellEnd"/>
      <w:r>
        <w:t>, …)</w:t>
      </w:r>
    </w:p>
    <w:p w14:paraId="64D1B795" w14:textId="77777777" w:rsidR="009D2FBA" w:rsidRDefault="009D2FBA">
      <w:pPr>
        <w:pStyle w:val="CommentText"/>
      </w:pPr>
    </w:p>
    <w:p w14:paraId="269615EF" w14:textId="0CCC1BEF" w:rsidR="009D2FBA" w:rsidRDefault="009F4EC8">
      <w:pPr>
        <w:pStyle w:val="CommentText"/>
      </w:pPr>
      <w:r>
        <w:t>Hou het i</w:t>
      </w:r>
      <w:r w:rsidR="009D2FBA">
        <w:t>n deze sectie (“born-</w:t>
      </w:r>
      <w:proofErr w:type="spellStart"/>
      <w:r w:rsidR="009D2FBA">
        <w:t>again</w:t>
      </w:r>
      <w:proofErr w:type="spellEnd"/>
      <w:r w:rsidR="009D2FBA">
        <w:t xml:space="preserve"> </w:t>
      </w:r>
      <w:proofErr w:type="spellStart"/>
      <w:r w:rsidR="009D2FBA">
        <w:t>apprach</w:t>
      </w:r>
      <w:proofErr w:type="spellEnd"/>
      <w:r w:rsidR="009D2FBA">
        <w:t>”)</w:t>
      </w:r>
      <w:r>
        <w:t xml:space="preserve"> </w:t>
      </w:r>
      <w:r w:rsidR="009D2FBA">
        <w:t>zo algemeen mogelijk, dus vermijd de woorden ‘cart’ en ‘tree’</w:t>
      </w:r>
      <w:r>
        <w:t xml:space="preserve"> waar mogelijk</w:t>
      </w:r>
      <w:r w:rsidR="009D2FBA">
        <w:t>. Dan kun je in de volgende drie secties (</w:t>
      </w:r>
      <w:proofErr w:type="spellStart"/>
      <w:r w:rsidR="009D2FBA">
        <w:t>glass</w:t>
      </w:r>
      <w:proofErr w:type="spellEnd"/>
      <w:r w:rsidR="009D2FBA">
        <w:t xml:space="preserve"> box, black box, data </w:t>
      </w:r>
      <w:proofErr w:type="spellStart"/>
      <w:r w:rsidR="009D2FBA">
        <w:t>generation</w:t>
      </w:r>
      <w:proofErr w:type="spellEnd"/>
      <w:r w:rsidR="009D2FBA">
        <w:t xml:space="preserve">) in detail treden over de precieze algoritmes en </w:t>
      </w:r>
      <w:proofErr w:type="spellStart"/>
      <w:r>
        <w:t>tuning</w:t>
      </w:r>
      <w:proofErr w:type="spellEnd"/>
      <w:r>
        <w:t xml:space="preserve"> parameters</w:t>
      </w:r>
      <w:r w:rsidR="009D2FBA">
        <w:t>.</w:t>
      </w:r>
    </w:p>
  </w:comment>
  <w:comment w:id="4" w:author="Fokkema, M. (Marjolein)" w:date="2023-03-21T10:33:00Z" w:initials="FM(">
    <w:p w14:paraId="127E5155" w14:textId="640512AF" w:rsidR="005051D7" w:rsidRPr="00E84068" w:rsidRDefault="005051D7">
      <w:pPr>
        <w:pStyle w:val="CommentText"/>
        <w:rPr>
          <w:lang w:val="en-GB"/>
        </w:rPr>
      </w:pPr>
      <w:r>
        <w:rPr>
          <w:rStyle w:val="CommentReference"/>
        </w:rPr>
        <w:annotationRef/>
      </w:r>
      <w:r>
        <w:t xml:space="preserve">Ik weet niet of het nodig is om hier dikgedrukte symbolen te gebruiken. </w:t>
      </w:r>
      <w:proofErr w:type="spellStart"/>
      <w:r w:rsidRPr="00E84068">
        <w:rPr>
          <w:lang w:val="en-GB"/>
        </w:rPr>
        <w:t>Verderop</w:t>
      </w:r>
      <w:proofErr w:type="spellEnd"/>
      <w:r w:rsidRPr="00E84068">
        <w:rPr>
          <w:lang w:val="en-GB"/>
        </w:rPr>
        <w:t xml:space="preserve"> doe je </w:t>
      </w:r>
      <w:proofErr w:type="spellStart"/>
      <w:r w:rsidRPr="00E84068">
        <w:rPr>
          <w:lang w:val="en-GB"/>
        </w:rPr>
        <w:t>dat</w:t>
      </w:r>
      <w:proofErr w:type="spellEnd"/>
      <w:r w:rsidRPr="00E84068">
        <w:rPr>
          <w:lang w:val="en-GB"/>
        </w:rPr>
        <w:t xml:space="preserve"> </w:t>
      </w:r>
      <w:proofErr w:type="spellStart"/>
      <w:r w:rsidRPr="00E84068">
        <w:rPr>
          <w:lang w:val="en-GB"/>
        </w:rPr>
        <w:t>ook</w:t>
      </w:r>
      <w:proofErr w:type="spellEnd"/>
      <w:r w:rsidRPr="00E84068">
        <w:rPr>
          <w:lang w:val="en-GB"/>
        </w:rPr>
        <w:t xml:space="preserve"> </w:t>
      </w:r>
      <w:proofErr w:type="spellStart"/>
      <w:r w:rsidRPr="00E84068">
        <w:rPr>
          <w:lang w:val="en-GB"/>
        </w:rPr>
        <w:t>niet</w:t>
      </w:r>
      <w:proofErr w:type="spellEnd"/>
      <w:r w:rsidRPr="00E84068">
        <w:rPr>
          <w:lang w:val="en-GB"/>
        </w:rPr>
        <w:t>. Wees consistent!</w:t>
      </w:r>
    </w:p>
  </w:comment>
  <w:comment w:id="5" w:author="David Eleveld" w:date="2023-03-25T17:12:00Z" w:initials="DE">
    <w:p w14:paraId="3DD010A1" w14:textId="77777777" w:rsidR="00BC320B" w:rsidRPr="001D60A6" w:rsidRDefault="00BC320B" w:rsidP="00BC320B">
      <w:pPr>
        <w:rPr>
          <w:lang w:val="en-US"/>
        </w:rPr>
      </w:pPr>
      <w:r>
        <w:rPr>
          <w:rStyle w:val="CommentReference"/>
        </w:rPr>
        <w:annotationRef/>
      </w:r>
      <w:r>
        <w:rPr>
          <w:lang w:val="en-US"/>
        </w:rPr>
        <w:t xml:space="preserve">In their study, </w:t>
      </w:r>
      <w:proofErr w:type="spellStart"/>
      <w:r>
        <w:rPr>
          <w:lang w:val="en-US"/>
        </w:rPr>
        <w:t>Breiman</w:t>
      </w:r>
      <w:proofErr w:type="spellEnd"/>
      <w:r>
        <w:rPr>
          <w:lang w:val="en-US"/>
        </w:rPr>
        <w:t xml:space="preserve"> and Shang (1996) used bagging and arcing (both CART-based tree ensembles) as black box models, smearing (a resampling method explained below) as data-generation method, and a CART tree as the glass box model. They then compared the accuracy (measured in MSE) and the interpretability (measured in number of nodes) of their BA CART tree with the regular CART tree and the black box models. They found that BA CART trees did increase the accuracy over regular CART trees, but that it came at the cost of interpretability, which worsened significantly. Below, I will describe how the three aspects are varied in the current study in an attempt to retain the high interpretability.</w:t>
      </w:r>
    </w:p>
    <w:p w14:paraId="73AC7071" w14:textId="721ABD96" w:rsidR="00BC320B" w:rsidRPr="00BC320B" w:rsidRDefault="00BC320B">
      <w:pPr>
        <w:pStyle w:val="CommentText"/>
        <w:rPr>
          <w:lang w:val="en-US"/>
        </w:rPr>
      </w:pPr>
    </w:p>
  </w:comment>
  <w:comment w:id="6" w:author="David Eleveld" w:date="2023-03-27T14:37:00Z" w:initials="DE">
    <w:p w14:paraId="171F87D6" w14:textId="11F568A4" w:rsidR="006E333D" w:rsidRDefault="006E333D">
      <w:pPr>
        <w:pStyle w:val="CommentText"/>
      </w:pPr>
      <w:r>
        <w:rPr>
          <w:rStyle w:val="CommentReference"/>
        </w:rPr>
        <w:annotationRef/>
      </w:r>
      <w:r>
        <w:rPr>
          <w:rStyle w:val="CommentReference"/>
        </w:rPr>
        <w:annotationRef/>
      </w:r>
      <w:r>
        <w:t>Ik denk dat GLMM trees iets meer uitgelegd kunnen worden. Je kan gebruik maken van ongeveer dezelfde formules als bij BART; f(</w:t>
      </w:r>
      <w:proofErr w:type="spellStart"/>
      <w:r>
        <w:t>x_i</w:t>
      </w:r>
      <w:proofErr w:type="spellEnd"/>
      <w:r>
        <w:t xml:space="preserve">) is nu geen </w:t>
      </w:r>
      <w:proofErr w:type="spellStart"/>
      <w:r>
        <w:t>sum</w:t>
      </w:r>
      <w:proofErr w:type="spellEnd"/>
      <w:r>
        <w:t>-of-trees, maar een single-tree model.</w:t>
      </w:r>
    </w:p>
  </w:comment>
  <w:comment w:id="7" w:author="David Eleveld" w:date="2023-04-01T19:17:00Z" w:initials="DE">
    <w:p w14:paraId="1B26FAC1" w14:textId="36FB154A" w:rsidR="00C87741" w:rsidRDefault="00C87741">
      <w:pPr>
        <w:pStyle w:val="CommentText"/>
      </w:pPr>
      <w:r>
        <w:rPr>
          <w:rStyle w:val="CommentReference"/>
        </w:rPr>
        <w:annotationRef/>
      </w:r>
      <w:r>
        <w:t>Weet niet of het zo goed is</w:t>
      </w:r>
    </w:p>
  </w:comment>
  <w:comment w:id="8" w:author="Fokkema, M. (Marjolein)" w:date="2023-03-20T19:39:00Z" w:initials="FM(">
    <w:p w14:paraId="14490316" w14:textId="437B2269" w:rsidR="000A6D66" w:rsidRPr="000A6D66" w:rsidRDefault="000A6D66" w:rsidP="000A6D66">
      <w:pPr>
        <w:ind w:firstLine="708"/>
        <w:rPr>
          <w:rFonts w:cstheme="minorHAnsi"/>
        </w:rPr>
      </w:pPr>
      <w:r>
        <w:rPr>
          <w:rFonts w:cstheme="minorHAnsi"/>
        </w:rPr>
        <w:t xml:space="preserve">Dat </w:t>
      </w:r>
      <w:r w:rsidR="006C2189">
        <w:rPr>
          <w:rFonts w:cstheme="minorHAnsi"/>
        </w:rPr>
        <w:t xml:space="preserve">lijkt </w:t>
      </w:r>
      <w:r>
        <w:rPr>
          <w:rFonts w:cstheme="minorHAnsi"/>
        </w:rPr>
        <w:t xml:space="preserve">wat </w:t>
      </w:r>
      <w:r>
        <w:rPr>
          <w:rStyle w:val="CommentReference"/>
        </w:rPr>
        <w:annotationRef/>
      </w:r>
      <w:r w:rsidRPr="000A6D66">
        <w:rPr>
          <w:rFonts w:cstheme="minorHAnsi"/>
        </w:rPr>
        <w:t>k</w:t>
      </w:r>
      <w:r>
        <w:rPr>
          <w:rFonts w:cstheme="minorHAnsi"/>
        </w:rPr>
        <w:t>ort door de bocht</w:t>
      </w:r>
      <w:r w:rsidR="001C4C44">
        <w:rPr>
          <w:rFonts w:cstheme="minorHAnsi"/>
        </w:rPr>
        <w:t>, want later</w:t>
      </w:r>
      <w:r w:rsidR="006C2189">
        <w:rPr>
          <w:rFonts w:cstheme="minorHAnsi"/>
        </w:rPr>
        <w:t xml:space="preserve"> (in methode)</w:t>
      </w:r>
      <w:r w:rsidR="001C4C44">
        <w:rPr>
          <w:rFonts w:cstheme="minorHAnsi"/>
        </w:rPr>
        <w:t xml:space="preserve"> moet je ook specifiek maken hoe je predicties </w:t>
      </w:r>
      <w:proofErr w:type="spellStart"/>
      <w:r w:rsidR="001C4C44">
        <w:rPr>
          <w:rFonts w:cstheme="minorHAnsi"/>
        </w:rPr>
        <w:t>y_gen</w:t>
      </w:r>
      <w:proofErr w:type="spellEnd"/>
      <w:r w:rsidR="001C4C44">
        <w:rPr>
          <w:rFonts w:cstheme="minorHAnsi"/>
        </w:rPr>
        <w:t xml:space="preserve"> genereert (en dan moet er gekozen worden voor predicties gebaseerd op BART en/of </w:t>
      </w:r>
      <w:proofErr w:type="spellStart"/>
      <w:r w:rsidR="001C4C44">
        <w:rPr>
          <w:rFonts w:cstheme="minorHAnsi"/>
        </w:rPr>
        <w:t>multilevel</w:t>
      </w:r>
      <w:proofErr w:type="spellEnd"/>
      <w:r w:rsidR="001C4C44">
        <w:rPr>
          <w:rFonts w:cstheme="minorHAnsi"/>
        </w:rPr>
        <w:t xml:space="preserve"> deel)</w:t>
      </w:r>
      <w:r>
        <w:rPr>
          <w:rFonts w:cstheme="minorHAnsi"/>
        </w:rPr>
        <w:t>.</w:t>
      </w:r>
    </w:p>
    <w:p w14:paraId="500831BE" w14:textId="77777777" w:rsidR="000A6D66" w:rsidRPr="000A6D66" w:rsidRDefault="000A6D66" w:rsidP="000A6D66">
      <w:pPr>
        <w:ind w:firstLine="708"/>
        <w:rPr>
          <w:rFonts w:cstheme="minorHAnsi"/>
        </w:rPr>
      </w:pPr>
    </w:p>
    <w:p w14:paraId="65691C30" w14:textId="77777777" w:rsidR="000A6D66" w:rsidRDefault="000A6D66" w:rsidP="000A6D66">
      <w:pPr>
        <w:ind w:firstLine="708"/>
        <w:rPr>
          <w:rFonts w:cstheme="minorHAnsi"/>
          <w:lang w:val="en-US"/>
        </w:rPr>
      </w:pPr>
      <w:r>
        <w:rPr>
          <w:rStyle w:val="CommentReference"/>
        </w:rPr>
        <w:annotationRef/>
      </w:r>
      <w:r>
        <w:rPr>
          <w:rFonts w:cstheme="minorHAnsi"/>
          <w:lang w:val="en-US"/>
        </w:rPr>
        <w:t>The BART model is given by:</w:t>
      </w:r>
    </w:p>
    <w:p w14:paraId="34309FFE" w14:textId="77777777" w:rsidR="000A6D66" w:rsidRDefault="000A6D66" w:rsidP="000A6D66">
      <w:pPr>
        <w:ind w:firstLine="708"/>
        <w:rPr>
          <w:rFonts w:cstheme="minorHAnsi"/>
          <w:lang w:val="en-US"/>
        </w:rPr>
      </w:pPr>
    </w:p>
    <w:p w14:paraId="0C6B594C" w14:textId="46CCA707" w:rsidR="000A6D66" w:rsidRPr="000A6D66" w:rsidRDefault="000A6D66" w:rsidP="000A6D66">
      <w:pPr>
        <w:ind w:firstLine="708"/>
        <w:rPr>
          <w:rFonts w:cstheme="minorHAnsi"/>
          <w:lang w:val="it-IT"/>
        </w:rPr>
      </w:pPr>
      <w:r w:rsidRPr="000A6D66">
        <w:rPr>
          <w:rFonts w:cstheme="minorHAnsi"/>
          <w:lang w:val="it-IT"/>
        </w:rPr>
        <w:t>y_i = f(x_i) + \epsilon_i</w:t>
      </w:r>
    </w:p>
    <w:p w14:paraId="1BAFEABA" w14:textId="77777777" w:rsidR="000A6D66" w:rsidRPr="000A6D66" w:rsidRDefault="000A6D66" w:rsidP="000A6D66">
      <w:pPr>
        <w:ind w:firstLine="708"/>
        <w:rPr>
          <w:rFonts w:cstheme="minorHAnsi"/>
          <w:lang w:val="it-IT"/>
        </w:rPr>
      </w:pPr>
    </w:p>
    <w:p w14:paraId="0D4D75C1" w14:textId="6ADFC78C" w:rsidR="000A6D66" w:rsidRDefault="000A6D66" w:rsidP="000A6D66">
      <w:pPr>
        <w:ind w:firstLine="708"/>
        <w:rPr>
          <w:rFonts w:cstheme="minorHAnsi"/>
          <w:lang w:val="en-US"/>
        </w:rPr>
      </w:pPr>
      <w:r w:rsidRPr="00AB7ABD">
        <w:rPr>
          <w:rFonts w:cstheme="minorHAnsi"/>
          <w:lang w:val="en-US"/>
        </w:rPr>
        <w:t>where</w:t>
      </w:r>
      <w:r>
        <w:rPr>
          <w:rFonts w:cstheme="minorHAnsi"/>
          <w:lang w:val="en-US"/>
        </w:rPr>
        <w:t xml:space="preserve"> </w:t>
      </w:r>
      <w:proofErr w:type="spellStart"/>
      <w:r>
        <w:rPr>
          <w:rFonts w:cstheme="minorHAnsi"/>
          <w:lang w:val="en-US"/>
        </w:rPr>
        <w:t>i</w:t>
      </w:r>
      <w:proofErr w:type="spellEnd"/>
      <w:r>
        <w:rPr>
          <w:rFonts w:cstheme="minorHAnsi"/>
          <w:lang w:val="en-US"/>
        </w:rPr>
        <w:t xml:space="preserve"> indicates an individual observation, </w:t>
      </w:r>
      <w:r w:rsidRPr="00AB7ABD">
        <w:rPr>
          <w:rFonts w:cstheme="minorHAnsi"/>
          <w:lang w:val="en-US"/>
        </w:rPr>
        <w:t>f(</w:t>
      </w:r>
      <w:proofErr w:type="spellStart"/>
      <w:r w:rsidRPr="00AB7ABD">
        <w:rPr>
          <w:rFonts w:cstheme="minorHAnsi"/>
          <w:lang w:val="en-US"/>
        </w:rPr>
        <w:t>x_i</w:t>
      </w:r>
      <w:proofErr w:type="spellEnd"/>
      <w:r w:rsidRPr="00AB7ABD">
        <w:rPr>
          <w:rFonts w:cstheme="minorHAnsi"/>
          <w:lang w:val="en-US"/>
        </w:rPr>
        <w:t xml:space="preserve">) is represented as a sum of regression trees, </w:t>
      </w:r>
      <w:r>
        <w:rPr>
          <w:rFonts w:cstheme="minorHAnsi"/>
          <w:lang w:val="en-US"/>
        </w:rPr>
        <w:t xml:space="preserve">and </w:t>
      </w:r>
      <w:r w:rsidRPr="00AB7ABD">
        <w:rPr>
          <w:rFonts w:cstheme="minorHAnsi"/>
          <w:lang w:val="en-US"/>
        </w:rPr>
        <w:t>\</w:t>
      </w:r>
      <w:proofErr w:type="spellStart"/>
      <w:r w:rsidRPr="00AB7ABD">
        <w:rPr>
          <w:rFonts w:cstheme="minorHAnsi"/>
          <w:lang w:val="en-US"/>
        </w:rPr>
        <w:t>epsilon_i</w:t>
      </w:r>
      <w:proofErr w:type="spellEnd"/>
      <w:r>
        <w:rPr>
          <w:rFonts w:cstheme="minorHAnsi"/>
          <w:lang w:val="en-US"/>
        </w:rPr>
        <w:t xml:space="preserve"> </w:t>
      </w:r>
      <w:r w:rsidR="001C4C44">
        <w:rPr>
          <w:rFonts w:cstheme="minorHAnsi"/>
          <w:lang w:val="en-US"/>
        </w:rPr>
        <w:t xml:space="preserve">is an </w:t>
      </w:r>
      <w:r>
        <w:rPr>
          <w:rFonts w:cstheme="minorHAnsi"/>
          <w:lang w:val="en-US"/>
        </w:rPr>
        <w:t>error term</w:t>
      </w:r>
      <w:r w:rsidR="001C4C44">
        <w:rPr>
          <w:rFonts w:cstheme="minorHAnsi"/>
          <w:lang w:val="en-US"/>
        </w:rPr>
        <w:t xml:space="preserve">, </w:t>
      </w:r>
      <w:r w:rsidRPr="00AB7ABD">
        <w:rPr>
          <w:rFonts w:cstheme="minorHAnsi"/>
          <w:lang w:val="en-US"/>
        </w:rPr>
        <w:t xml:space="preserve">assumed </w:t>
      </w:r>
      <w:r>
        <w:rPr>
          <w:rFonts w:cstheme="minorHAnsi"/>
          <w:lang w:val="en-US"/>
        </w:rPr>
        <w:t xml:space="preserve">to follow a normal distribution with mean 0 and variance \sigma^2. </w:t>
      </w:r>
      <w:r w:rsidR="001C4C44">
        <w:rPr>
          <w:rFonts w:cstheme="minorHAnsi"/>
          <w:lang w:val="en-US"/>
        </w:rPr>
        <w:t xml:space="preserve">Errors are </w:t>
      </w:r>
      <w:r>
        <w:rPr>
          <w:rFonts w:cstheme="minorHAnsi"/>
          <w:lang w:val="en-US"/>
        </w:rPr>
        <w:t>assumed identically and independently distributed, but this assumption is often violated when individual observations are nested within groups. Th</w:t>
      </w:r>
      <w:r w:rsidR="001C4C44">
        <w:rPr>
          <w:rFonts w:cstheme="minorHAnsi"/>
          <w:lang w:val="en-US"/>
        </w:rPr>
        <w:t xml:space="preserve">is can be accounted for </w:t>
      </w:r>
      <w:r>
        <w:rPr>
          <w:rFonts w:cstheme="minorHAnsi"/>
          <w:lang w:val="en-US"/>
        </w:rPr>
        <w:t>by in</w:t>
      </w:r>
      <w:r w:rsidR="001C4C44">
        <w:rPr>
          <w:rFonts w:cstheme="minorHAnsi"/>
          <w:lang w:val="en-US"/>
        </w:rPr>
        <w:t xml:space="preserve">clusion of a </w:t>
      </w:r>
      <w:r>
        <w:rPr>
          <w:rFonts w:cstheme="minorHAnsi"/>
          <w:lang w:val="en-US"/>
        </w:rPr>
        <w:t>random intercept:</w:t>
      </w:r>
    </w:p>
    <w:p w14:paraId="730EFB22" w14:textId="77777777" w:rsidR="000A6D66" w:rsidRPr="001C4C44" w:rsidRDefault="000A6D66" w:rsidP="000A6D66">
      <w:pPr>
        <w:ind w:firstLine="708"/>
        <w:rPr>
          <w:rFonts w:cstheme="minorHAnsi"/>
          <w:lang w:val="en-US"/>
        </w:rPr>
      </w:pPr>
    </w:p>
    <w:p w14:paraId="6FAB28FA" w14:textId="6229A795" w:rsidR="000A6D66" w:rsidRPr="00AB7ABD" w:rsidRDefault="000A6D66" w:rsidP="000A6D66">
      <w:pPr>
        <w:ind w:firstLine="708"/>
        <w:rPr>
          <w:rFonts w:cstheme="minorHAnsi"/>
          <w:lang w:val="it-IT"/>
        </w:rPr>
      </w:pPr>
      <w:r w:rsidRPr="00AB7ABD">
        <w:rPr>
          <w:rFonts w:cstheme="minorHAnsi"/>
          <w:lang w:val="it-IT"/>
        </w:rPr>
        <w:t>y_i = f(x_i) + \alpha_</w:t>
      </w:r>
      <w:r>
        <w:rPr>
          <w:rFonts w:cstheme="minorHAnsi"/>
          <w:lang w:val="it-IT"/>
        </w:rPr>
        <w:t>{</w:t>
      </w:r>
      <w:r w:rsidRPr="00AB7ABD">
        <w:rPr>
          <w:rFonts w:cstheme="minorHAnsi"/>
          <w:lang w:val="it-IT"/>
        </w:rPr>
        <w:t>g[i]</w:t>
      </w:r>
      <w:r>
        <w:rPr>
          <w:rFonts w:cstheme="minorHAnsi"/>
          <w:lang w:val="it-IT"/>
        </w:rPr>
        <w:t>}</w:t>
      </w:r>
      <w:r w:rsidRPr="00AB7ABD">
        <w:rPr>
          <w:rFonts w:cstheme="minorHAnsi"/>
          <w:lang w:val="it-IT"/>
        </w:rPr>
        <w:t xml:space="preserve"> + \epsilon_i</w:t>
      </w:r>
    </w:p>
    <w:p w14:paraId="49209DE2" w14:textId="77777777" w:rsidR="000A6D66" w:rsidRPr="00913200" w:rsidRDefault="000A6D66" w:rsidP="000A6D66">
      <w:pPr>
        <w:rPr>
          <w:rFonts w:cstheme="minorHAnsi"/>
          <w:lang w:val="it-IT"/>
        </w:rPr>
      </w:pPr>
    </w:p>
    <w:p w14:paraId="083A85C2" w14:textId="38022EDD" w:rsidR="001C4C44" w:rsidRPr="001C4C44" w:rsidRDefault="000A6D66" w:rsidP="001C4C44">
      <w:pPr>
        <w:rPr>
          <w:rFonts w:cstheme="minorHAnsi"/>
          <w:lang w:val="en-US"/>
        </w:rPr>
      </w:pPr>
      <w:r>
        <w:rPr>
          <w:rFonts w:cstheme="minorHAnsi"/>
          <w:lang w:val="en-US"/>
        </w:rPr>
        <w:t>Where \</w:t>
      </w:r>
      <w:proofErr w:type="spellStart"/>
      <w:r>
        <w:rPr>
          <w:rFonts w:cstheme="minorHAnsi"/>
          <w:lang w:val="en-US"/>
        </w:rPr>
        <w:t>alpha_g</w:t>
      </w:r>
      <w:proofErr w:type="spellEnd"/>
      <w:r>
        <w:rPr>
          <w:rFonts w:cstheme="minorHAnsi"/>
          <w:lang w:val="en-US"/>
        </w:rPr>
        <w:t>[</w:t>
      </w:r>
      <w:proofErr w:type="spellStart"/>
      <w:r>
        <w:rPr>
          <w:rFonts w:cstheme="minorHAnsi"/>
          <w:lang w:val="en-US"/>
        </w:rPr>
        <w:t>i</w:t>
      </w:r>
      <w:proofErr w:type="spellEnd"/>
      <w:r>
        <w:rPr>
          <w:rFonts w:cstheme="minorHAnsi"/>
          <w:lang w:val="en-US"/>
        </w:rPr>
        <w:t xml:space="preserve">] </w:t>
      </w:r>
      <w:r w:rsidR="001C4C44">
        <w:rPr>
          <w:rFonts w:cstheme="minorHAnsi"/>
          <w:lang w:val="en-US"/>
        </w:rPr>
        <w:t xml:space="preserve">reflects the intercept of the group of which individual observation </w:t>
      </w:r>
      <w:proofErr w:type="spellStart"/>
      <w:r w:rsidR="001C4C44">
        <w:rPr>
          <w:rFonts w:cstheme="minorHAnsi"/>
          <w:lang w:val="en-US"/>
        </w:rPr>
        <w:t>i</w:t>
      </w:r>
      <w:proofErr w:type="spellEnd"/>
      <w:r w:rsidR="001C4C44">
        <w:rPr>
          <w:rFonts w:cstheme="minorHAnsi"/>
          <w:lang w:val="en-US"/>
        </w:rPr>
        <w:t xml:space="preserve"> is part, and is</w:t>
      </w:r>
      <w:r>
        <w:rPr>
          <w:rFonts w:cstheme="minorHAnsi"/>
          <w:lang w:val="en-US"/>
        </w:rPr>
        <w:t xml:space="preserve"> assumed to follow a normal distribution with mean 0 and variance \tau^2.</w:t>
      </w:r>
    </w:p>
  </w:comment>
  <w:comment w:id="9" w:author="David Eleveld" w:date="2023-04-01T17:25:00Z" w:initials="DE">
    <w:p w14:paraId="6B580C6B" w14:textId="74C09566" w:rsidR="00BA3978" w:rsidRDefault="00BA3978">
      <w:pPr>
        <w:pStyle w:val="CommentText"/>
      </w:pPr>
      <w:r>
        <w:rPr>
          <w:rStyle w:val="CommentReference"/>
        </w:rPr>
        <w:annotationRef/>
      </w:r>
      <w:r>
        <w:t>duidelijker</w:t>
      </w:r>
    </w:p>
  </w:comment>
  <w:comment w:id="10" w:author="Fokkema, M. (Marjolein)" w:date="2023-03-20T15:13:00Z" w:initials="FM(">
    <w:p w14:paraId="4DA679DE" w14:textId="77777777" w:rsidR="00426DB9" w:rsidRDefault="00426DB9" w:rsidP="00426DB9">
      <w:pPr>
        <w:pStyle w:val="CommentText"/>
      </w:pPr>
      <w:r>
        <w:rPr>
          <w:rStyle w:val="CommentReference"/>
        </w:rPr>
        <w:annotationRef/>
      </w:r>
      <w:r>
        <w:t>Volgens mij schrijven ze wel met welke waarden zij de beste resultaten kregen?</w:t>
      </w:r>
    </w:p>
  </w:comment>
  <w:comment w:id="11" w:author="David Eleveld" w:date="2023-03-29T18:50:00Z" w:initials="DE">
    <w:p w14:paraId="24446B00" w14:textId="3F83EFE5" w:rsidR="00426DB9" w:rsidRDefault="00426DB9">
      <w:pPr>
        <w:pStyle w:val="CommentText"/>
      </w:pPr>
      <w:r>
        <w:rPr>
          <w:rStyle w:val="CommentReference"/>
        </w:rPr>
        <w:annotationRef/>
      </w:r>
      <w:r>
        <w:t>Prop dit ergens in?</w:t>
      </w:r>
    </w:p>
  </w:comment>
  <w:comment w:id="12" w:author="Fokkema, M. (Marjolein)" w:date="2023-03-20T15:15:00Z" w:initials="FM(">
    <w:p w14:paraId="5D61106B" w14:textId="77777777" w:rsidR="009D2FBA" w:rsidRDefault="009D2FBA">
      <w:pPr>
        <w:pStyle w:val="CommentText"/>
      </w:pPr>
      <w:r>
        <w:rPr>
          <w:rStyle w:val="CommentReference"/>
        </w:rPr>
        <w:annotationRef/>
      </w:r>
      <w:r>
        <w:t xml:space="preserve">Ik zou </w:t>
      </w:r>
      <w:proofErr w:type="spellStart"/>
      <w:r>
        <w:t>smearing</w:t>
      </w:r>
      <w:proofErr w:type="spellEnd"/>
      <w:r>
        <w:t xml:space="preserve"> en PPD sampling beschrijven als twee mogelijkheden om de 4-staps procedure hierboven uit te voeren. </w:t>
      </w:r>
    </w:p>
    <w:p w14:paraId="2ACA042D" w14:textId="77777777" w:rsidR="009D2FBA" w:rsidRDefault="009D2FBA">
      <w:pPr>
        <w:pStyle w:val="CommentText"/>
      </w:pPr>
    </w:p>
    <w:p w14:paraId="2DB5FADF" w14:textId="6FBFC3DE" w:rsidR="009D2FBA" w:rsidRDefault="009D2FBA">
      <w:pPr>
        <w:pStyle w:val="CommentText"/>
      </w:pPr>
      <w:r>
        <w:t xml:space="preserve">Voor </w:t>
      </w:r>
      <w:proofErr w:type="spellStart"/>
      <w:r>
        <w:t>smearing</w:t>
      </w:r>
      <w:proofErr w:type="spellEnd"/>
      <w:r>
        <w:t xml:space="preserve"> gaat het dan om de beste waarde van </w:t>
      </w:r>
      <w:proofErr w:type="spellStart"/>
      <w:r>
        <w:t>p_alt</w:t>
      </w:r>
      <w:proofErr w:type="spellEnd"/>
      <w:r>
        <w:t xml:space="preserve"> in stap 2, wanneer </w:t>
      </w:r>
      <w:proofErr w:type="spellStart"/>
      <w:r>
        <w:t>p_alt</w:t>
      </w:r>
      <w:proofErr w:type="spellEnd"/>
      <w:r>
        <w:t xml:space="preserve"> &gt; 0. In stap 4 gebruikt </w:t>
      </w:r>
      <w:proofErr w:type="spellStart"/>
      <w:r>
        <w:t>smearing</w:t>
      </w:r>
      <w:proofErr w:type="spellEnd"/>
      <w:r>
        <w:t xml:space="preserve"> een deterministische predictie voor </w:t>
      </w:r>
      <w:proofErr w:type="spellStart"/>
      <w:r>
        <w:t>y_gen</w:t>
      </w:r>
      <w:proofErr w:type="spellEnd"/>
      <w:r>
        <w:t xml:space="preserve">. </w:t>
      </w:r>
    </w:p>
    <w:p w14:paraId="1920820E" w14:textId="77777777" w:rsidR="009D2FBA" w:rsidRDefault="009D2FBA">
      <w:pPr>
        <w:pStyle w:val="CommentText"/>
      </w:pPr>
    </w:p>
    <w:p w14:paraId="00F6F6F4" w14:textId="41E836EA" w:rsidR="009D2FBA" w:rsidRDefault="009D2FBA">
      <w:pPr>
        <w:pStyle w:val="CommentText"/>
      </w:pPr>
      <w:r>
        <w:t xml:space="preserve">PPD sampling </w:t>
      </w:r>
      <w:proofErr w:type="spellStart"/>
      <w:r>
        <w:t>fixed</w:t>
      </w:r>
      <w:proofErr w:type="spellEnd"/>
      <w:r>
        <w:t xml:space="preserve"> </w:t>
      </w:r>
      <w:proofErr w:type="spellStart"/>
      <w:r>
        <w:t>p_alt</w:t>
      </w:r>
      <w:proofErr w:type="spellEnd"/>
      <w:r>
        <w:t xml:space="preserve"> = 0 in stap 2, en neemt in stap 4 een random draw uit de PPD, in plaats van de deterministische predictie.</w:t>
      </w:r>
    </w:p>
  </w:comment>
  <w:comment w:id="13" w:author="David Eleveld" w:date="2023-04-01T17:39:00Z" w:initials="DE">
    <w:p w14:paraId="5C92C421" w14:textId="77777777" w:rsidR="004B0791" w:rsidRDefault="004B0791">
      <w:pPr>
        <w:pStyle w:val="CommentText"/>
      </w:pPr>
      <w:r>
        <w:rPr>
          <w:rStyle w:val="CommentReference"/>
        </w:rPr>
        <w:annotationRef/>
      </w:r>
      <w:r>
        <w:t>Wat bedoelt ze?</w:t>
      </w:r>
    </w:p>
    <w:p w14:paraId="787BF38D" w14:textId="5169C300" w:rsidR="004B0791" w:rsidRDefault="004B0791" w:rsidP="004B0791">
      <w:pPr>
        <w:pStyle w:val="CommentText"/>
        <w:numPr>
          <w:ilvl w:val="0"/>
          <w:numId w:val="23"/>
        </w:numPr>
      </w:pPr>
      <w:r>
        <w:t xml:space="preserve"> </w:t>
      </w:r>
      <w:proofErr w:type="spellStart"/>
      <w:r>
        <w:t>Y_gen</w:t>
      </w:r>
      <w:proofErr w:type="spellEnd"/>
      <w:r>
        <w:t xml:space="preserve"> is altijd door de black box gegenereerd van </w:t>
      </w:r>
      <w:proofErr w:type="spellStart"/>
      <w:r>
        <w:t>X_gen</w:t>
      </w:r>
      <w:proofErr w:type="spellEnd"/>
      <w:r>
        <w:t xml:space="preserve">, alleen bij </w:t>
      </w:r>
      <w:proofErr w:type="spellStart"/>
      <w:r>
        <w:t>smearing</w:t>
      </w:r>
      <w:proofErr w:type="spellEnd"/>
      <w:r>
        <w:t xml:space="preserve"> wordt de </w:t>
      </w:r>
      <w:proofErr w:type="spellStart"/>
      <w:r>
        <w:t>mean</w:t>
      </w:r>
      <w:proofErr w:type="spellEnd"/>
      <w:r>
        <w:t xml:space="preserve"> genomen, en bij </w:t>
      </w:r>
      <w:proofErr w:type="spellStart"/>
      <w:r>
        <w:t>PPDsampling</w:t>
      </w:r>
      <w:proofErr w:type="spellEnd"/>
      <w:r>
        <w:t xml:space="preserve"> wordt uit de PPD gesampled</w:t>
      </w:r>
    </w:p>
    <w:p w14:paraId="62356979" w14:textId="77777777" w:rsidR="004B0791" w:rsidRDefault="004B0791" w:rsidP="004B0791">
      <w:pPr>
        <w:pStyle w:val="CommentText"/>
        <w:numPr>
          <w:ilvl w:val="0"/>
          <w:numId w:val="23"/>
        </w:numPr>
      </w:pPr>
      <w:r>
        <w:t xml:space="preserve"> </w:t>
      </w:r>
      <w:proofErr w:type="spellStart"/>
      <w:r>
        <w:t>X_gen</w:t>
      </w:r>
      <w:proofErr w:type="spellEnd"/>
      <w:r>
        <w:t xml:space="preserve"> wordt altijd gesampled van X, maar bij </w:t>
      </w:r>
      <w:proofErr w:type="spellStart"/>
      <w:r>
        <w:t>smearing</w:t>
      </w:r>
      <w:proofErr w:type="spellEnd"/>
      <w:r>
        <w:t xml:space="preserve"> wordt er </w:t>
      </w:r>
      <w:proofErr w:type="spellStart"/>
      <w:r>
        <w:t>permutation</w:t>
      </w:r>
      <w:proofErr w:type="spellEnd"/>
      <w:r>
        <w:t xml:space="preserve"> toegepast als </w:t>
      </w:r>
      <w:proofErr w:type="spellStart"/>
      <w:r>
        <w:t>p_alt</w:t>
      </w:r>
      <w:proofErr w:type="spellEnd"/>
      <w:r>
        <w:t xml:space="preserve"> &gt; 0</w:t>
      </w:r>
    </w:p>
    <w:p w14:paraId="70316322" w14:textId="77777777" w:rsidR="00D139E7" w:rsidRDefault="00D139E7" w:rsidP="00D139E7">
      <w:pPr>
        <w:pStyle w:val="CommentText"/>
      </w:pPr>
    </w:p>
    <w:p w14:paraId="71CCC8E7" w14:textId="77777777" w:rsidR="00D139E7" w:rsidRDefault="00D139E7" w:rsidP="00D139E7">
      <w:pPr>
        <w:pStyle w:val="CommentText"/>
      </w:pPr>
      <w:r>
        <w:t xml:space="preserve">Misschien: </w:t>
      </w:r>
      <w:proofErr w:type="spellStart"/>
      <w:r>
        <w:t>X_gen</w:t>
      </w:r>
      <w:proofErr w:type="spellEnd"/>
      <w:r>
        <w:t xml:space="preserve">, kan met </w:t>
      </w:r>
      <w:proofErr w:type="spellStart"/>
      <w:r>
        <w:t>smearing</w:t>
      </w:r>
      <w:proofErr w:type="spellEnd"/>
    </w:p>
    <w:p w14:paraId="78A7621F" w14:textId="16932800" w:rsidR="00D139E7" w:rsidRDefault="00D139E7" w:rsidP="00D139E7">
      <w:pPr>
        <w:pStyle w:val="CommentText"/>
      </w:pPr>
      <w:r>
        <w:tab/>
        <w:t xml:space="preserve"> </w:t>
      </w:r>
      <w:proofErr w:type="spellStart"/>
      <w:r>
        <w:t>Y_gen</w:t>
      </w:r>
      <w:proofErr w:type="spellEnd"/>
      <w:r>
        <w:t xml:space="preserve"> kan PPD </w:t>
      </w:r>
      <w:proofErr w:type="spellStart"/>
      <w:r>
        <w:t>samp</w:t>
      </w:r>
      <w:proofErr w:type="spellEnd"/>
      <w:r>
        <w:t xml:space="preserve"> of PPD </w:t>
      </w:r>
      <w:proofErr w:type="spellStart"/>
      <w:r>
        <w:t>mean</w:t>
      </w:r>
      <w:proofErr w:type="spellEnd"/>
    </w:p>
  </w:comment>
  <w:comment w:id="14" w:author="Fokkema, M. (Marjolein)" w:date="2023-03-20T15:29:00Z" w:initials="FM(">
    <w:p w14:paraId="480B995E" w14:textId="34DBB11F" w:rsidR="009D2FBA" w:rsidRDefault="009D2FBA">
      <w:pPr>
        <w:pStyle w:val="CommentText"/>
      </w:pPr>
      <w:r>
        <w:rPr>
          <w:rStyle w:val="CommentReference"/>
        </w:rPr>
        <w:annotationRef/>
      </w:r>
      <w:r>
        <w:t xml:space="preserve">Eerste RQ gaat over </w:t>
      </w:r>
      <w:proofErr w:type="spellStart"/>
      <w:r>
        <w:t>accuracy</w:t>
      </w:r>
      <w:proofErr w:type="spellEnd"/>
      <w:r>
        <w:t>, dus dat is verwarrend.</w:t>
      </w:r>
    </w:p>
  </w:comment>
  <w:comment w:id="15" w:author="Fokkema, M. (Marjolein)" w:date="2023-03-21T10:31:00Z" w:initials="FM(">
    <w:p w14:paraId="146A6788" w14:textId="74CC1EE2" w:rsidR="005051D7" w:rsidRDefault="005051D7">
      <w:pPr>
        <w:pStyle w:val="CommentText"/>
      </w:pPr>
      <w:r>
        <w:rPr>
          <w:rStyle w:val="CommentReference"/>
        </w:rPr>
        <w:annotationRef/>
      </w:r>
      <w:r>
        <w:t>Hierboven gebruik je dikgedrukte</w:t>
      </w:r>
    </w:p>
  </w:comment>
  <w:comment w:id="17" w:author="Fokkema, M. (Marjolein)" w:date="2023-03-20T15:31:00Z" w:initials="FM(">
    <w:p w14:paraId="040F72F6" w14:textId="2132DE7F" w:rsidR="009D2FBA" w:rsidRDefault="009D2FBA">
      <w:pPr>
        <w:pStyle w:val="CommentText"/>
      </w:pPr>
      <w:r>
        <w:rPr>
          <w:rStyle w:val="CommentReference"/>
        </w:rPr>
        <w:annotationRef/>
      </w:r>
      <w:r>
        <w:t xml:space="preserve">Dit is volgens mij een herhaling van wat je hierboven al hebt geschreven. Alleen hierboven, of alleen hier opschrijven. </w:t>
      </w:r>
    </w:p>
  </w:comment>
  <w:comment w:id="19" w:author="Fokkema, M. (Marjolein)" w:date="2023-03-20T20:43:00Z" w:initials="FM(">
    <w:p w14:paraId="6B88BFA7" w14:textId="1D86F43C" w:rsidR="00405B0B" w:rsidRDefault="00405B0B">
      <w:pPr>
        <w:pStyle w:val="CommentText"/>
      </w:pPr>
      <w:r>
        <w:rPr>
          <w:rStyle w:val="CommentReference"/>
        </w:rPr>
        <w:annotationRef/>
      </w:r>
      <w:r w:rsidR="00FA2A80">
        <w:t>0044</w:t>
      </w:r>
      <w:r>
        <w:t xml:space="preserve">e lezer heeft waarschijnlijk geen idee wat de </w:t>
      </w:r>
      <w:proofErr w:type="spellStart"/>
      <w:r>
        <w:t>confounding</w:t>
      </w:r>
      <w:proofErr w:type="spellEnd"/>
      <w:r>
        <w:t xml:space="preserve"> variabelen in deze dataset zijn.</w:t>
      </w:r>
    </w:p>
  </w:comment>
  <w:comment w:id="20" w:author="David Eleveld" w:date="2023-04-02T17:33:00Z" w:initials="DE">
    <w:p w14:paraId="0F25518D" w14:textId="694212EB" w:rsidR="002B101B" w:rsidRDefault="002B101B">
      <w:pPr>
        <w:pStyle w:val="CommentText"/>
      </w:pPr>
      <w:r>
        <w:rPr>
          <w:rStyle w:val="CommentReference"/>
        </w:rPr>
        <w:annotationRef/>
      </w:r>
      <w:r>
        <w:t xml:space="preserve">Ik heb het herschreven en </w:t>
      </w:r>
      <w:proofErr w:type="spellStart"/>
      <w:r>
        <w:t>Hox</w:t>
      </w:r>
      <w:proofErr w:type="spellEnd"/>
      <w:r>
        <w:t xml:space="preserve"> gemaild om te vragen hoe hij aan de data komt. Dat staat </w:t>
      </w:r>
      <w:proofErr w:type="spellStart"/>
      <w:r>
        <w:t>nml</w:t>
      </w:r>
      <w:proofErr w:type="spellEnd"/>
      <w:r>
        <w:t xml:space="preserve"> niet duidelijk in het boek.</w:t>
      </w:r>
    </w:p>
  </w:comment>
  <w:comment w:id="21" w:author="Fokkema, M. (Marjolein)" w:date="2023-03-20T21:06:00Z" w:initials="FM(">
    <w:p w14:paraId="4EBFFF8B" w14:textId="751A259B" w:rsidR="00535CE7" w:rsidRPr="007F62BC" w:rsidRDefault="007D65F1">
      <w:pPr>
        <w:pStyle w:val="CommentText"/>
        <w:rPr>
          <w:lang w:val="en-GB"/>
        </w:rPr>
      </w:pPr>
      <w:r>
        <w:t xml:space="preserve">Nu is </w:t>
      </w:r>
      <w:r w:rsidR="00535CE7">
        <w:rPr>
          <w:rStyle w:val="CommentReference"/>
        </w:rPr>
        <w:annotationRef/>
      </w:r>
      <w:r>
        <w:t xml:space="preserve">niet duidelijk </w:t>
      </w:r>
      <w:r w:rsidR="00913200">
        <w:t xml:space="preserve">welke waardes jij hebt gebruikt, of </w:t>
      </w:r>
      <w:r>
        <w:t xml:space="preserve">dat dit </w:t>
      </w:r>
      <w:r w:rsidR="00913200">
        <w:t xml:space="preserve">de </w:t>
      </w:r>
      <w:proofErr w:type="spellStart"/>
      <w:r w:rsidR="00913200">
        <w:t>defaults</w:t>
      </w:r>
      <w:proofErr w:type="spellEnd"/>
      <w:r w:rsidR="00913200">
        <w:t xml:space="preserve"> zijn.</w:t>
      </w:r>
      <w:r>
        <w:t xml:space="preserve"> </w:t>
      </w:r>
      <w:r w:rsidRPr="007F62BC">
        <w:rPr>
          <w:lang w:val="en-GB"/>
        </w:rPr>
        <w:t>(</w:t>
      </w:r>
      <w:proofErr w:type="spellStart"/>
      <w:proofErr w:type="gramStart"/>
      <w:r w:rsidRPr="007F62BC">
        <w:rPr>
          <w:lang w:val="en-GB"/>
        </w:rPr>
        <w:t>misschien</w:t>
      </w:r>
      <w:proofErr w:type="spellEnd"/>
      <w:proofErr w:type="gramEnd"/>
      <w:r w:rsidRPr="007F62BC">
        <w:rPr>
          <w:lang w:val="en-GB"/>
        </w:rPr>
        <w:t xml:space="preserve"> </w:t>
      </w:r>
      <w:proofErr w:type="spellStart"/>
      <w:r w:rsidRPr="007F62BC">
        <w:rPr>
          <w:lang w:val="en-GB"/>
        </w:rPr>
        <w:t>wel</w:t>
      </w:r>
      <w:proofErr w:type="spellEnd"/>
      <w:r w:rsidRPr="007F62BC">
        <w:rPr>
          <w:lang w:val="en-GB"/>
        </w:rPr>
        <w:t xml:space="preserve"> </w:t>
      </w:r>
      <w:proofErr w:type="spellStart"/>
      <w:r w:rsidRPr="007F62BC">
        <w:rPr>
          <w:lang w:val="en-GB"/>
        </w:rPr>
        <w:t>allebei</w:t>
      </w:r>
      <w:proofErr w:type="spellEnd"/>
      <w:r w:rsidRPr="007F62BC">
        <w:rPr>
          <w:lang w:val="en-GB"/>
        </w:rPr>
        <w:t>)</w:t>
      </w:r>
    </w:p>
  </w:comment>
  <w:comment w:id="22" w:author="Fokkema, M. (Marjolein)" w:date="2023-03-20T21:30:00Z" w:initials="FM(">
    <w:p w14:paraId="3AA394D2" w14:textId="7DB34EF7" w:rsidR="00C43352" w:rsidRPr="00795DD0" w:rsidRDefault="00C43352">
      <w:pPr>
        <w:pStyle w:val="CommentText"/>
        <w:rPr>
          <w:lang w:val="en-GB"/>
        </w:rPr>
      </w:pPr>
      <w:r>
        <w:rPr>
          <w:rStyle w:val="CommentReference"/>
        </w:rPr>
        <w:annotationRef/>
      </w:r>
      <w:proofErr w:type="spellStart"/>
      <w:r w:rsidRPr="00795DD0">
        <w:rPr>
          <w:lang w:val="en-GB"/>
        </w:rPr>
        <w:t>Welke</w:t>
      </w:r>
      <w:proofErr w:type="spellEnd"/>
      <w:r w:rsidRPr="00795DD0">
        <w:rPr>
          <w:lang w:val="en-GB"/>
        </w:rPr>
        <w:t xml:space="preserve"> </w:t>
      </w:r>
      <w:proofErr w:type="spellStart"/>
      <w:r w:rsidRPr="00795DD0">
        <w:rPr>
          <w:lang w:val="en-GB"/>
        </w:rPr>
        <w:t>waarde</w:t>
      </w:r>
      <w:proofErr w:type="spellEnd"/>
      <w:r w:rsidRPr="00795DD0">
        <w:rPr>
          <w:lang w:val="en-GB"/>
        </w:rPr>
        <w:t xml:space="preserve"> </w:t>
      </w:r>
      <w:proofErr w:type="spellStart"/>
      <w:r w:rsidRPr="00795DD0">
        <w:rPr>
          <w:lang w:val="en-GB"/>
        </w:rPr>
        <w:t>heb</w:t>
      </w:r>
      <w:proofErr w:type="spellEnd"/>
      <w:r w:rsidRPr="00795DD0">
        <w:rPr>
          <w:lang w:val="en-GB"/>
        </w:rPr>
        <w:t xml:space="preserve"> </w:t>
      </w:r>
      <w:proofErr w:type="spellStart"/>
      <w:r w:rsidRPr="00795DD0">
        <w:rPr>
          <w:lang w:val="en-GB"/>
        </w:rPr>
        <w:t>jij</w:t>
      </w:r>
      <w:proofErr w:type="spellEnd"/>
      <w:r w:rsidRPr="00795DD0">
        <w:rPr>
          <w:lang w:val="en-GB"/>
        </w:rPr>
        <w:t xml:space="preserve"> </w:t>
      </w:r>
      <w:proofErr w:type="spellStart"/>
      <w:r w:rsidRPr="00795DD0">
        <w:rPr>
          <w:lang w:val="en-GB"/>
        </w:rPr>
        <w:t>gebruikt</w:t>
      </w:r>
      <w:proofErr w:type="spellEnd"/>
      <w:r w:rsidRPr="00795DD0">
        <w:rPr>
          <w:lang w:val="en-GB"/>
        </w:rPr>
        <w:t>?</w:t>
      </w:r>
    </w:p>
  </w:comment>
  <w:comment w:id="23" w:author="Fokkema, M. (Marjolein)" w:date="2023-03-21T03:30:00Z" w:initials="FM(">
    <w:p w14:paraId="1290B024" w14:textId="4E71C980" w:rsidR="00745503" w:rsidRPr="00745503" w:rsidRDefault="00745503">
      <w:pPr>
        <w:pStyle w:val="CommentText"/>
        <w:rPr>
          <w:lang w:val="en-US"/>
        </w:rPr>
      </w:pPr>
      <w:r>
        <w:rPr>
          <w:rStyle w:val="CommentReference"/>
        </w:rPr>
        <w:annotationRef/>
      </w:r>
      <w:proofErr w:type="spellStart"/>
      <w:r w:rsidRPr="00745503">
        <w:rPr>
          <w:lang w:val="en-US"/>
        </w:rPr>
        <w:t>i</w:t>
      </w:r>
      <w:proofErr w:type="spellEnd"/>
      <w:r w:rsidRPr="00745503">
        <w:rPr>
          <w:lang w:val="en-US"/>
        </w:rPr>
        <w:t xml:space="preserve"> should have a dot,</w:t>
      </w:r>
      <w:r>
        <w:rPr>
          <w:lang w:val="en-US"/>
        </w:rPr>
        <w:t xml:space="preserve"> hat should cover y, not the subscript, only.</w:t>
      </w:r>
    </w:p>
  </w:comment>
  <w:comment w:id="24" w:author="Fokkema, M. (Marjolein)" w:date="2023-03-21T03:53:00Z" w:initials="FM(">
    <w:p w14:paraId="0AC62F0C" w14:textId="6E6828EE" w:rsidR="00926A41" w:rsidRDefault="00926A41">
      <w:pPr>
        <w:pStyle w:val="CommentText"/>
      </w:pPr>
      <w:r>
        <w:rPr>
          <w:rStyle w:val="CommentReference"/>
        </w:rPr>
        <w:annotationRef/>
      </w:r>
      <w:r>
        <w:t xml:space="preserve">verplaats naar </w:t>
      </w:r>
      <w:proofErr w:type="spellStart"/>
      <w:r>
        <w:t>subsectie</w:t>
      </w:r>
      <w:proofErr w:type="spellEnd"/>
      <w:r>
        <w:t xml:space="preserve"> Procedure</w:t>
      </w:r>
    </w:p>
  </w:comment>
  <w:comment w:id="25" w:author="Fokkema, M. (Marjolein)" w:date="2023-03-21T03:55:00Z" w:initials="FM(">
    <w:p w14:paraId="2CF712E5" w14:textId="11B0042A" w:rsidR="00926A41" w:rsidRDefault="00926A41">
      <w:pPr>
        <w:pStyle w:val="CommentText"/>
      </w:pPr>
      <w:r>
        <w:rPr>
          <w:rStyle w:val="CommentReference"/>
        </w:rPr>
        <w:annotationRef/>
      </w:r>
      <w:r>
        <w:t xml:space="preserve">bij </w:t>
      </w:r>
      <w:proofErr w:type="spellStart"/>
      <w:r>
        <w:t>smearing</w:t>
      </w:r>
      <w:proofErr w:type="spellEnd"/>
      <w:r>
        <w:t xml:space="preserve"> neem je de </w:t>
      </w:r>
      <w:proofErr w:type="spellStart"/>
      <w:r>
        <w:t>mean</w:t>
      </w:r>
      <w:proofErr w:type="spellEnd"/>
      <w:r>
        <w:t xml:space="preserve"> of de PPD</w:t>
      </w:r>
      <w:r w:rsidR="00011E4F">
        <w:t xml:space="preserve">, dus dit kun je denk ik iets </w:t>
      </w:r>
      <w:r w:rsidR="00955C55">
        <w:t>duidelijker</w:t>
      </w:r>
      <w:r w:rsidR="00011E4F">
        <w:t xml:space="preserve"> opschrijven</w:t>
      </w:r>
      <w:r w:rsidR="00955C55">
        <w:t xml:space="preserve"> (‘or </w:t>
      </w:r>
      <w:proofErr w:type="spellStart"/>
      <w:r w:rsidR="00955C55">
        <w:t>generated</w:t>
      </w:r>
      <w:proofErr w:type="spellEnd"/>
      <w:r w:rsidR="00955C55">
        <w:t xml:space="preserve">’ impliceert dat </w:t>
      </w:r>
      <w:proofErr w:type="spellStart"/>
      <w:r w:rsidR="00955C55">
        <w:t>Y_gen</w:t>
      </w:r>
      <w:proofErr w:type="spellEnd"/>
      <w:r w:rsidR="00955C55">
        <w:t xml:space="preserve"> </w:t>
      </w:r>
      <w:proofErr w:type="spellStart"/>
      <w:r w:rsidR="00955C55">
        <w:t>by</w:t>
      </w:r>
      <w:proofErr w:type="spellEnd"/>
      <w:r w:rsidR="00955C55">
        <w:t xml:space="preserve"> </w:t>
      </w:r>
      <w:proofErr w:type="spellStart"/>
      <w:r w:rsidR="00955C55">
        <w:t>smearing</w:t>
      </w:r>
      <w:proofErr w:type="spellEnd"/>
      <w:r w:rsidR="00955C55">
        <w:t xml:space="preserve"> niet uit PPD komt, maar is wel zo)</w:t>
      </w:r>
      <w:r w:rsidR="00011E4F">
        <w:t>.</w:t>
      </w:r>
    </w:p>
  </w:comment>
  <w:comment w:id="26" w:author="Fokkema, M. (Marjolein)" w:date="2023-03-20T20:39:00Z" w:initials="FM(">
    <w:p w14:paraId="197B2541" w14:textId="77777777" w:rsidR="00574794" w:rsidRPr="00405B0B" w:rsidRDefault="00574794" w:rsidP="00574794">
      <w:pPr>
        <w:pStyle w:val="CommentText"/>
      </w:pPr>
      <w:r>
        <w:t>W</w:t>
      </w:r>
      <w:r>
        <w:rPr>
          <w:rStyle w:val="CommentReference"/>
        </w:rPr>
        <w:annotationRef/>
      </w:r>
      <w:r>
        <w:t xml:space="preserve">ees consistent. Als je </w:t>
      </w:r>
      <w:r>
        <w:rPr>
          <w:i/>
          <w:iCs/>
        </w:rPr>
        <w:t>p</w:t>
      </w:r>
      <w:r>
        <w:t xml:space="preserve"> schuingedrukt schrijft (wat ook de bedoeling is), </w:t>
      </w:r>
      <w:r>
        <w:rPr>
          <w:i/>
          <w:iCs/>
        </w:rPr>
        <w:t>N</w:t>
      </w:r>
      <w:r>
        <w:t xml:space="preserve"> ook schuingedrukt schrijven. Het zijn immers variabelen, geen constanten. Dat geldt voor je hele thesis.</w:t>
      </w:r>
    </w:p>
  </w:comment>
  <w:comment w:id="27" w:author="Fokkema, M. (Marjolein)" w:date="2023-03-20T20:40:00Z" w:initials="FM(">
    <w:p w14:paraId="2450E550" w14:textId="77777777" w:rsidR="00574794" w:rsidRDefault="00574794" w:rsidP="00574794">
      <w:pPr>
        <w:pStyle w:val="CommentText"/>
      </w:pPr>
      <w:r>
        <w:rPr>
          <w:rStyle w:val="CommentReference"/>
        </w:rPr>
        <w:annotationRef/>
      </w:r>
      <w:r>
        <w:t>Dit statement komt hier uit de lucht vallen.</w:t>
      </w:r>
    </w:p>
    <w:p w14:paraId="4E79F877" w14:textId="77777777" w:rsidR="00574794" w:rsidRDefault="00574794" w:rsidP="00574794">
      <w:pPr>
        <w:pStyle w:val="CommentText"/>
      </w:pPr>
    </w:p>
    <w:p w14:paraId="383DD53B" w14:textId="77777777" w:rsidR="00574794" w:rsidRDefault="00574794" w:rsidP="00574794">
      <w:pPr>
        <w:pStyle w:val="CommentText"/>
      </w:pPr>
      <w:r>
        <w:t xml:space="preserve">Dit hoort thuis in de </w:t>
      </w:r>
      <w:proofErr w:type="spellStart"/>
      <w:r>
        <w:t>subsectie</w:t>
      </w:r>
      <w:proofErr w:type="spellEnd"/>
      <w:r>
        <w:t xml:space="preserve"> over </w:t>
      </w:r>
      <w:proofErr w:type="spellStart"/>
      <w:r>
        <w:t>accuracy</w:t>
      </w:r>
      <w:proofErr w:type="spellEnd"/>
      <w:r>
        <w:t xml:space="preserve"> assessment. De zin hiervoor ook.</w:t>
      </w:r>
    </w:p>
  </w:comment>
  <w:comment w:id="28" w:author="Fokkema, M. (Marjolein)" w:date="2023-03-21T04:02:00Z" w:initials="FM(">
    <w:p w14:paraId="366E13AF" w14:textId="2AC9F8A2" w:rsidR="00C81487" w:rsidRDefault="00C81487">
      <w:pPr>
        <w:pStyle w:val="CommentText"/>
      </w:pPr>
      <w:r>
        <w:rPr>
          <w:rStyle w:val="CommentReference"/>
        </w:rPr>
        <w:annotationRef/>
      </w:r>
      <w:r>
        <w:t xml:space="preserve">wees consistent in gebruik van </w:t>
      </w:r>
      <w:proofErr w:type="spellStart"/>
      <w:r>
        <w:t>italics</w:t>
      </w:r>
      <w:proofErr w:type="spellEnd"/>
      <w:r>
        <w:t>!</w:t>
      </w:r>
    </w:p>
  </w:comment>
  <w:comment w:id="30" w:author="Fokkema, M. (Marjolein)" w:date="2023-03-21T04:02:00Z" w:initials="FM(">
    <w:p w14:paraId="215427E9" w14:textId="75DD144F" w:rsidR="005836B6" w:rsidRPr="005836B6" w:rsidRDefault="00C81487">
      <w:pPr>
        <w:pStyle w:val="CommentText"/>
        <w:rPr>
          <w:sz w:val="16"/>
          <w:szCs w:val="16"/>
        </w:rPr>
      </w:pPr>
      <w:r>
        <w:rPr>
          <w:rStyle w:val="CommentReference"/>
        </w:rPr>
        <w:annotationRef/>
      </w:r>
      <w:r w:rsidR="00883029">
        <w:rPr>
          <w:rStyle w:val="CommentReference"/>
        </w:rPr>
        <w:t xml:space="preserve">De eerste drie </w:t>
      </w:r>
      <w:r w:rsidR="00BF2A3B">
        <w:rPr>
          <w:rStyle w:val="CommentReference"/>
        </w:rPr>
        <w:t xml:space="preserve">paragrafen </w:t>
      </w:r>
      <w:r w:rsidR="00883029">
        <w:rPr>
          <w:rStyle w:val="CommentReference"/>
        </w:rPr>
        <w:t xml:space="preserve">zijn rommelig. </w:t>
      </w:r>
      <w:r w:rsidR="005836B6">
        <w:rPr>
          <w:rStyle w:val="CommentReference"/>
        </w:rPr>
        <w:t xml:space="preserve">Begin meteen met dingen die relevant zijn voor het beantwoorden van je onderzoeksvraag. </w:t>
      </w:r>
      <w:r w:rsidR="00907F74">
        <w:rPr>
          <w:rStyle w:val="CommentReference"/>
        </w:rPr>
        <w:t xml:space="preserve">Begin </w:t>
      </w:r>
      <w:r w:rsidR="00BF2A3B">
        <w:rPr>
          <w:rStyle w:val="CommentReference"/>
        </w:rPr>
        <w:t>met</w:t>
      </w:r>
      <w:r w:rsidR="00907F74">
        <w:rPr>
          <w:rStyle w:val="CommentReference"/>
        </w:rPr>
        <w:t>een</w:t>
      </w:r>
      <w:r w:rsidR="00BF2A3B">
        <w:rPr>
          <w:rStyle w:val="CommentReference"/>
        </w:rPr>
        <w:t xml:space="preserve"> de </w:t>
      </w:r>
      <w:proofErr w:type="spellStart"/>
      <w:r w:rsidR="00BF2A3B">
        <w:rPr>
          <w:rStyle w:val="CommentReference"/>
        </w:rPr>
        <w:t>subsectie</w:t>
      </w:r>
      <w:proofErr w:type="spellEnd"/>
      <w:r w:rsidR="00BF2A3B">
        <w:rPr>
          <w:rStyle w:val="CommentReference"/>
        </w:rPr>
        <w:t xml:space="preserve"> ‘</w:t>
      </w:r>
      <w:proofErr w:type="spellStart"/>
      <w:r w:rsidR="00BF2A3B">
        <w:rPr>
          <w:rStyle w:val="CommentReference"/>
        </w:rPr>
        <w:t>Predictive</w:t>
      </w:r>
      <w:proofErr w:type="spellEnd"/>
      <w:r w:rsidR="00BF2A3B">
        <w:rPr>
          <w:rStyle w:val="CommentReference"/>
        </w:rPr>
        <w:t xml:space="preserve"> </w:t>
      </w:r>
      <w:proofErr w:type="spellStart"/>
      <w:r w:rsidR="00BF2A3B">
        <w:rPr>
          <w:rStyle w:val="CommentReference"/>
        </w:rPr>
        <w:t>accuracy</w:t>
      </w:r>
      <w:proofErr w:type="spellEnd"/>
      <w:r w:rsidR="00BF2A3B">
        <w:rPr>
          <w:rStyle w:val="CommentReference"/>
        </w:rPr>
        <w:t>’.</w:t>
      </w:r>
      <w:r w:rsidR="00907F74">
        <w:rPr>
          <w:rStyle w:val="CommentReference"/>
        </w:rPr>
        <w:t xml:space="preserve"> Het is nu onduidelijk waarom je al </w:t>
      </w:r>
      <w:proofErr w:type="spellStart"/>
      <w:r w:rsidR="00907F74">
        <w:rPr>
          <w:rStyle w:val="CommentReference"/>
        </w:rPr>
        <w:t>accuracy</w:t>
      </w:r>
      <w:proofErr w:type="spellEnd"/>
      <w:r w:rsidR="00907F74">
        <w:rPr>
          <w:rStyle w:val="CommentReference"/>
        </w:rPr>
        <w:t xml:space="preserve"> bespreekt voordat die </w:t>
      </w:r>
      <w:proofErr w:type="spellStart"/>
      <w:r w:rsidR="00907F74">
        <w:rPr>
          <w:rStyle w:val="CommentReference"/>
        </w:rPr>
        <w:t>subsectie</w:t>
      </w:r>
      <w:proofErr w:type="spellEnd"/>
      <w:r w:rsidR="00907F74">
        <w:rPr>
          <w:rStyle w:val="CommentReference"/>
        </w:rPr>
        <w:t xml:space="preserve"> nog niet is begonnen.</w:t>
      </w:r>
    </w:p>
  </w:comment>
  <w:comment w:id="29" w:author="Fokkema, M. (Marjolein)" w:date="2023-03-21T04:09:00Z" w:initials="FM(">
    <w:p w14:paraId="377A580F" w14:textId="360996EA" w:rsidR="008E2F50" w:rsidRDefault="008E2F50">
      <w:pPr>
        <w:pStyle w:val="CommentText"/>
      </w:pPr>
      <w:r>
        <w:rPr>
          <w:rStyle w:val="CommentReference"/>
        </w:rPr>
        <w:annotationRef/>
      </w:r>
      <w:r>
        <w:t xml:space="preserve">Dit is vaag </w:t>
      </w:r>
      <w:r w:rsidR="00C96B12">
        <w:t>, h</w:t>
      </w:r>
      <w:r>
        <w:t xml:space="preserve">erschrijven. De lezer zal zich hier afvragen: Waar kan ik zien dat dit het geval is? Dus verwijs ze naar Figuur 1. Maar dan nog: Ik zie daar een duidelijke performance </w:t>
      </w:r>
      <w:proofErr w:type="spellStart"/>
      <w:r>
        <w:t>d</w:t>
      </w:r>
      <w:r w:rsidR="00985CBA">
        <w:t>iff</w:t>
      </w:r>
      <w:r>
        <w:t>erence</w:t>
      </w:r>
      <w:proofErr w:type="spellEnd"/>
      <w:r>
        <w:t xml:space="preserve"> tussen BART en GLMM trees, dus je moet beter uitleggen waarom hier sprake is van </w:t>
      </w:r>
      <w:proofErr w:type="spellStart"/>
      <w:r>
        <w:t>very</w:t>
      </w:r>
      <w:proofErr w:type="spellEnd"/>
      <w:r>
        <w:t xml:space="preserve"> low </w:t>
      </w:r>
      <w:proofErr w:type="spellStart"/>
      <w:r>
        <w:t>accuracy</w:t>
      </w:r>
      <w:proofErr w:type="spellEnd"/>
      <w:r>
        <w:t xml:space="preserve">. </w:t>
      </w:r>
    </w:p>
  </w:comment>
  <w:comment w:id="31" w:author="Fokkema, M. (Marjolein)" w:date="2023-03-21T04:34:00Z" w:initials="FM(">
    <w:p w14:paraId="14C8B7B0" w14:textId="77777777" w:rsidR="00BC6B00" w:rsidRDefault="00BC6B00">
      <w:pPr>
        <w:pStyle w:val="CommentText"/>
      </w:pPr>
      <w:r>
        <w:rPr>
          <w:rStyle w:val="CommentReference"/>
        </w:rPr>
        <w:annotationRef/>
      </w:r>
      <w:r>
        <w:t>Is dit al het antwoord op RQ1 en 2?</w:t>
      </w:r>
    </w:p>
    <w:p w14:paraId="2D6E1A3E" w14:textId="20871DDD" w:rsidR="00BC6B00" w:rsidRDefault="00BC6B00">
      <w:pPr>
        <w:pStyle w:val="CommentText"/>
      </w:pPr>
      <w:r>
        <w:t>Hoe dan ook, Figuur 1 suggereert iets anders.</w:t>
      </w:r>
    </w:p>
  </w:comment>
  <w:comment w:id="32" w:author="Fokkema, M. (Marjolein)" w:date="2023-03-21T04:20:00Z" w:initials="FM(">
    <w:p w14:paraId="18DC645B" w14:textId="6A0F0762" w:rsidR="00C96B12" w:rsidRDefault="00C96B12">
      <w:pPr>
        <w:pStyle w:val="CommentText"/>
      </w:pPr>
      <w:r>
        <w:rPr>
          <w:rStyle w:val="CommentReference"/>
        </w:rPr>
        <w:annotationRef/>
      </w:r>
      <w:r>
        <w:t>Verwijs naar tabellen en figuren met een hoofdletter. APA regel!</w:t>
      </w:r>
    </w:p>
  </w:comment>
  <w:comment w:id="33" w:author="Fokkema, M. (Marjolein)" w:date="2023-03-21T10:07:00Z" w:initials="FM(">
    <w:p w14:paraId="006090A2" w14:textId="4660FE49" w:rsidR="005836B6" w:rsidRDefault="005836B6">
      <w:pPr>
        <w:pStyle w:val="CommentText"/>
      </w:pPr>
      <w:r>
        <w:rPr>
          <w:rStyle w:val="CommentReference"/>
        </w:rPr>
        <w:annotationRef/>
      </w:r>
      <w:r>
        <w:t xml:space="preserve">Zoals vorige keer ook opgemerkt: Maak </w:t>
      </w:r>
      <w:r w:rsidR="000D0796">
        <w:t xml:space="preserve">de plots in R, de </w:t>
      </w:r>
      <w:proofErr w:type="spellStart"/>
      <w:r w:rsidR="000D0796">
        <w:t>figure</w:t>
      </w:r>
      <w:proofErr w:type="spellEnd"/>
      <w:r w:rsidR="000D0796">
        <w:t xml:space="preserve"> </w:t>
      </w:r>
      <w:proofErr w:type="spellStart"/>
      <w:r w:rsidR="000D0796">
        <w:t>captions</w:t>
      </w:r>
      <w:proofErr w:type="spellEnd"/>
      <w:r w:rsidR="000D0796">
        <w:t xml:space="preserve"> en </w:t>
      </w:r>
      <w:proofErr w:type="spellStart"/>
      <w:r w:rsidR="000D0796">
        <w:t>headings</w:t>
      </w:r>
      <w:proofErr w:type="spellEnd"/>
      <w:r w:rsidR="000D0796">
        <w:t xml:space="preserve"> i</w:t>
      </w:r>
      <w:r>
        <w:t xml:space="preserve">n </w:t>
      </w:r>
      <w:r w:rsidR="000D0796">
        <w:t xml:space="preserve">het document zelf. </w:t>
      </w:r>
      <w:r>
        <w:t xml:space="preserve">Het lettertype en de regelafstand van de </w:t>
      </w:r>
      <w:proofErr w:type="spellStart"/>
      <w:r>
        <w:t>figure</w:t>
      </w:r>
      <w:proofErr w:type="spellEnd"/>
      <w:r>
        <w:t xml:space="preserve"> </w:t>
      </w:r>
      <w:proofErr w:type="spellStart"/>
      <w:r>
        <w:t>note</w:t>
      </w:r>
      <w:proofErr w:type="spellEnd"/>
      <w:r>
        <w:t xml:space="preserve"> is nu heel anders dan de tekst.</w:t>
      </w:r>
    </w:p>
    <w:p w14:paraId="79E24B66" w14:textId="77777777" w:rsidR="005836B6" w:rsidRDefault="005836B6">
      <w:pPr>
        <w:pStyle w:val="CommentText"/>
      </w:pPr>
    </w:p>
    <w:p w14:paraId="0C4CCB36" w14:textId="57F0078B" w:rsidR="005836B6" w:rsidRDefault="005836B6">
      <w:pPr>
        <w:pStyle w:val="CommentText"/>
      </w:pPr>
      <w:r>
        <w:t xml:space="preserve">Het lijkt erop dat je </w:t>
      </w:r>
      <w:r w:rsidR="00BF2A3B">
        <w:t xml:space="preserve">deze figuur </w:t>
      </w:r>
      <w:r>
        <w:t xml:space="preserve">gekopieerd en geplakt hebt uit een ander word document, gezien de rode streep onder </w:t>
      </w:r>
      <w:proofErr w:type="spellStart"/>
      <w:r>
        <w:t>ECLSKschool</w:t>
      </w:r>
      <w:proofErr w:type="spellEnd"/>
      <w:r>
        <w:t xml:space="preserve">. </w:t>
      </w:r>
      <w:r w:rsidR="00BF2A3B">
        <w:t>Dat lijkt</w:t>
      </w:r>
      <w:r w:rsidR="00907F74">
        <w:t xml:space="preserve"> </w:t>
      </w:r>
      <w:r w:rsidR="00BF2A3B">
        <w:t>onnod</w:t>
      </w:r>
      <w:r w:rsidR="00907F74">
        <w:t>ig</w:t>
      </w:r>
      <w:r w:rsidR="000D0796">
        <w:t>.</w:t>
      </w:r>
    </w:p>
  </w:comment>
  <w:comment w:id="34" w:author="Fokkema, M. (Marjolein)" w:date="2023-03-21T04:22:00Z" w:initials="FM(">
    <w:p w14:paraId="42C3D450" w14:textId="6DB4C6D2" w:rsidR="00C96B12" w:rsidRDefault="00C96B12">
      <w:pPr>
        <w:pStyle w:val="CommentText"/>
      </w:pPr>
      <w:r>
        <w:rPr>
          <w:rStyle w:val="CommentReference"/>
        </w:rPr>
        <w:annotationRef/>
      </w:r>
    </w:p>
  </w:comment>
  <w:comment w:id="35" w:author="Fokkema, M. (Marjolein)" w:date="2023-03-21T04:21:00Z" w:initials="FM(">
    <w:p w14:paraId="5D9B3808" w14:textId="42AC7E46" w:rsidR="00C96B12" w:rsidRDefault="00C96B12">
      <w:pPr>
        <w:pStyle w:val="CommentText"/>
      </w:pPr>
      <w:r>
        <w:rPr>
          <w:rStyle w:val="CommentReference"/>
        </w:rPr>
        <w:annotationRef/>
      </w:r>
      <w:r>
        <w:t xml:space="preserve">Waarom </w:t>
      </w:r>
      <w:r w:rsidR="000D0796">
        <w:t xml:space="preserve">staan in </w:t>
      </w:r>
      <w:r>
        <w:t>Figuur 2 dan ACT data en ECSLK school data? Verwarrend.</w:t>
      </w:r>
    </w:p>
  </w:comment>
  <w:comment w:id="36" w:author="Fokkema, M. (Marjolein)" w:date="2023-03-21T04:24:00Z" w:initials="FM(">
    <w:p w14:paraId="2574DCCE" w14:textId="534C83FA" w:rsidR="00C96B12" w:rsidRDefault="00907F74">
      <w:pPr>
        <w:pStyle w:val="CommentText"/>
      </w:pPr>
      <w:r>
        <w:t xml:space="preserve">De </w:t>
      </w:r>
      <w:proofErr w:type="spellStart"/>
      <w:r>
        <w:t>boxplots</w:t>
      </w:r>
      <w:proofErr w:type="spellEnd"/>
      <w:r>
        <w:t xml:space="preserve"> </w:t>
      </w:r>
      <w:r w:rsidR="00C96B12">
        <w:rPr>
          <w:rStyle w:val="CommentReference"/>
        </w:rPr>
        <w:annotationRef/>
      </w:r>
      <w:r>
        <w:t xml:space="preserve">laten precies dezelfde </w:t>
      </w:r>
      <w:r w:rsidR="00C96B12">
        <w:t>data zien als in Figuur</w:t>
      </w:r>
      <w:r>
        <w:t xml:space="preserve"> 1, maar het is me niet duidelijk waarom hier </w:t>
      </w:r>
      <w:proofErr w:type="spellStart"/>
      <w:r>
        <w:t>ECLSKscience</w:t>
      </w:r>
      <w:proofErr w:type="spellEnd"/>
      <w:r>
        <w:t xml:space="preserve"> staat, en in Figuur 1 </w:t>
      </w:r>
      <w:proofErr w:type="spellStart"/>
      <w:r>
        <w:t>ECLSKschool</w:t>
      </w:r>
      <w:proofErr w:type="spellEnd"/>
      <w:r>
        <w:t xml:space="preserve">. Voor de leesbaarheid zou ik een spatie tussen ECLSK en </w:t>
      </w:r>
      <w:proofErr w:type="spellStart"/>
      <w:r>
        <w:t>science</w:t>
      </w:r>
      <w:proofErr w:type="spellEnd"/>
      <w:r>
        <w:t xml:space="preserve"> of school toevoegen. </w:t>
      </w:r>
    </w:p>
  </w:comment>
  <w:comment w:id="38" w:author="Fokkema, M. (Marjolein)" w:date="2023-03-21T04:25:00Z" w:initials="FM(">
    <w:p w14:paraId="614B31CA" w14:textId="3D02BBAA" w:rsidR="00883029" w:rsidRDefault="00883029" w:rsidP="00883029">
      <w:pPr>
        <w:pStyle w:val="CommentText"/>
      </w:pPr>
      <w:r>
        <w:rPr>
          <w:rStyle w:val="CommentReference"/>
        </w:rPr>
        <w:annotationRef/>
      </w:r>
      <w:r>
        <w:t xml:space="preserve">Het is onhandig om na drie paragrafen pas je </w:t>
      </w:r>
      <w:proofErr w:type="spellStart"/>
      <w:r>
        <w:t>RQs</w:t>
      </w:r>
      <w:proofErr w:type="spellEnd"/>
      <w:r>
        <w:t xml:space="preserve"> te gaan beantwoorden. </w:t>
      </w:r>
      <w:r w:rsidR="00985CBA">
        <w:t>Daar kun je het beste meteen mee beginnen.</w:t>
      </w:r>
    </w:p>
  </w:comment>
  <w:comment w:id="39" w:author="Fokkema, M. (Marjolein)" w:date="2023-03-21T04:31:00Z" w:initials="FM(">
    <w:p w14:paraId="33B8E830" w14:textId="06850290" w:rsidR="00BC6B00" w:rsidRDefault="00985CBA">
      <w:pPr>
        <w:pStyle w:val="CommentText"/>
      </w:pPr>
      <w:r>
        <w:t xml:space="preserve">Je moet hier </w:t>
      </w:r>
      <w:r w:rsidR="000D0796">
        <w:t>een dataset met herhaalde metingen</w:t>
      </w:r>
      <w:r w:rsidR="00907F74">
        <w:t xml:space="preserve">. Ieder methode is toegepast op dezelfde train/test splits. </w:t>
      </w:r>
      <w:r w:rsidR="00BC6B00">
        <w:rPr>
          <w:rStyle w:val="CommentReference"/>
        </w:rPr>
        <w:annotationRef/>
      </w:r>
      <w:r w:rsidR="000D0796">
        <w:t xml:space="preserve">Verschillen kun je dan toetsen met een </w:t>
      </w:r>
      <w:proofErr w:type="spellStart"/>
      <w:r w:rsidR="000D0796">
        <w:t>repeated</w:t>
      </w:r>
      <w:proofErr w:type="spellEnd"/>
      <w:r w:rsidR="000D0796">
        <w:t xml:space="preserve"> </w:t>
      </w:r>
      <w:proofErr w:type="spellStart"/>
      <w:r w:rsidR="000D0796">
        <w:t>measures</w:t>
      </w:r>
      <w:proofErr w:type="spellEnd"/>
      <w:r w:rsidR="000D0796">
        <w:t xml:space="preserve"> ANOVA, of met een mixed-</w:t>
      </w:r>
      <w:proofErr w:type="spellStart"/>
      <w:r w:rsidR="000D0796">
        <w:t>effects</w:t>
      </w:r>
      <w:proofErr w:type="spellEnd"/>
      <w:r w:rsidR="000D0796">
        <w:t xml:space="preserve"> model. Ik </w:t>
      </w:r>
      <w:proofErr w:type="spellStart"/>
      <w:r w:rsidR="000D0796">
        <w:t>zouzelf</w:t>
      </w:r>
      <w:proofErr w:type="spellEnd"/>
      <w:r w:rsidR="000D0796">
        <w:t xml:space="preserve"> voor het laatste kiezen.</w:t>
      </w:r>
    </w:p>
  </w:comment>
  <w:comment w:id="44" w:author="Fokkema, M. (Marjolein)" w:date="2023-03-21T10:23:00Z" w:initials="FM(">
    <w:p w14:paraId="37C009CE" w14:textId="2DF1A413" w:rsidR="000D0796" w:rsidRDefault="000D0796">
      <w:pPr>
        <w:pStyle w:val="CommentText"/>
      </w:pPr>
      <w:r>
        <w:rPr>
          <w:rStyle w:val="CommentReference"/>
        </w:rPr>
        <w:annotationRef/>
      </w:r>
      <w:r>
        <w:t xml:space="preserve">Ook tree </w:t>
      </w:r>
      <w:proofErr w:type="spellStart"/>
      <w:r>
        <w:t>size</w:t>
      </w:r>
      <w:proofErr w:type="spellEnd"/>
      <w:r>
        <w:t xml:space="preserve"> van standaard GLMM trees vermelden.</w:t>
      </w:r>
    </w:p>
  </w:comment>
  <w:comment w:id="45" w:author="Fokkema, M. (Marjolein)" w:date="2023-03-21T10:39:00Z" w:initials="FM(">
    <w:p w14:paraId="45F64AFC" w14:textId="77777777" w:rsidR="00156C2A" w:rsidRDefault="00156C2A">
      <w:pPr>
        <w:pStyle w:val="CommentText"/>
        <w:rPr>
          <w:rStyle w:val="CommentReference"/>
        </w:rPr>
      </w:pPr>
      <w:r>
        <w:rPr>
          <w:rStyle w:val="CommentReference"/>
        </w:rPr>
        <w:annotationRef/>
      </w:r>
      <w:r>
        <w:rPr>
          <w:rStyle w:val="CommentReference"/>
        </w:rPr>
        <w:t>Deze figuren zijn moeilijk te lezen.</w:t>
      </w:r>
    </w:p>
    <w:p w14:paraId="76A6E377" w14:textId="77777777" w:rsidR="00156C2A" w:rsidRDefault="00156C2A">
      <w:pPr>
        <w:pStyle w:val="CommentText"/>
        <w:rPr>
          <w:rStyle w:val="CommentReference"/>
        </w:rPr>
      </w:pPr>
    </w:p>
    <w:p w14:paraId="6428F52A" w14:textId="77777777" w:rsidR="00C410A2" w:rsidRDefault="00156C2A">
      <w:pPr>
        <w:pStyle w:val="CommentText"/>
        <w:rPr>
          <w:rStyle w:val="CommentReference"/>
        </w:rPr>
      </w:pPr>
      <w:r>
        <w:rPr>
          <w:rStyle w:val="CommentReference"/>
        </w:rPr>
        <w:t xml:space="preserve">De testresultaten erboven zijn haast niet te lezen, kun je beter in de tekst rapporteren. </w:t>
      </w:r>
      <w:r w:rsidR="00C410A2">
        <w:rPr>
          <w:rStyle w:val="CommentReference"/>
        </w:rPr>
        <w:t xml:space="preserve">De </w:t>
      </w:r>
      <w:proofErr w:type="spellStart"/>
      <w:r w:rsidR="00C410A2">
        <w:rPr>
          <w:rStyle w:val="CommentReference"/>
        </w:rPr>
        <w:t>subscripts</w:t>
      </w:r>
      <w:proofErr w:type="spellEnd"/>
      <w:r w:rsidR="00C410A2">
        <w:rPr>
          <w:rStyle w:val="CommentReference"/>
        </w:rPr>
        <w:t xml:space="preserve"> van de p-waarden zijn niet te lezen, dus kun je beter weglaten. Met alleen ‘p’ is het duidelijk genoeg om welke vergelijking het gaat, daar heb je die </w:t>
      </w:r>
      <w:proofErr w:type="spellStart"/>
      <w:r w:rsidR="00C410A2">
        <w:rPr>
          <w:rStyle w:val="CommentReference"/>
        </w:rPr>
        <w:t>brackets</w:t>
      </w:r>
      <w:proofErr w:type="spellEnd"/>
      <w:r w:rsidR="00C410A2">
        <w:rPr>
          <w:rStyle w:val="CommentReference"/>
        </w:rPr>
        <w:t xml:space="preserve"> voor. Rond p-waardes af volgens APA normen. Volgens mij zijn alle p-waardes hier &lt; .001. </w:t>
      </w:r>
    </w:p>
    <w:p w14:paraId="75781425" w14:textId="77777777" w:rsidR="00C410A2" w:rsidRDefault="00C410A2">
      <w:pPr>
        <w:pStyle w:val="CommentText"/>
        <w:rPr>
          <w:rStyle w:val="CommentReference"/>
        </w:rPr>
      </w:pPr>
    </w:p>
    <w:p w14:paraId="21F13EEE" w14:textId="4D1FED5A" w:rsidR="00C410A2" w:rsidRPr="00C410A2" w:rsidRDefault="00C410A2">
      <w:pPr>
        <w:pStyle w:val="CommentText"/>
        <w:rPr>
          <w:sz w:val="16"/>
          <w:szCs w:val="16"/>
        </w:rPr>
      </w:pPr>
      <w:r>
        <w:rPr>
          <w:rStyle w:val="CommentReference"/>
        </w:rPr>
        <w:t xml:space="preserve">Op de x as introduceer je hier een nieuwe term: </w:t>
      </w:r>
      <w:proofErr w:type="spellStart"/>
      <w:r>
        <w:rPr>
          <w:rStyle w:val="CommentReference"/>
        </w:rPr>
        <w:t>Generated</w:t>
      </w:r>
      <w:proofErr w:type="spellEnd"/>
      <w:r>
        <w:rPr>
          <w:rStyle w:val="CommentReference"/>
        </w:rPr>
        <w:t xml:space="preserve"> sample </w:t>
      </w:r>
      <w:proofErr w:type="spellStart"/>
      <w:r>
        <w:rPr>
          <w:rStyle w:val="CommentReference"/>
        </w:rPr>
        <w:t>size</w:t>
      </w:r>
      <w:proofErr w:type="spellEnd"/>
      <w:r>
        <w:rPr>
          <w:rStyle w:val="CommentReference"/>
        </w:rPr>
        <w:t xml:space="preserve">. Gebruik, zoals hiervoor, </w:t>
      </w:r>
      <w:proofErr w:type="spellStart"/>
      <w:r>
        <w:rPr>
          <w:rStyle w:val="CommentReference"/>
        </w:rPr>
        <w:t>N_gen</w:t>
      </w:r>
      <w:proofErr w:type="spellEnd"/>
      <w:r>
        <w:rPr>
          <w:rStyle w:val="CommentReference"/>
        </w:rPr>
        <w:t>.</w:t>
      </w:r>
    </w:p>
  </w:comment>
  <w:comment w:id="46" w:author="Fokkema, M. (Marjolein)" w:date="2023-03-21T04:33:00Z" w:initials="FM(">
    <w:p w14:paraId="2199343D" w14:textId="77777777" w:rsidR="00BC6B00" w:rsidRDefault="00BC6B00">
      <w:pPr>
        <w:pStyle w:val="CommentText"/>
      </w:pPr>
      <w:r>
        <w:rPr>
          <w:rStyle w:val="CommentReference"/>
        </w:rPr>
        <w:annotationRef/>
      </w:r>
      <w:r>
        <w:t xml:space="preserve">Check APA regels voor </w:t>
      </w:r>
      <w:proofErr w:type="spellStart"/>
      <w:r>
        <w:t>notes</w:t>
      </w:r>
      <w:proofErr w:type="spellEnd"/>
      <w:r>
        <w:t xml:space="preserve"> ; gebruik van </w:t>
      </w:r>
      <w:proofErr w:type="spellStart"/>
      <w:r>
        <w:t>italics</w:t>
      </w:r>
      <w:proofErr w:type="spellEnd"/>
      <w:r>
        <w:t xml:space="preserve"> is inconsistent. </w:t>
      </w:r>
    </w:p>
    <w:p w14:paraId="67352326" w14:textId="77777777" w:rsidR="00BC6B00" w:rsidRDefault="00BC6B00">
      <w:pPr>
        <w:pStyle w:val="CommentText"/>
      </w:pPr>
    </w:p>
    <w:p w14:paraId="310A0ECF" w14:textId="502BAD64" w:rsidR="00BC6B00" w:rsidRDefault="00BC6B00">
      <w:pPr>
        <w:pStyle w:val="CommentText"/>
      </w:pPr>
      <w:r>
        <w:t xml:space="preserve">Als je in de tekst geen double </w:t>
      </w:r>
      <w:proofErr w:type="spellStart"/>
      <w:r>
        <w:t>spacing</w:t>
      </w:r>
      <w:proofErr w:type="spellEnd"/>
      <w:r>
        <w:t xml:space="preserve"> gebruikt, moet je dat in de </w:t>
      </w:r>
      <w:proofErr w:type="spellStart"/>
      <w:r>
        <w:t>table</w:t>
      </w:r>
      <w:proofErr w:type="spellEnd"/>
      <w:r>
        <w:t xml:space="preserve"> </w:t>
      </w:r>
      <w:proofErr w:type="spellStart"/>
      <w:r>
        <w:t>notes</w:t>
      </w:r>
      <w:proofErr w:type="spellEnd"/>
      <w:r>
        <w:t xml:space="preserve"> ook niet doen.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16BDE7" w15:done="1"/>
  <w15:commentEx w15:paraId="020EE87B" w15:done="1"/>
  <w15:commentEx w15:paraId="269615EF" w15:done="1"/>
  <w15:commentEx w15:paraId="127E5155" w15:done="1"/>
  <w15:commentEx w15:paraId="73AC7071" w15:done="1"/>
  <w15:commentEx w15:paraId="171F87D6" w15:done="0"/>
  <w15:commentEx w15:paraId="1B26FAC1" w15:paraIdParent="171F87D6" w15:done="0"/>
  <w15:commentEx w15:paraId="083A85C2" w15:done="1"/>
  <w15:commentEx w15:paraId="6B580C6B" w15:done="0"/>
  <w15:commentEx w15:paraId="4DA679DE" w15:done="1"/>
  <w15:commentEx w15:paraId="24446B00" w15:done="0"/>
  <w15:commentEx w15:paraId="00F6F6F4" w15:done="0"/>
  <w15:commentEx w15:paraId="78A7621F" w15:paraIdParent="00F6F6F4" w15:done="0"/>
  <w15:commentEx w15:paraId="480B995E" w15:done="1"/>
  <w15:commentEx w15:paraId="146A6788" w15:done="1"/>
  <w15:commentEx w15:paraId="040F72F6" w15:done="1"/>
  <w15:commentEx w15:paraId="6B88BFA7" w15:done="1"/>
  <w15:commentEx w15:paraId="0F25518D" w15:done="0"/>
  <w15:commentEx w15:paraId="4EBFFF8B" w15:done="1"/>
  <w15:commentEx w15:paraId="3AA394D2" w15:done="1"/>
  <w15:commentEx w15:paraId="1290B024" w15:done="0"/>
  <w15:commentEx w15:paraId="0AC62F0C" w15:done="0"/>
  <w15:commentEx w15:paraId="2CF712E5" w15:done="1"/>
  <w15:commentEx w15:paraId="197B2541" w15:done="1"/>
  <w15:commentEx w15:paraId="383DD53B" w15:done="1"/>
  <w15:commentEx w15:paraId="366E13AF" w15:done="1"/>
  <w15:commentEx w15:paraId="215427E9" w15:done="0"/>
  <w15:commentEx w15:paraId="377A580F" w15:done="0"/>
  <w15:commentEx w15:paraId="2D6E1A3E" w15:done="0"/>
  <w15:commentEx w15:paraId="18DC645B" w15:done="0"/>
  <w15:commentEx w15:paraId="0C4CCB36" w15:done="0"/>
  <w15:commentEx w15:paraId="42C3D450" w15:done="0"/>
  <w15:commentEx w15:paraId="5D9B3808" w15:done="0"/>
  <w15:commentEx w15:paraId="2574DCCE" w15:done="0"/>
  <w15:commentEx w15:paraId="614B31CA" w15:done="0"/>
  <w15:commentEx w15:paraId="33B8E830" w15:done="0"/>
  <w15:commentEx w15:paraId="37C009CE" w15:done="0"/>
  <w15:commentEx w15:paraId="21F13EEE" w15:done="0"/>
  <w15:commentEx w15:paraId="310A0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9AA06" w16cex:dateUtc="2023-03-25T16:12:00Z"/>
  <w16cex:commentExtensible w16cex:durableId="27CC2899" w16cex:dateUtc="2023-03-27T12:37:00Z"/>
  <w16cex:commentExtensible w16cex:durableId="27D301E4" w16cex:dateUtc="2023-04-01T17:17:00Z"/>
  <w16cex:commentExtensible w16cex:durableId="27D2E779" w16cex:dateUtc="2023-04-01T15:25:00Z"/>
  <w16cex:commentExtensible w16cex:durableId="27CF070F" w16cex:dateUtc="2023-03-29T16:50:00Z"/>
  <w16cex:commentExtensible w16cex:durableId="27D2EAC1" w16cex:dateUtc="2023-04-01T15:39:00Z"/>
  <w16cex:commentExtensible w16cex:durableId="27D43B04" w16cex:dateUtc="2023-04-02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16BDE7" w16cid:durableId="27C0B203"/>
  <w16cid:commentId w16cid:paraId="020EE87B" w16cid:durableId="27C0B2A0"/>
  <w16cid:commentId w16cid:paraId="269615EF" w16cid:durableId="27C2DF74"/>
  <w16cid:commentId w16cid:paraId="127E5155" w16cid:durableId="27C40677"/>
  <w16cid:commentId w16cid:paraId="73AC7071" w16cid:durableId="27C9AA06"/>
  <w16cid:commentId w16cid:paraId="171F87D6" w16cid:durableId="27CC2899"/>
  <w16cid:commentId w16cid:paraId="1B26FAC1" w16cid:durableId="27D301E4"/>
  <w16cid:commentId w16cid:paraId="083A85C2" w16cid:durableId="27C334F4"/>
  <w16cid:commentId w16cid:paraId="6B580C6B" w16cid:durableId="27D2E779"/>
  <w16cid:commentId w16cid:paraId="4DA679DE" w16cid:durableId="27CF06D6"/>
  <w16cid:commentId w16cid:paraId="24446B00" w16cid:durableId="27CF070F"/>
  <w16cid:commentId w16cid:paraId="00F6F6F4" w16cid:durableId="27C2F716"/>
  <w16cid:commentId w16cid:paraId="78A7621F" w16cid:durableId="27D2EAC1"/>
  <w16cid:commentId w16cid:paraId="480B995E" w16cid:durableId="27C2FA57"/>
  <w16cid:commentId w16cid:paraId="146A6788" w16cid:durableId="27C405FC"/>
  <w16cid:commentId w16cid:paraId="040F72F6" w16cid:durableId="27C2FAE5"/>
  <w16cid:commentId w16cid:paraId="6B88BFA7" w16cid:durableId="27C343FA"/>
  <w16cid:commentId w16cid:paraId="0F25518D" w16cid:durableId="27D43B04"/>
  <w16cid:commentId w16cid:paraId="4EBFFF8B" w16cid:durableId="27C34965"/>
  <w16cid:commentId w16cid:paraId="3AA394D2" w16cid:durableId="27C34EF7"/>
  <w16cid:commentId w16cid:paraId="1290B024" w16cid:durableId="27C3A357"/>
  <w16cid:commentId w16cid:paraId="0AC62F0C" w16cid:durableId="27C3A8C9"/>
  <w16cid:commentId w16cid:paraId="2CF712E5" w16cid:durableId="27C3A936"/>
  <w16cid:commentId w16cid:paraId="197B2541" w16cid:durableId="27C342EB"/>
  <w16cid:commentId w16cid:paraId="383DD53B" w16cid:durableId="27C3432F"/>
  <w16cid:commentId w16cid:paraId="366E13AF" w16cid:durableId="27C3AAD9"/>
  <w16cid:commentId w16cid:paraId="215427E9" w16cid:durableId="27C3AAED"/>
  <w16cid:commentId w16cid:paraId="377A580F" w16cid:durableId="27C3AC6F"/>
  <w16cid:commentId w16cid:paraId="2D6E1A3E" w16cid:durableId="27C3B26E"/>
  <w16cid:commentId w16cid:paraId="18DC645B" w16cid:durableId="27C3AEF2"/>
  <w16cid:commentId w16cid:paraId="0C4CCB36" w16cid:durableId="27C40049"/>
  <w16cid:commentId w16cid:paraId="42C3D450" w16cid:durableId="27C3AF97"/>
  <w16cid:commentId w16cid:paraId="5D9B3808" w16cid:durableId="27C3AF5B"/>
  <w16cid:commentId w16cid:paraId="2574DCCE" w16cid:durableId="27C3AFFA"/>
  <w16cid:commentId w16cid:paraId="614B31CA" w16cid:durableId="27C3B03E"/>
  <w16cid:commentId w16cid:paraId="33B8E830" w16cid:durableId="27C3B1B7"/>
  <w16cid:commentId w16cid:paraId="37C009CE" w16cid:durableId="27C40413"/>
  <w16cid:commentId w16cid:paraId="21F13EEE" w16cid:durableId="27C407F5"/>
  <w16cid:commentId w16cid:paraId="310A0ECF" w16cid:durableId="27C3B2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8662C" w14:textId="77777777" w:rsidR="006875B8" w:rsidRDefault="006875B8" w:rsidP="00332F8A">
      <w:pPr>
        <w:spacing w:after="0" w:line="240" w:lineRule="auto"/>
      </w:pPr>
      <w:r>
        <w:separator/>
      </w:r>
    </w:p>
  </w:endnote>
  <w:endnote w:type="continuationSeparator" w:id="0">
    <w:p w14:paraId="78C0299F" w14:textId="77777777" w:rsidR="006875B8" w:rsidRDefault="006875B8"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8574" w14:textId="77777777" w:rsidR="006875B8" w:rsidRDefault="006875B8" w:rsidP="00332F8A">
      <w:pPr>
        <w:spacing w:after="0" w:line="240" w:lineRule="auto"/>
      </w:pPr>
      <w:r>
        <w:separator/>
      </w:r>
    </w:p>
  </w:footnote>
  <w:footnote w:type="continuationSeparator" w:id="0">
    <w:p w14:paraId="1DFCDD27" w14:textId="77777777" w:rsidR="006875B8" w:rsidRDefault="006875B8"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2B4169"/>
    <w:multiLevelType w:val="hybridMultilevel"/>
    <w:tmpl w:val="73D8B11A"/>
    <w:lvl w:ilvl="0" w:tplc="2EC47E36">
      <w:numFmt w:val="bullet"/>
      <w:lvlText w:val="-"/>
      <w:lvlJc w:val="left"/>
      <w:pPr>
        <w:ind w:left="495" w:hanging="360"/>
      </w:pPr>
      <w:rPr>
        <w:rFonts w:ascii="Calibri" w:eastAsiaTheme="minorHAnsi" w:hAnsi="Calibri" w:cs="Calibri" w:hint="default"/>
      </w:rPr>
    </w:lvl>
    <w:lvl w:ilvl="1" w:tplc="04130003" w:tentative="1">
      <w:start w:val="1"/>
      <w:numFmt w:val="bullet"/>
      <w:lvlText w:val="o"/>
      <w:lvlJc w:val="left"/>
      <w:pPr>
        <w:ind w:left="1215" w:hanging="360"/>
      </w:pPr>
      <w:rPr>
        <w:rFonts w:ascii="Courier New" w:hAnsi="Courier New" w:cs="Courier New" w:hint="default"/>
      </w:rPr>
    </w:lvl>
    <w:lvl w:ilvl="2" w:tplc="04130005" w:tentative="1">
      <w:start w:val="1"/>
      <w:numFmt w:val="bullet"/>
      <w:lvlText w:val=""/>
      <w:lvlJc w:val="left"/>
      <w:pPr>
        <w:ind w:left="1935" w:hanging="360"/>
      </w:pPr>
      <w:rPr>
        <w:rFonts w:ascii="Wingdings" w:hAnsi="Wingdings"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16"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43584328">
    <w:abstractNumId w:val="2"/>
  </w:num>
  <w:num w:numId="2" w16cid:durableId="1934361121">
    <w:abstractNumId w:val="1"/>
  </w:num>
  <w:num w:numId="3" w16cid:durableId="1224100434">
    <w:abstractNumId w:val="20"/>
  </w:num>
  <w:num w:numId="4" w16cid:durableId="738989254">
    <w:abstractNumId w:val="16"/>
  </w:num>
  <w:num w:numId="5" w16cid:durableId="1720127183">
    <w:abstractNumId w:val="6"/>
  </w:num>
  <w:num w:numId="6" w16cid:durableId="553784369">
    <w:abstractNumId w:val="18"/>
  </w:num>
  <w:num w:numId="7" w16cid:durableId="294071319">
    <w:abstractNumId w:val="14"/>
  </w:num>
  <w:num w:numId="8" w16cid:durableId="1605730000">
    <w:abstractNumId w:val="3"/>
  </w:num>
  <w:num w:numId="9" w16cid:durableId="89618739">
    <w:abstractNumId w:val="21"/>
  </w:num>
  <w:num w:numId="10" w16cid:durableId="787623504">
    <w:abstractNumId w:val="9"/>
  </w:num>
  <w:num w:numId="11" w16cid:durableId="1989747131">
    <w:abstractNumId w:val="19"/>
  </w:num>
  <w:num w:numId="12" w16cid:durableId="1730878580">
    <w:abstractNumId w:val="10"/>
  </w:num>
  <w:num w:numId="13" w16cid:durableId="53815937">
    <w:abstractNumId w:val="8"/>
  </w:num>
  <w:num w:numId="14" w16cid:durableId="2083289836">
    <w:abstractNumId w:val="0"/>
  </w:num>
  <w:num w:numId="15" w16cid:durableId="1837500021">
    <w:abstractNumId w:val="5"/>
  </w:num>
  <w:num w:numId="16" w16cid:durableId="712265816">
    <w:abstractNumId w:val="12"/>
  </w:num>
  <w:num w:numId="17" w16cid:durableId="2031904668">
    <w:abstractNumId w:val="22"/>
  </w:num>
  <w:num w:numId="18" w16cid:durableId="503470984">
    <w:abstractNumId w:val="4"/>
  </w:num>
  <w:num w:numId="19" w16cid:durableId="31540356">
    <w:abstractNumId w:val="17"/>
  </w:num>
  <w:num w:numId="20" w16cid:durableId="1000430798">
    <w:abstractNumId w:val="13"/>
  </w:num>
  <w:num w:numId="21" w16cid:durableId="1788810893">
    <w:abstractNumId w:val="7"/>
  </w:num>
  <w:num w:numId="22" w16cid:durableId="217673635">
    <w:abstractNumId w:val="11"/>
  </w:num>
  <w:num w:numId="23" w16cid:durableId="88725795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kkema, M. (Marjolein)">
    <w15:presenceInfo w15:providerId="AD" w15:userId="S::fokkemam@VUW.leidenuniv.nl::23ab26a2-0ddf-434b-a820-a8a9443d5f4b"/>
  </w15:person>
  <w15:person w15:author="David Eleveld">
    <w15:presenceInfo w15:providerId="AD" w15:userId="S::David@FeoDat.com::5be3a271-17da-47ad-93c5-5b56f1d8e1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0774F"/>
    <w:rsid w:val="00011E4F"/>
    <w:rsid w:val="00013395"/>
    <w:rsid w:val="00016CA8"/>
    <w:rsid w:val="00016EDA"/>
    <w:rsid w:val="0002047A"/>
    <w:rsid w:val="00020888"/>
    <w:rsid w:val="00032361"/>
    <w:rsid w:val="00033FD8"/>
    <w:rsid w:val="00041EE3"/>
    <w:rsid w:val="00042EFA"/>
    <w:rsid w:val="00047EDC"/>
    <w:rsid w:val="0005396B"/>
    <w:rsid w:val="000611C7"/>
    <w:rsid w:val="00063053"/>
    <w:rsid w:val="00065C89"/>
    <w:rsid w:val="00067E37"/>
    <w:rsid w:val="00072E10"/>
    <w:rsid w:val="00080098"/>
    <w:rsid w:val="000902DB"/>
    <w:rsid w:val="000965DC"/>
    <w:rsid w:val="000A4949"/>
    <w:rsid w:val="000A4F0D"/>
    <w:rsid w:val="000A6D66"/>
    <w:rsid w:val="000C224A"/>
    <w:rsid w:val="000D0796"/>
    <w:rsid w:val="000E399F"/>
    <w:rsid w:val="000E7628"/>
    <w:rsid w:val="000F2A04"/>
    <w:rsid w:val="00100DFF"/>
    <w:rsid w:val="00104298"/>
    <w:rsid w:val="00104DD2"/>
    <w:rsid w:val="0010619C"/>
    <w:rsid w:val="00115E92"/>
    <w:rsid w:val="00116ADE"/>
    <w:rsid w:val="001214C5"/>
    <w:rsid w:val="0012204D"/>
    <w:rsid w:val="00144A0D"/>
    <w:rsid w:val="00156962"/>
    <w:rsid w:val="00156C2A"/>
    <w:rsid w:val="001574CD"/>
    <w:rsid w:val="00161573"/>
    <w:rsid w:val="001622F1"/>
    <w:rsid w:val="001711C7"/>
    <w:rsid w:val="00171B7F"/>
    <w:rsid w:val="00172977"/>
    <w:rsid w:val="00177C72"/>
    <w:rsid w:val="00184307"/>
    <w:rsid w:val="00186D0F"/>
    <w:rsid w:val="00193608"/>
    <w:rsid w:val="00193AAE"/>
    <w:rsid w:val="001A0710"/>
    <w:rsid w:val="001B006A"/>
    <w:rsid w:val="001B7F74"/>
    <w:rsid w:val="001C0152"/>
    <w:rsid w:val="001C1036"/>
    <w:rsid w:val="001C4C44"/>
    <w:rsid w:val="001C678B"/>
    <w:rsid w:val="001D0E69"/>
    <w:rsid w:val="001D60A6"/>
    <w:rsid w:val="001D6791"/>
    <w:rsid w:val="001D7AC8"/>
    <w:rsid w:val="001E61FC"/>
    <w:rsid w:val="001F6CA9"/>
    <w:rsid w:val="00201000"/>
    <w:rsid w:val="00202DE4"/>
    <w:rsid w:val="002125F4"/>
    <w:rsid w:val="00221C73"/>
    <w:rsid w:val="002243DC"/>
    <w:rsid w:val="0023013B"/>
    <w:rsid w:val="002302FB"/>
    <w:rsid w:val="00231FF6"/>
    <w:rsid w:val="00233D92"/>
    <w:rsid w:val="002416FC"/>
    <w:rsid w:val="00251559"/>
    <w:rsid w:val="00252806"/>
    <w:rsid w:val="0025334B"/>
    <w:rsid w:val="00253BBE"/>
    <w:rsid w:val="00262B0F"/>
    <w:rsid w:val="00267EEE"/>
    <w:rsid w:val="002748C4"/>
    <w:rsid w:val="00274B5C"/>
    <w:rsid w:val="0027512E"/>
    <w:rsid w:val="00276F3D"/>
    <w:rsid w:val="00286121"/>
    <w:rsid w:val="002970A8"/>
    <w:rsid w:val="00297EAE"/>
    <w:rsid w:val="002A08D3"/>
    <w:rsid w:val="002B101B"/>
    <w:rsid w:val="002B4EC8"/>
    <w:rsid w:val="002B693B"/>
    <w:rsid w:val="002C13AA"/>
    <w:rsid w:val="002C27B6"/>
    <w:rsid w:val="002C2ACD"/>
    <w:rsid w:val="002C62F5"/>
    <w:rsid w:val="002C7BBB"/>
    <w:rsid w:val="002D12A3"/>
    <w:rsid w:val="002D3800"/>
    <w:rsid w:val="002D6DDE"/>
    <w:rsid w:val="002E277C"/>
    <w:rsid w:val="002E3049"/>
    <w:rsid w:val="002F4FAF"/>
    <w:rsid w:val="00300204"/>
    <w:rsid w:val="00300F4E"/>
    <w:rsid w:val="00301098"/>
    <w:rsid w:val="00306554"/>
    <w:rsid w:val="00313B3D"/>
    <w:rsid w:val="0031623B"/>
    <w:rsid w:val="003164B7"/>
    <w:rsid w:val="0032093E"/>
    <w:rsid w:val="00320E45"/>
    <w:rsid w:val="00325C07"/>
    <w:rsid w:val="00327ECE"/>
    <w:rsid w:val="00327FA6"/>
    <w:rsid w:val="00331C3D"/>
    <w:rsid w:val="00332F8A"/>
    <w:rsid w:val="003371EE"/>
    <w:rsid w:val="00343575"/>
    <w:rsid w:val="00351D66"/>
    <w:rsid w:val="003528FE"/>
    <w:rsid w:val="00355802"/>
    <w:rsid w:val="00366383"/>
    <w:rsid w:val="00371A21"/>
    <w:rsid w:val="00381338"/>
    <w:rsid w:val="00382F81"/>
    <w:rsid w:val="00384669"/>
    <w:rsid w:val="00390648"/>
    <w:rsid w:val="00395729"/>
    <w:rsid w:val="003A25EE"/>
    <w:rsid w:val="003B0CC6"/>
    <w:rsid w:val="003B1BC5"/>
    <w:rsid w:val="003C3F43"/>
    <w:rsid w:val="003C43DC"/>
    <w:rsid w:val="003D534C"/>
    <w:rsid w:val="003D56CC"/>
    <w:rsid w:val="003D7030"/>
    <w:rsid w:val="003E1181"/>
    <w:rsid w:val="003E52C5"/>
    <w:rsid w:val="003E7304"/>
    <w:rsid w:val="003F3E24"/>
    <w:rsid w:val="003F4A90"/>
    <w:rsid w:val="003F600D"/>
    <w:rsid w:val="003F73A9"/>
    <w:rsid w:val="00405B0B"/>
    <w:rsid w:val="004107EF"/>
    <w:rsid w:val="00415D2B"/>
    <w:rsid w:val="00423EA0"/>
    <w:rsid w:val="004261D5"/>
    <w:rsid w:val="00426DB9"/>
    <w:rsid w:val="00441224"/>
    <w:rsid w:val="00445ED5"/>
    <w:rsid w:val="00453E0D"/>
    <w:rsid w:val="00454573"/>
    <w:rsid w:val="0048146B"/>
    <w:rsid w:val="0048546A"/>
    <w:rsid w:val="00486BEF"/>
    <w:rsid w:val="004919CC"/>
    <w:rsid w:val="00492047"/>
    <w:rsid w:val="004B0791"/>
    <w:rsid w:val="004B286F"/>
    <w:rsid w:val="004B4407"/>
    <w:rsid w:val="004B5A33"/>
    <w:rsid w:val="004B5F1A"/>
    <w:rsid w:val="004B62AF"/>
    <w:rsid w:val="004C27E8"/>
    <w:rsid w:val="004E7C3E"/>
    <w:rsid w:val="00501C2A"/>
    <w:rsid w:val="005051D7"/>
    <w:rsid w:val="00505CFB"/>
    <w:rsid w:val="00505DBB"/>
    <w:rsid w:val="0051566B"/>
    <w:rsid w:val="0052022B"/>
    <w:rsid w:val="0052091D"/>
    <w:rsid w:val="005262BE"/>
    <w:rsid w:val="00527D36"/>
    <w:rsid w:val="00534025"/>
    <w:rsid w:val="00535CE7"/>
    <w:rsid w:val="005514EF"/>
    <w:rsid w:val="00553953"/>
    <w:rsid w:val="00555E6E"/>
    <w:rsid w:val="00563BB3"/>
    <w:rsid w:val="00567811"/>
    <w:rsid w:val="005728A0"/>
    <w:rsid w:val="005730F7"/>
    <w:rsid w:val="00573D28"/>
    <w:rsid w:val="00574794"/>
    <w:rsid w:val="0057492E"/>
    <w:rsid w:val="00575921"/>
    <w:rsid w:val="00581F3C"/>
    <w:rsid w:val="0058304F"/>
    <w:rsid w:val="005836B6"/>
    <w:rsid w:val="00591240"/>
    <w:rsid w:val="00594FAA"/>
    <w:rsid w:val="005A2D9B"/>
    <w:rsid w:val="005A706F"/>
    <w:rsid w:val="005B3AD9"/>
    <w:rsid w:val="005B4823"/>
    <w:rsid w:val="005B6080"/>
    <w:rsid w:val="005B608F"/>
    <w:rsid w:val="005E0BA4"/>
    <w:rsid w:val="005E481B"/>
    <w:rsid w:val="005E4EA4"/>
    <w:rsid w:val="005E50C1"/>
    <w:rsid w:val="005E6EF6"/>
    <w:rsid w:val="00600C7F"/>
    <w:rsid w:val="0060303C"/>
    <w:rsid w:val="00603BA0"/>
    <w:rsid w:val="0061510F"/>
    <w:rsid w:val="00615B36"/>
    <w:rsid w:val="006211EC"/>
    <w:rsid w:val="00623CC9"/>
    <w:rsid w:val="00630853"/>
    <w:rsid w:val="00631F63"/>
    <w:rsid w:val="00636979"/>
    <w:rsid w:val="006420AE"/>
    <w:rsid w:val="006427A7"/>
    <w:rsid w:val="0064684E"/>
    <w:rsid w:val="0064693D"/>
    <w:rsid w:val="00650FB7"/>
    <w:rsid w:val="006517D9"/>
    <w:rsid w:val="006532DB"/>
    <w:rsid w:val="00655563"/>
    <w:rsid w:val="00671CD6"/>
    <w:rsid w:val="00671F47"/>
    <w:rsid w:val="00674131"/>
    <w:rsid w:val="00681E2E"/>
    <w:rsid w:val="006875B8"/>
    <w:rsid w:val="006948BF"/>
    <w:rsid w:val="006A3FE3"/>
    <w:rsid w:val="006A4AC1"/>
    <w:rsid w:val="006A5429"/>
    <w:rsid w:val="006B52AB"/>
    <w:rsid w:val="006C11B5"/>
    <w:rsid w:val="006C2189"/>
    <w:rsid w:val="006C4B30"/>
    <w:rsid w:val="006D0B08"/>
    <w:rsid w:val="006D457D"/>
    <w:rsid w:val="006D4C84"/>
    <w:rsid w:val="006E1372"/>
    <w:rsid w:val="006E333D"/>
    <w:rsid w:val="006E4C8B"/>
    <w:rsid w:val="006F37F3"/>
    <w:rsid w:val="00706F4B"/>
    <w:rsid w:val="007130C1"/>
    <w:rsid w:val="007170E7"/>
    <w:rsid w:val="0072154F"/>
    <w:rsid w:val="00731429"/>
    <w:rsid w:val="00743DDB"/>
    <w:rsid w:val="00745503"/>
    <w:rsid w:val="00745648"/>
    <w:rsid w:val="00747960"/>
    <w:rsid w:val="007508DF"/>
    <w:rsid w:val="0075379C"/>
    <w:rsid w:val="007576FF"/>
    <w:rsid w:val="00761810"/>
    <w:rsid w:val="007639F9"/>
    <w:rsid w:val="00764F68"/>
    <w:rsid w:val="00770D96"/>
    <w:rsid w:val="00772178"/>
    <w:rsid w:val="00773405"/>
    <w:rsid w:val="00773BE4"/>
    <w:rsid w:val="007749F9"/>
    <w:rsid w:val="00787906"/>
    <w:rsid w:val="00792553"/>
    <w:rsid w:val="00795DD0"/>
    <w:rsid w:val="007A4050"/>
    <w:rsid w:val="007A6A6C"/>
    <w:rsid w:val="007B0FF7"/>
    <w:rsid w:val="007B751D"/>
    <w:rsid w:val="007C0FF6"/>
    <w:rsid w:val="007D0C92"/>
    <w:rsid w:val="007D65F1"/>
    <w:rsid w:val="007E2D8F"/>
    <w:rsid w:val="007E72EE"/>
    <w:rsid w:val="007E73D1"/>
    <w:rsid w:val="007F1544"/>
    <w:rsid w:val="007F1BF1"/>
    <w:rsid w:val="007F60CE"/>
    <w:rsid w:val="007F62BC"/>
    <w:rsid w:val="00803617"/>
    <w:rsid w:val="0080586B"/>
    <w:rsid w:val="00813E46"/>
    <w:rsid w:val="00822DD3"/>
    <w:rsid w:val="00830013"/>
    <w:rsid w:val="00831BB2"/>
    <w:rsid w:val="00841555"/>
    <w:rsid w:val="008461AA"/>
    <w:rsid w:val="008461B1"/>
    <w:rsid w:val="008466A5"/>
    <w:rsid w:val="00853EE1"/>
    <w:rsid w:val="00855D30"/>
    <w:rsid w:val="00861236"/>
    <w:rsid w:val="008622F5"/>
    <w:rsid w:val="00867800"/>
    <w:rsid w:val="00870795"/>
    <w:rsid w:val="00870AC2"/>
    <w:rsid w:val="008711B8"/>
    <w:rsid w:val="0087286B"/>
    <w:rsid w:val="00881B74"/>
    <w:rsid w:val="00883029"/>
    <w:rsid w:val="0088458F"/>
    <w:rsid w:val="008A0A3B"/>
    <w:rsid w:val="008B49FC"/>
    <w:rsid w:val="008C1354"/>
    <w:rsid w:val="008C6E89"/>
    <w:rsid w:val="008E2F50"/>
    <w:rsid w:val="008E6C5B"/>
    <w:rsid w:val="008F021B"/>
    <w:rsid w:val="00902C19"/>
    <w:rsid w:val="00906203"/>
    <w:rsid w:val="00907F74"/>
    <w:rsid w:val="00913200"/>
    <w:rsid w:val="00922EC5"/>
    <w:rsid w:val="00926A41"/>
    <w:rsid w:val="0093194E"/>
    <w:rsid w:val="009335F5"/>
    <w:rsid w:val="00937971"/>
    <w:rsid w:val="00951781"/>
    <w:rsid w:val="0095195A"/>
    <w:rsid w:val="009544DA"/>
    <w:rsid w:val="009552A0"/>
    <w:rsid w:val="00955C55"/>
    <w:rsid w:val="00956B35"/>
    <w:rsid w:val="00964EAD"/>
    <w:rsid w:val="00966913"/>
    <w:rsid w:val="00970AE3"/>
    <w:rsid w:val="009758C3"/>
    <w:rsid w:val="0098217A"/>
    <w:rsid w:val="00985CBA"/>
    <w:rsid w:val="00995099"/>
    <w:rsid w:val="00997EFB"/>
    <w:rsid w:val="009A00F8"/>
    <w:rsid w:val="009A4EA7"/>
    <w:rsid w:val="009A6853"/>
    <w:rsid w:val="009B1DEA"/>
    <w:rsid w:val="009B535E"/>
    <w:rsid w:val="009C0B15"/>
    <w:rsid w:val="009C0FA2"/>
    <w:rsid w:val="009C2243"/>
    <w:rsid w:val="009C58B1"/>
    <w:rsid w:val="009C6CA9"/>
    <w:rsid w:val="009D2FBA"/>
    <w:rsid w:val="009D7877"/>
    <w:rsid w:val="009E070A"/>
    <w:rsid w:val="009E19D4"/>
    <w:rsid w:val="009E2826"/>
    <w:rsid w:val="009E3AA5"/>
    <w:rsid w:val="009E735B"/>
    <w:rsid w:val="009E7D5A"/>
    <w:rsid w:val="009F45CA"/>
    <w:rsid w:val="009F4EC8"/>
    <w:rsid w:val="009F7626"/>
    <w:rsid w:val="009F7DBA"/>
    <w:rsid w:val="00A01948"/>
    <w:rsid w:val="00A06F33"/>
    <w:rsid w:val="00A10B37"/>
    <w:rsid w:val="00A12363"/>
    <w:rsid w:val="00A17D1C"/>
    <w:rsid w:val="00A17FA2"/>
    <w:rsid w:val="00A21167"/>
    <w:rsid w:val="00A2670D"/>
    <w:rsid w:val="00A3418C"/>
    <w:rsid w:val="00A45BED"/>
    <w:rsid w:val="00A47148"/>
    <w:rsid w:val="00A56C8D"/>
    <w:rsid w:val="00A61E57"/>
    <w:rsid w:val="00A62228"/>
    <w:rsid w:val="00A64E11"/>
    <w:rsid w:val="00A7364B"/>
    <w:rsid w:val="00A7412C"/>
    <w:rsid w:val="00A769D1"/>
    <w:rsid w:val="00A80841"/>
    <w:rsid w:val="00A90942"/>
    <w:rsid w:val="00AB06B9"/>
    <w:rsid w:val="00AB072B"/>
    <w:rsid w:val="00AB683A"/>
    <w:rsid w:val="00AB79DF"/>
    <w:rsid w:val="00AC79ED"/>
    <w:rsid w:val="00AC7A5E"/>
    <w:rsid w:val="00AD00DC"/>
    <w:rsid w:val="00AE102F"/>
    <w:rsid w:val="00AE500D"/>
    <w:rsid w:val="00AF0A68"/>
    <w:rsid w:val="00AF2FCF"/>
    <w:rsid w:val="00AF39F0"/>
    <w:rsid w:val="00B16720"/>
    <w:rsid w:val="00B24936"/>
    <w:rsid w:val="00B34F6C"/>
    <w:rsid w:val="00B375CB"/>
    <w:rsid w:val="00B419C0"/>
    <w:rsid w:val="00B45EB9"/>
    <w:rsid w:val="00B464F9"/>
    <w:rsid w:val="00B46FFA"/>
    <w:rsid w:val="00B47FBB"/>
    <w:rsid w:val="00B52FF8"/>
    <w:rsid w:val="00B60396"/>
    <w:rsid w:val="00B61236"/>
    <w:rsid w:val="00B62C58"/>
    <w:rsid w:val="00B6597C"/>
    <w:rsid w:val="00B662D7"/>
    <w:rsid w:val="00B729FA"/>
    <w:rsid w:val="00B774DE"/>
    <w:rsid w:val="00B81190"/>
    <w:rsid w:val="00B81497"/>
    <w:rsid w:val="00B90D7D"/>
    <w:rsid w:val="00B91B9D"/>
    <w:rsid w:val="00B93B6C"/>
    <w:rsid w:val="00B97922"/>
    <w:rsid w:val="00BA2899"/>
    <w:rsid w:val="00BA2928"/>
    <w:rsid w:val="00BA3978"/>
    <w:rsid w:val="00BA5EB2"/>
    <w:rsid w:val="00BA6680"/>
    <w:rsid w:val="00BB117C"/>
    <w:rsid w:val="00BB6256"/>
    <w:rsid w:val="00BB771F"/>
    <w:rsid w:val="00BC140B"/>
    <w:rsid w:val="00BC320B"/>
    <w:rsid w:val="00BC4702"/>
    <w:rsid w:val="00BC4E18"/>
    <w:rsid w:val="00BC5CAF"/>
    <w:rsid w:val="00BC6B00"/>
    <w:rsid w:val="00BD062A"/>
    <w:rsid w:val="00BE77FD"/>
    <w:rsid w:val="00BF20C3"/>
    <w:rsid w:val="00BF2A3B"/>
    <w:rsid w:val="00BF49AC"/>
    <w:rsid w:val="00C0116E"/>
    <w:rsid w:val="00C02819"/>
    <w:rsid w:val="00C05109"/>
    <w:rsid w:val="00C052A3"/>
    <w:rsid w:val="00C061A3"/>
    <w:rsid w:val="00C06784"/>
    <w:rsid w:val="00C070AB"/>
    <w:rsid w:val="00C143C6"/>
    <w:rsid w:val="00C15019"/>
    <w:rsid w:val="00C202CF"/>
    <w:rsid w:val="00C24BF4"/>
    <w:rsid w:val="00C338F0"/>
    <w:rsid w:val="00C36549"/>
    <w:rsid w:val="00C37F41"/>
    <w:rsid w:val="00C410A2"/>
    <w:rsid w:val="00C430DF"/>
    <w:rsid w:val="00C43352"/>
    <w:rsid w:val="00C43E43"/>
    <w:rsid w:val="00C52F0B"/>
    <w:rsid w:val="00C535F5"/>
    <w:rsid w:val="00C60358"/>
    <w:rsid w:val="00C71CF8"/>
    <w:rsid w:val="00C73A55"/>
    <w:rsid w:val="00C76B84"/>
    <w:rsid w:val="00C81487"/>
    <w:rsid w:val="00C851BF"/>
    <w:rsid w:val="00C87741"/>
    <w:rsid w:val="00C9201F"/>
    <w:rsid w:val="00C94476"/>
    <w:rsid w:val="00C96B12"/>
    <w:rsid w:val="00C975BD"/>
    <w:rsid w:val="00CA408E"/>
    <w:rsid w:val="00CB1107"/>
    <w:rsid w:val="00CB195F"/>
    <w:rsid w:val="00CB411E"/>
    <w:rsid w:val="00CC0691"/>
    <w:rsid w:val="00CD2DD3"/>
    <w:rsid w:val="00CD336A"/>
    <w:rsid w:val="00CD4E6F"/>
    <w:rsid w:val="00CD59B3"/>
    <w:rsid w:val="00CE1EA1"/>
    <w:rsid w:val="00CE5C9C"/>
    <w:rsid w:val="00CE73DB"/>
    <w:rsid w:val="00CF0129"/>
    <w:rsid w:val="00CF1F50"/>
    <w:rsid w:val="00D02E5E"/>
    <w:rsid w:val="00D0645C"/>
    <w:rsid w:val="00D113B1"/>
    <w:rsid w:val="00D1268C"/>
    <w:rsid w:val="00D139E7"/>
    <w:rsid w:val="00D158CD"/>
    <w:rsid w:val="00D17C17"/>
    <w:rsid w:val="00D20785"/>
    <w:rsid w:val="00D22BD3"/>
    <w:rsid w:val="00D2740C"/>
    <w:rsid w:val="00D318F1"/>
    <w:rsid w:val="00D3387D"/>
    <w:rsid w:val="00D37B86"/>
    <w:rsid w:val="00D52C5C"/>
    <w:rsid w:val="00D52E5D"/>
    <w:rsid w:val="00D60B75"/>
    <w:rsid w:val="00D61FF2"/>
    <w:rsid w:val="00D6213F"/>
    <w:rsid w:val="00D63484"/>
    <w:rsid w:val="00D718AF"/>
    <w:rsid w:val="00D85D13"/>
    <w:rsid w:val="00D8710A"/>
    <w:rsid w:val="00D90580"/>
    <w:rsid w:val="00D943FB"/>
    <w:rsid w:val="00D9765B"/>
    <w:rsid w:val="00DA277D"/>
    <w:rsid w:val="00DA6395"/>
    <w:rsid w:val="00DB1429"/>
    <w:rsid w:val="00DB6B56"/>
    <w:rsid w:val="00DB6E3C"/>
    <w:rsid w:val="00DB77B1"/>
    <w:rsid w:val="00DD0249"/>
    <w:rsid w:val="00DE4FBC"/>
    <w:rsid w:val="00DE6FE2"/>
    <w:rsid w:val="00DE71E5"/>
    <w:rsid w:val="00DF1ECB"/>
    <w:rsid w:val="00E0122B"/>
    <w:rsid w:val="00E10BCE"/>
    <w:rsid w:val="00E131BD"/>
    <w:rsid w:val="00E151CC"/>
    <w:rsid w:val="00E21AB5"/>
    <w:rsid w:val="00E228C5"/>
    <w:rsid w:val="00E232FC"/>
    <w:rsid w:val="00E302D0"/>
    <w:rsid w:val="00E32602"/>
    <w:rsid w:val="00E35918"/>
    <w:rsid w:val="00E40396"/>
    <w:rsid w:val="00E430DE"/>
    <w:rsid w:val="00E43B30"/>
    <w:rsid w:val="00E72EDD"/>
    <w:rsid w:val="00E73C19"/>
    <w:rsid w:val="00E752D4"/>
    <w:rsid w:val="00E83FB6"/>
    <w:rsid w:val="00E84068"/>
    <w:rsid w:val="00E85FDA"/>
    <w:rsid w:val="00E86A85"/>
    <w:rsid w:val="00E87F46"/>
    <w:rsid w:val="00EA0D0D"/>
    <w:rsid w:val="00EA75D6"/>
    <w:rsid w:val="00EB0605"/>
    <w:rsid w:val="00EC29BC"/>
    <w:rsid w:val="00EC4DB4"/>
    <w:rsid w:val="00EE2505"/>
    <w:rsid w:val="00EE26D9"/>
    <w:rsid w:val="00EE339B"/>
    <w:rsid w:val="00EE420D"/>
    <w:rsid w:val="00EE44DC"/>
    <w:rsid w:val="00EE637E"/>
    <w:rsid w:val="00EF4FB8"/>
    <w:rsid w:val="00F01385"/>
    <w:rsid w:val="00F0373C"/>
    <w:rsid w:val="00F038D7"/>
    <w:rsid w:val="00F06902"/>
    <w:rsid w:val="00F14B6D"/>
    <w:rsid w:val="00F14BCF"/>
    <w:rsid w:val="00F20BBB"/>
    <w:rsid w:val="00F41FDA"/>
    <w:rsid w:val="00F42CCB"/>
    <w:rsid w:val="00F45E07"/>
    <w:rsid w:val="00F5722C"/>
    <w:rsid w:val="00F60044"/>
    <w:rsid w:val="00F60D48"/>
    <w:rsid w:val="00F612F0"/>
    <w:rsid w:val="00F66928"/>
    <w:rsid w:val="00F71B5D"/>
    <w:rsid w:val="00F84CC6"/>
    <w:rsid w:val="00F85E2F"/>
    <w:rsid w:val="00F869FD"/>
    <w:rsid w:val="00F92163"/>
    <w:rsid w:val="00F9350D"/>
    <w:rsid w:val="00F93CEC"/>
    <w:rsid w:val="00F96296"/>
    <w:rsid w:val="00FA0788"/>
    <w:rsid w:val="00FA1738"/>
    <w:rsid w:val="00FA2A80"/>
    <w:rsid w:val="00FA3306"/>
    <w:rsid w:val="00FB35EC"/>
    <w:rsid w:val="00FC5051"/>
    <w:rsid w:val="00FC63AE"/>
    <w:rsid w:val="00FD1F09"/>
    <w:rsid w:val="00FD47C5"/>
    <w:rsid w:val="00FE0CA6"/>
    <w:rsid w:val="00FE29FE"/>
    <w:rsid w:val="00FE6F91"/>
    <w:rsid w:val="00FF0A52"/>
    <w:rsid w:val="00FF7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575BC7C8-06F2-4A91-8713-A55C6F39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57781547">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466464937">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612">
      <w:bodyDiv w:val="1"/>
      <w:marLeft w:val="0"/>
      <w:marRight w:val="0"/>
      <w:marTop w:val="0"/>
      <w:marBottom w:val="0"/>
      <w:divBdr>
        <w:top w:val="none" w:sz="0" w:space="0" w:color="auto"/>
        <w:left w:val="none" w:sz="0" w:space="0" w:color="auto"/>
        <w:bottom w:val="none" w:sz="0" w:space="0" w:color="auto"/>
        <w:right w:val="none" w:sz="0" w:space="0" w:color="auto"/>
      </w:divBdr>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DA14F-8FAE-4C5E-926A-2EBDB7A1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6281</TotalTime>
  <Pages>19</Pages>
  <Words>6364</Words>
  <Characters>35006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19</cp:revision>
  <dcterms:created xsi:type="dcterms:W3CDTF">2023-03-20T10:24:00Z</dcterms:created>
  <dcterms:modified xsi:type="dcterms:W3CDTF">2023-04-13T13:43:00Z</dcterms:modified>
</cp:coreProperties>
</file>