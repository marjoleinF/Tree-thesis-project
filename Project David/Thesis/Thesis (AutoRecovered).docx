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5065A606" w:rsidR="00B52FF8" w:rsidRDefault="00731429" w:rsidP="00177C72">
      <w:pPr>
        <w:ind w:firstLine="708"/>
        <w:rPr>
          <w:lang w:val="en-US"/>
        </w:rPr>
      </w:pPr>
      <w:r>
        <w:rPr>
          <w:lang w:val="en-US"/>
        </w:rPr>
        <w:t>In the field of</w:t>
      </w:r>
      <w:r w:rsidR="00C02819">
        <w:rPr>
          <w:lang w:val="en-US"/>
        </w:rPr>
        <w:t xml:space="preserve"> predictive modeling</w:t>
      </w:r>
      <w:r>
        <w:rPr>
          <w:lang w:val="en-US"/>
        </w:rPr>
        <w:t>, the relationship between accuracy and interpretability is often seen as a trade-off.</w:t>
      </w:r>
      <w:r w:rsidR="00080098" w:rsidRPr="00080098">
        <w:rPr>
          <w:lang w:val="en-US"/>
        </w:rPr>
        <w:t xml:space="preserve"> </w:t>
      </w:r>
      <w:commentRangeStart w:id="0"/>
      <w:commentRangeStart w:id="1"/>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w:t>
      </w:r>
      <w:commentRangeEnd w:id="0"/>
      <w:r w:rsidR="00BC140B">
        <w:rPr>
          <w:rStyle w:val="CommentReference"/>
        </w:rPr>
        <w:commentReference w:id="0"/>
      </w:r>
      <w:commentRangeEnd w:id="1"/>
      <w:r w:rsidR="0002047A">
        <w:rPr>
          <w:rStyle w:val="CommentReference"/>
        </w:rPr>
        <w:commentReference w:id="1"/>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0DD37AC4" w:rsidR="00B52FF8" w:rsidRDefault="00EE44DC" w:rsidP="00BD062A">
      <w:pPr>
        <w:ind w:firstLine="708"/>
        <w:rPr>
          <w:lang w:val="en-GB"/>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were wrongly accused of making fraudulent benefit claims, </w:t>
      </w:r>
      <w:r w:rsidR="00B52FF8">
        <w:rPr>
          <w:lang w:val="en-US"/>
        </w:rPr>
        <w:t>(</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AB683A">
        <w:rPr>
          <w:lang w:val="en-US"/>
        </w:rPr>
        <w:t xml:space="preserve"> (AI)</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w:t>
      </w:r>
      <w:r w:rsidR="00B46FFA">
        <w:rPr>
          <w:lang w:val="en-US"/>
        </w:rPr>
        <w:t xml:space="preserve"> With the recent developments in language models like </w:t>
      </w:r>
      <w:proofErr w:type="spellStart"/>
      <w:r w:rsidR="00B46FFA">
        <w:rPr>
          <w:lang w:val="en-US"/>
        </w:rPr>
        <w:t>chatGPT</w:t>
      </w:r>
      <w:proofErr w:type="spellEnd"/>
      <w:r w:rsidR="00B46FFA">
        <w:rPr>
          <w:lang w:val="en-US"/>
        </w:rPr>
        <w:t xml:space="preserve"> by </w:t>
      </w:r>
      <w:proofErr w:type="spellStart"/>
      <w:r w:rsidR="00B46FFA">
        <w:rPr>
          <w:lang w:val="en-US"/>
        </w:rPr>
        <w:t>OpenAI</w:t>
      </w:r>
      <w:proofErr w:type="spellEnd"/>
      <w:r w:rsidR="00AB683A">
        <w:rPr>
          <w:lang w:val="en-US"/>
        </w:rPr>
        <w:t xml:space="preserve"> (2022)</w:t>
      </w:r>
      <w:r w:rsidR="00B46FFA">
        <w:rPr>
          <w:lang w:val="en-US"/>
        </w:rPr>
        <w:t xml:space="preserve">, </w:t>
      </w:r>
      <w:r w:rsidR="00AB683A">
        <w:rPr>
          <w:lang w:val="en-US"/>
        </w:rPr>
        <w:t xml:space="preserve">it seems </w:t>
      </w:r>
      <w:r w:rsidR="000E399F">
        <w:rPr>
          <w:lang w:val="en-US"/>
        </w:rPr>
        <w:t>that the growth of the importance of algorithms in society is not slowing down (</w:t>
      </w:r>
      <w:r w:rsidR="0002047A">
        <w:rPr>
          <w:lang w:val="en-US"/>
        </w:rPr>
        <w:t>Future of Life Institute, n.d.)</w:t>
      </w:r>
      <w:r w:rsidR="000E399F">
        <w:rPr>
          <w:lang w:val="en-US"/>
        </w:rPr>
        <w:t>.</w:t>
      </w:r>
      <w:r w:rsidR="0002047A">
        <w:rPr>
          <w:lang w:val="en-US"/>
        </w:rPr>
        <w:t xml:space="preserve"> While highly accurate black box models are very useful, the call for models with higher interpretability is valid and cannot be ignored. The road to interpretability has two directions: </w:t>
      </w:r>
      <w:proofErr w:type="gramStart"/>
      <w:r w:rsidR="0002047A">
        <w:rPr>
          <w:lang w:val="en-US"/>
        </w:rPr>
        <w:t>Post-hoc</w:t>
      </w:r>
      <w:proofErr w:type="gramEnd"/>
      <w:r w:rsidR="0002047A">
        <w:rPr>
          <w:lang w:val="en-US"/>
        </w:rPr>
        <w:t xml:space="preserve"> explanation tools, and</w:t>
      </w:r>
      <w:r w:rsidR="0002047A" w:rsidRPr="0002047A">
        <w:rPr>
          <w:lang w:val="en-GB"/>
        </w:rPr>
        <w:t xml:space="preserve"> inherently interpretable models.</w:t>
      </w:r>
    </w:p>
    <w:p w14:paraId="05196BF3" w14:textId="2112FACC" w:rsidR="00AE102F" w:rsidRPr="00AE102F" w:rsidRDefault="00AE102F" w:rsidP="00BD062A">
      <w:pPr>
        <w:ind w:firstLine="708"/>
        <w:rPr>
          <w:b/>
          <w:bCs/>
          <w:lang w:val="en-GB"/>
        </w:rPr>
      </w:pPr>
      <w:r>
        <w:rPr>
          <w:b/>
          <w:bCs/>
          <w:lang w:val="en-GB"/>
        </w:rPr>
        <w:t>Self driving cars, radiology, protein structures</w:t>
      </w:r>
    </w:p>
    <w:p w14:paraId="0220B7FE" w14:textId="46631247" w:rsidR="00221C73" w:rsidRDefault="005E6EF6" w:rsidP="005A706F">
      <w:pPr>
        <w:ind w:firstLine="708"/>
        <w:rPr>
          <w:lang w:val="en-US"/>
        </w:rPr>
      </w:pPr>
      <w:r>
        <w:rPr>
          <w:lang w:val="en-US"/>
        </w:rPr>
        <w:t>In practice, post-hoc explanation techniques that attempt to interpret black box models are used</w:t>
      </w:r>
      <w:r w:rsidR="0002047A">
        <w:rPr>
          <w:lang w:val="en-US"/>
        </w:rPr>
        <w:t xml:space="preserve"> often</w:t>
      </w:r>
      <w:r>
        <w:rPr>
          <w:lang w:val="en-US"/>
        </w:rPr>
        <w:t xml:space="preserve">.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they are often over-trust</w:t>
      </w:r>
      <w:r w:rsidR="00CE73DB">
        <w:rPr>
          <w:lang w:val="en-US"/>
        </w:rPr>
        <w:t>ed</w:t>
      </w:r>
      <w:r w:rsidR="00505CFB">
        <w:rPr>
          <w:lang w:val="en-US"/>
        </w:rPr>
        <w:t xml:space="preserve">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E9EB471" w:rsidR="00B52FF8" w:rsidRDefault="00C02819" w:rsidP="00A61E57">
      <w:pPr>
        <w:ind w:left="708"/>
        <w:rPr>
          <w:lang w:val="en-US"/>
        </w:rPr>
      </w:pPr>
      <w:r>
        <w:rPr>
          <w:lang w:val="en-US"/>
        </w:rPr>
        <w:t>“</w:t>
      </w:r>
      <w:r w:rsidR="00D17C17"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00D17C17" w:rsidRPr="00D17C17">
        <w:rPr>
          <w:lang w:val="en-US"/>
        </w:rPr>
        <w:t>. In those cases, the accuracy/interpretability tradeoff is reversed – more interpretability leads to better overall accuracy</w:t>
      </w:r>
      <w:r w:rsidR="00D17C17">
        <w:rPr>
          <w:lang w:val="en-US"/>
        </w:rPr>
        <w:t>, not worse</w:t>
      </w:r>
      <w:r w:rsidR="00221C73">
        <w:rPr>
          <w:lang w:val="en-US"/>
        </w:rPr>
        <w:t>.</w:t>
      </w:r>
      <w:r>
        <w:rPr>
          <w:lang w:val="en-US"/>
        </w:rPr>
        <w:t>”</w:t>
      </w:r>
    </w:p>
    <w:p w14:paraId="42B34101" w14:textId="0AA9FA7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w:t>
      </w:r>
      <w:r w:rsidR="002D6DDE">
        <w:rPr>
          <w:lang w:val="en-US"/>
        </w:rPr>
        <w:t xml:space="preserve"> Classification </w:t>
      </w:r>
      <w:proofErr w:type="gramStart"/>
      <w:r w:rsidR="002D6DDE">
        <w:rPr>
          <w:lang w:val="en-US"/>
        </w:rPr>
        <w:t>And</w:t>
      </w:r>
      <w:proofErr w:type="gramEnd"/>
      <w:r w:rsidR="002D6DDE">
        <w:rPr>
          <w:lang w:val="en-US"/>
        </w:rPr>
        <w:t xml:space="preserve"> Regression Trees</w:t>
      </w:r>
      <w:r w:rsidR="009C0FA2">
        <w:rPr>
          <w:lang w:val="en-US"/>
        </w:rPr>
        <w:t xml:space="preserve"> </w:t>
      </w:r>
      <w:r w:rsidR="002D6DDE">
        <w:rPr>
          <w:lang w:val="en-US"/>
        </w:rPr>
        <w:t>(</w:t>
      </w:r>
      <w:r w:rsidR="009C0FA2">
        <w:rPr>
          <w:lang w:val="en-US"/>
        </w:rPr>
        <w:t>CART</w:t>
      </w:r>
      <w:r w:rsidR="002D6DDE">
        <w:rPr>
          <w:lang w:val="en-US"/>
        </w:rPr>
        <w:t>)</w:t>
      </w:r>
      <w:r w:rsidR="009C0FA2">
        <w:rPr>
          <w:lang w:val="en-US"/>
        </w:rPr>
        <w:t xml:space="preserve">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5FA6B97D" w14:textId="1A26E441" w:rsidR="00B46FFA" w:rsidRDefault="00B46FFA" w:rsidP="00381338">
      <w:pPr>
        <w:rPr>
          <w:lang w:val="en-US"/>
        </w:rPr>
      </w:pPr>
    </w:p>
    <w:p w14:paraId="7DC13D74" w14:textId="2E99DA86" w:rsidR="00371A21" w:rsidRPr="0002047A" w:rsidRDefault="002302FB" w:rsidP="0002047A">
      <w:pPr>
        <w:rPr>
          <w:b/>
          <w:lang w:val="en-US"/>
        </w:rPr>
      </w:pPr>
      <w:r>
        <w:rPr>
          <w:b/>
          <w:lang w:val="en-US"/>
        </w:rPr>
        <w:t>Born-Again Trees</w:t>
      </w:r>
    </w:p>
    <w:p w14:paraId="2A56D39A" w14:textId="1986B157" w:rsidR="00371A21" w:rsidRDefault="00371A21" w:rsidP="00371A21">
      <w:pPr>
        <w:ind w:firstLine="360"/>
        <w:rPr>
          <w:lang w:val="en-US"/>
        </w:rPr>
      </w:pPr>
      <w:r>
        <w:rPr>
          <w:lang w:val="en-US"/>
        </w:rPr>
        <w:t xml:space="preserve">In 1996, </w:t>
      </w:r>
      <w:proofErr w:type="spellStart"/>
      <w:r>
        <w:rPr>
          <w:lang w:val="en-US"/>
        </w:rPr>
        <w:t>Breiman</w:t>
      </w:r>
      <w:proofErr w:type="spellEnd"/>
      <w:r>
        <w:rPr>
          <w:lang w:val="en-US"/>
        </w:rPr>
        <w:t xml:space="preserve"> and Shang introduced </w:t>
      </w:r>
      <w:r w:rsidR="0080586B">
        <w:rPr>
          <w:lang w:val="en-US"/>
        </w:rPr>
        <w:t xml:space="preserve">a manner to use a highly accurate black box model to improve the accuracy of an interpretable glass box model: </w:t>
      </w:r>
      <w:r>
        <w:rPr>
          <w:lang w:val="en-US"/>
        </w:rPr>
        <w:t xml:space="preserve">the Born-Again (BA) tree algorithm. The BA approach </w:t>
      </w:r>
      <w:r w:rsidR="00B774DE">
        <w:rPr>
          <w:lang w:val="en-US"/>
        </w:rPr>
        <w:t>allows the user to create a single tree model, which</w:t>
      </w:r>
      <w:r w:rsidRPr="00371A21">
        <w:rPr>
          <w:lang w:val="en-US"/>
        </w:rPr>
        <w:t xml:space="preserve"> has an accuracy that is close to </w:t>
      </w:r>
      <w:r w:rsidR="0080586B">
        <w:rPr>
          <w:lang w:val="en-US"/>
        </w:rPr>
        <w:t>a</w:t>
      </w:r>
      <w:r w:rsidRPr="00371A21">
        <w:rPr>
          <w:lang w:val="en-US"/>
        </w:rPr>
        <w:t xml:space="preserve"> black box model, but is much easier to interpret and can be used by humans to make predictions using only an image of the tree and the predictor variables occurring in the tree.</w:t>
      </w:r>
    </w:p>
    <w:p w14:paraId="396655C4" w14:textId="6EBEDC24" w:rsidR="00371A21" w:rsidRDefault="00A2670D" w:rsidP="002302FB">
      <w:pPr>
        <w:ind w:firstLine="360"/>
        <w:rPr>
          <w:lang w:val="en-US"/>
        </w:rPr>
      </w:pPr>
      <w:proofErr w:type="spellStart"/>
      <w:r>
        <w:rPr>
          <w:lang w:val="en-US"/>
        </w:rPr>
        <w:t>Breiman</w:t>
      </w:r>
      <w:proofErr w:type="spellEnd"/>
      <w:r>
        <w:rPr>
          <w:lang w:val="en-US"/>
        </w:rPr>
        <w:t xml:space="preserve"> and </w:t>
      </w:r>
      <w:proofErr w:type="spellStart"/>
      <w:r>
        <w:rPr>
          <w:lang w:val="en-US"/>
        </w:rPr>
        <w:t>Shangs</w:t>
      </w:r>
      <w:proofErr w:type="spellEnd"/>
      <w:r w:rsidR="00F96296">
        <w:rPr>
          <w:lang w:val="en-US"/>
        </w:rPr>
        <w:t xml:space="preserve"> (1996)</w:t>
      </w:r>
      <w:r>
        <w:rPr>
          <w:lang w:val="en-US"/>
        </w:rPr>
        <w:t xml:space="preserve"> </w:t>
      </w:r>
      <w:r w:rsidR="00080098">
        <w:rPr>
          <w:lang w:val="en-US"/>
        </w:rPr>
        <w:t xml:space="preserve">BA </w:t>
      </w:r>
      <w:r w:rsidR="0080586B">
        <w:rPr>
          <w:lang w:val="en-US"/>
        </w:rPr>
        <w:t xml:space="preserve">tree </w:t>
      </w:r>
      <w:r w:rsidR="001D60A6">
        <w:rPr>
          <w:lang w:val="en-US"/>
        </w:rPr>
        <w:t xml:space="preserve">algorithm follows </w:t>
      </w:r>
      <w:r>
        <w:rPr>
          <w:lang w:val="en-US"/>
        </w:rPr>
        <w:t>the following</w:t>
      </w:r>
      <w:r w:rsidR="001D60A6">
        <w:rPr>
          <w:lang w:val="en-US"/>
        </w:rPr>
        <w:t xml:space="preserve"> four steps</w:t>
      </w:r>
      <w:r w:rsidR="00080098">
        <w:rPr>
          <w:lang w:val="en-US"/>
        </w:rPr>
        <w:t>:</w:t>
      </w:r>
      <w:r w:rsidR="00C9201F">
        <w:rPr>
          <w:lang w:val="en-US"/>
        </w:rPr>
        <w:t xml:space="preserve"> </w:t>
      </w:r>
    </w:p>
    <w:p w14:paraId="06B3C635" w14:textId="38E44AD5"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80586B">
        <w:rPr>
          <w:lang w:val="en-US"/>
        </w:rPr>
        <w:t xml:space="preserve"> to predict original outcome variable (</w:t>
      </w:r>
      <w:r w:rsidR="0080586B">
        <w:rPr>
          <w:b/>
          <w:bCs/>
          <w:lang w:val="en-US"/>
        </w:rPr>
        <w:t>Y</w:t>
      </w:r>
      <w:r w:rsidR="0080586B">
        <w:rPr>
          <w:lang w:val="en-US"/>
        </w:rPr>
        <w:t>)</w:t>
      </w:r>
      <w:r w:rsidR="002302FB" w:rsidRPr="00371A21">
        <w:rPr>
          <w:lang w:val="en-US"/>
        </w:rPr>
        <w:t>.</w:t>
      </w:r>
      <w:r w:rsidRPr="00371A21">
        <w:rPr>
          <w:lang w:val="en-US"/>
        </w:rPr>
        <w:t xml:space="preserve"> </w:t>
      </w:r>
    </w:p>
    <w:p w14:paraId="3ADE8461" w14:textId="1C00B651"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w:t>
      </w:r>
      <w:r w:rsidR="00390648">
        <w:rPr>
          <w:lang w:val="en-US"/>
        </w:rPr>
        <w:t xml:space="preserve">large </w:t>
      </w:r>
      <w:r w:rsidR="00C9201F" w:rsidRPr="00371A21">
        <w:rPr>
          <w:lang w:val="en-US"/>
        </w:rPr>
        <w:t xml:space="preserve">number </w:t>
      </w:r>
      <w:r w:rsidRPr="00371A21">
        <w:rPr>
          <w:lang w:val="en-US"/>
        </w:rPr>
        <w:t xml:space="preserve">of observations are artificially generated </w:t>
      </w:r>
      <w:r w:rsidR="0080586B">
        <w:rPr>
          <w:lang w:val="en-US"/>
        </w:rPr>
        <w:t>b</w:t>
      </w:r>
      <w:r w:rsidR="0080586B" w:rsidRPr="00390648">
        <w:rPr>
          <w:lang w:val="en-US"/>
        </w:rPr>
        <w:t xml:space="preserve">y resampling rows from </w:t>
      </w:r>
      <w:r w:rsidR="0080586B">
        <w:rPr>
          <w:b/>
          <w:bCs/>
          <w:lang w:val="en-US"/>
        </w:rPr>
        <w:t>X</w:t>
      </w:r>
      <w:r w:rsidR="0080586B">
        <w:rPr>
          <w:lang w:val="en-US"/>
        </w:rPr>
        <w:t xml:space="preserve"> and </w:t>
      </w:r>
      <w:proofErr w:type="spellStart"/>
      <w:r w:rsidR="0080586B">
        <w:rPr>
          <w:lang w:val="en-US"/>
        </w:rPr>
        <w:t>columnwise</w:t>
      </w:r>
      <w:proofErr w:type="spellEnd"/>
      <w:r w:rsidR="0080586B">
        <w:rPr>
          <w:lang w:val="en-US"/>
        </w:rPr>
        <w:t xml:space="preserve"> permutation to create</w:t>
      </w:r>
      <w:r w:rsidR="0080586B"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002302FB" w:rsidRPr="00371A21">
        <w:rPr>
          <w:lang w:val="en-US"/>
        </w:rPr>
        <w:t>.</w:t>
      </w:r>
      <w:r w:rsidR="00C9201F" w:rsidRPr="00371A21">
        <w:rPr>
          <w:lang w:val="en-US"/>
        </w:rPr>
        <w:t xml:space="preserve"> </w:t>
      </w:r>
    </w:p>
    <w:p w14:paraId="7F34FF13" w14:textId="611C2FF7" w:rsidR="00371A21" w:rsidRPr="00371A21" w:rsidRDefault="00CB195F" w:rsidP="00371A21">
      <w:pPr>
        <w:pStyle w:val="ListParagraph"/>
        <w:numPr>
          <w:ilvl w:val="0"/>
          <w:numId w:val="12"/>
        </w:numPr>
        <w:rPr>
          <w:lang w:val="en-US"/>
        </w:rPr>
      </w:pPr>
      <w:r w:rsidRPr="00371A21">
        <w:rPr>
          <w:lang w:val="en-US"/>
        </w:rPr>
        <w:t xml:space="preserve">The black box model is </w:t>
      </w:r>
      <w:r w:rsidR="00390648">
        <w:rPr>
          <w:lang w:val="en-US"/>
        </w:rPr>
        <w:t>applied to</w:t>
      </w:r>
      <w:r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w:t>
      </w:r>
      <w:r w:rsidR="00390648">
        <w:rPr>
          <w:lang w:val="en-US"/>
        </w:rPr>
        <w:t>obtain</w:t>
      </w:r>
      <w:r w:rsidRPr="00371A21">
        <w:rPr>
          <w:lang w:val="en-US"/>
        </w:rPr>
        <w:t xml:space="preserve"> predictions</w:t>
      </w:r>
      <w:r w:rsidR="00A2670D">
        <w:rPr>
          <w:lang w:val="en-US"/>
        </w:rPr>
        <w:t xml:space="preserve"> </w:t>
      </w:r>
      <w:proofErr w:type="spellStart"/>
      <w:r w:rsidR="00A2670D" w:rsidRPr="00371A21">
        <w:rPr>
          <w:b/>
          <w:lang w:val="en-US"/>
        </w:rPr>
        <w:t>Y</w:t>
      </w:r>
      <w:r w:rsidR="00A2670D" w:rsidRPr="00371A21">
        <w:rPr>
          <w:b/>
          <w:vertAlign w:val="subscript"/>
          <w:lang w:val="en-US"/>
        </w:rPr>
        <w:t>gen</w:t>
      </w:r>
      <w:proofErr w:type="spellEnd"/>
      <w:r w:rsidRPr="00371A21">
        <w:rPr>
          <w:lang w:val="en-US"/>
        </w:rPr>
        <w:t xml:space="preserve"> for the </w:t>
      </w:r>
      <w:r w:rsidR="00390648">
        <w:rPr>
          <w:lang w:val="en-US"/>
        </w:rPr>
        <w:t xml:space="preserve">observations </w:t>
      </w:r>
      <w:r w:rsidRPr="00371A21">
        <w:rPr>
          <w:lang w:val="en-US"/>
        </w:rPr>
        <w:t>generated</w:t>
      </w:r>
      <w:r w:rsidR="00390648">
        <w:rPr>
          <w:lang w:val="en-US"/>
        </w:rPr>
        <w:t xml:space="preserve"> in step 2</w:t>
      </w:r>
      <w:r w:rsidR="00371A21">
        <w:rPr>
          <w:lang w:val="en-US"/>
        </w:rPr>
        <w:t>.</w:t>
      </w:r>
    </w:p>
    <w:p w14:paraId="650CB9B7" w14:textId="1A4FC12A"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00A2670D" w:rsidRPr="00A2670D">
        <w:rPr>
          <w:b/>
          <w:bCs/>
          <w:lang w:val="en-US"/>
        </w:rPr>
        <w:t>X</w:t>
      </w:r>
      <w:r w:rsidR="00A2670D" w:rsidRPr="00A2670D">
        <w:rPr>
          <w:b/>
          <w:bCs/>
          <w:lang w:val="en-US"/>
        </w:rPr>
        <w:softHyphen/>
      </w:r>
      <w:r w:rsidR="00A2670D" w:rsidRPr="00A2670D">
        <w:rPr>
          <w:b/>
          <w:bCs/>
          <w:vertAlign w:val="subscript"/>
          <w:lang w:val="en-US"/>
        </w:rPr>
        <w:t>gen</w:t>
      </w:r>
      <w:proofErr w:type="spellEnd"/>
      <w:r w:rsidR="00A2670D">
        <w:rPr>
          <w:lang w:val="en-US"/>
        </w:rPr>
        <w:t xml:space="preserve"> to predict </w:t>
      </w:r>
      <w:proofErr w:type="spellStart"/>
      <w:r w:rsidRPr="00371A21">
        <w:rPr>
          <w:b/>
          <w:lang w:val="en-US"/>
        </w:rPr>
        <w:t>Y</w:t>
      </w:r>
      <w:r w:rsidRPr="00371A21">
        <w:rPr>
          <w:b/>
          <w:vertAlign w:val="subscript"/>
          <w:lang w:val="en-US"/>
        </w:rPr>
        <w:t>gen</w:t>
      </w:r>
      <w:proofErr w:type="spellEnd"/>
      <w:r w:rsidR="00A2670D">
        <w:rPr>
          <w:lang w:val="en-US"/>
        </w:rPr>
        <w:t xml:space="preserve"> resulting in a BA tree.</w:t>
      </w:r>
    </w:p>
    <w:p w14:paraId="01D2457C" w14:textId="4D3C4137" w:rsidR="00A2670D" w:rsidRPr="00371A21" w:rsidRDefault="00A2670D" w:rsidP="00371A21">
      <w:pPr>
        <w:rPr>
          <w:lang w:val="en-US"/>
        </w:rPr>
      </w:pPr>
      <w:r w:rsidRPr="00505DBB">
        <w:rPr>
          <w:lang w:val="en-US"/>
        </w:rPr>
        <w:t>Whether predictive accuracy of t</w:t>
      </w:r>
      <w:r>
        <w:rPr>
          <w:lang w:val="en-US"/>
        </w:rPr>
        <w:t>he BA tree fitted in step 4) is improved, while its interpretability is retained, largely depends on three factors that are potentially controlled by the user:</w:t>
      </w:r>
    </w:p>
    <w:p w14:paraId="1B412C6E" w14:textId="30B36A50" w:rsidR="002302FB" w:rsidRDefault="002302FB" w:rsidP="002302FB">
      <w:pPr>
        <w:pStyle w:val="ListParagraph"/>
        <w:numPr>
          <w:ilvl w:val="0"/>
          <w:numId w:val="8"/>
        </w:numPr>
        <w:rPr>
          <w:lang w:val="en-US"/>
        </w:rPr>
      </w:pPr>
      <w:r>
        <w:rPr>
          <w:lang w:val="en-US"/>
        </w:rPr>
        <w:t>T</w:t>
      </w:r>
      <w:r w:rsidR="00997EFB" w:rsidRPr="002302FB">
        <w:rPr>
          <w:lang w:val="en-US"/>
        </w:rPr>
        <w:t xml:space="preserve">he </w:t>
      </w:r>
      <w:r w:rsidR="00505DBB">
        <w:rPr>
          <w:lang w:val="en-US"/>
        </w:rPr>
        <w:t xml:space="preserve">accuracy of the </w:t>
      </w:r>
      <w:r w:rsidR="00997EFB" w:rsidRPr="002302FB">
        <w:rPr>
          <w:lang w:val="en-US"/>
        </w:rPr>
        <w:t>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512A17AE" w:rsidR="002302FB" w:rsidRDefault="00505DBB" w:rsidP="002302FB">
      <w:pPr>
        <w:pStyle w:val="ListParagraph"/>
        <w:numPr>
          <w:ilvl w:val="0"/>
          <w:numId w:val="8"/>
        </w:numPr>
        <w:rPr>
          <w:lang w:val="en-US"/>
        </w:rPr>
      </w:pPr>
      <w:r>
        <w:rPr>
          <w:lang w:val="en-US"/>
        </w:rPr>
        <w:t xml:space="preserve">Whether the </w:t>
      </w:r>
      <w:r w:rsidR="00D2740C">
        <w:rPr>
          <w:lang w:val="en-US"/>
        </w:rPr>
        <w:t>data</w:t>
      </w:r>
      <w:r w:rsidR="00E86A85">
        <w:rPr>
          <w:lang w:val="en-US"/>
        </w:rPr>
        <w:t xml:space="preserve"> generation method</w:t>
      </w:r>
      <w:r w:rsidR="00D2740C">
        <w:rPr>
          <w:lang w:val="en-US"/>
        </w:rPr>
        <w:t xml:space="preserve"> yields a realistic set of observations </w:t>
      </w:r>
      <w:r>
        <w:rPr>
          <w:lang w:val="en-US"/>
        </w:rPr>
        <w:t>artificial observations</w:t>
      </w:r>
      <w:r w:rsidR="00D2740C">
        <w:rPr>
          <w:lang w:val="en-US"/>
        </w:rPr>
        <w:t xml:space="preserve"> </w:t>
      </w:r>
      <w:proofErr w:type="spellStart"/>
      <w:r w:rsidR="00A2670D" w:rsidRPr="00A2670D">
        <w:rPr>
          <w:b/>
          <w:bCs/>
          <w:lang w:val="en-US"/>
        </w:rPr>
        <w:t>X</w:t>
      </w:r>
      <w:r w:rsidR="00A2670D" w:rsidRPr="00A2670D">
        <w:rPr>
          <w:b/>
          <w:bCs/>
          <w:vertAlign w:val="subscript"/>
          <w:lang w:val="en-US"/>
        </w:rPr>
        <w:t>gen</w:t>
      </w:r>
      <w:proofErr w:type="spellEnd"/>
      <w:r w:rsidR="002302FB">
        <w:rPr>
          <w:lang w:val="en-US"/>
        </w:rPr>
        <w:t xml:space="preserve"> (</w:t>
      </w:r>
      <w:r w:rsidR="0088458F">
        <w:rPr>
          <w:lang w:val="en-US"/>
        </w:rPr>
        <w:t xml:space="preserve">step </w:t>
      </w:r>
      <w:r w:rsidR="002302FB">
        <w:rPr>
          <w:lang w:val="en-US"/>
        </w:rPr>
        <w:t>2)</w:t>
      </w:r>
    </w:p>
    <w:p w14:paraId="7D0794C9" w14:textId="51A0B429" w:rsidR="002302FB" w:rsidRDefault="002302FB" w:rsidP="002302FB">
      <w:pPr>
        <w:pStyle w:val="ListParagraph"/>
        <w:numPr>
          <w:ilvl w:val="0"/>
          <w:numId w:val="8"/>
        </w:numPr>
        <w:rPr>
          <w:lang w:val="en-US"/>
        </w:rPr>
      </w:pPr>
      <w:r>
        <w:rPr>
          <w:lang w:val="en-US"/>
        </w:rPr>
        <w:t>T</w:t>
      </w:r>
      <w:r w:rsidR="00997EFB" w:rsidRPr="002302FB">
        <w:rPr>
          <w:lang w:val="en-US"/>
        </w:rPr>
        <w:t>he</w:t>
      </w:r>
      <w:r w:rsidR="00D2740C">
        <w:rPr>
          <w:lang w:val="en-US"/>
        </w:rPr>
        <w:t xml:space="preserve"> interpretability and accuracy of the </w:t>
      </w:r>
      <w:r w:rsidR="00415D2B">
        <w:rPr>
          <w:lang w:val="en-US"/>
        </w:rPr>
        <w:t>glass box model</w:t>
      </w:r>
      <w:r w:rsidR="00D2740C">
        <w:rPr>
          <w:lang w:val="en-US"/>
        </w:rPr>
        <w:t xml:space="preserve"> fitted on the artificial dataset</w:t>
      </w:r>
      <w:r>
        <w:rPr>
          <w:lang w:val="en-US"/>
        </w:rPr>
        <w:t xml:space="preserve"> (</w:t>
      </w:r>
      <w:r w:rsidR="0088458F">
        <w:rPr>
          <w:lang w:val="en-US"/>
        </w:rPr>
        <w:t xml:space="preserve">step </w:t>
      </w:r>
      <w:r>
        <w:rPr>
          <w:lang w:val="en-US"/>
        </w:rPr>
        <w:t>4)</w:t>
      </w:r>
    </w:p>
    <w:p w14:paraId="5B6FB082" w14:textId="42EDF490" w:rsidR="001D60A6" w:rsidRPr="001D60A6" w:rsidRDefault="00F96296" w:rsidP="001D60A6">
      <w:pPr>
        <w:rPr>
          <w:lang w:val="en-US"/>
        </w:rPr>
      </w:pPr>
      <w:r>
        <w:rPr>
          <w:lang w:val="en-US"/>
        </w:rPr>
        <w:t xml:space="preserve">In their study, </w:t>
      </w:r>
      <w:proofErr w:type="spellStart"/>
      <w:r>
        <w:rPr>
          <w:lang w:val="en-US"/>
        </w:rPr>
        <w:t>Breiman</w:t>
      </w:r>
      <w:proofErr w:type="spellEnd"/>
      <w:r>
        <w:rPr>
          <w:lang w:val="en-US"/>
        </w:rPr>
        <w:t xml:space="preserve"> and Shang (1996) </w:t>
      </w:r>
      <w:r w:rsidR="00415D2B">
        <w:rPr>
          <w:lang w:val="en-US"/>
        </w:rPr>
        <w:t xml:space="preserve">used bagging and arcing (both CART-based tree ensembles) as black box models, smearing (a resampling method explained below) as data-generation method, and a CART tree as the glass box model. They then </w:t>
      </w:r>
      <w:r w:rsidR="00A90942">
        <w:rPr>
          <w:lang w:val="en-US"/>
        </w:rPr>
        <w:t xml:space="preserve">compared the accuracy </w:t>
      </w:r>
      <w:r w:rsidR="00CB411E">
        <w:rPr>
          <w:lang w:val="en-US"/>
        </w:rPr>
        <w:t>(measured in MSE) and the interpretability (measured in number of nodes)</w:t>
      </w:r>
      <w:r w:rsidR="00415D2B">
        <w:rPr>
          <w:lang w:val="en-US"/>
        </w:rPr>
        <w:t xml:space="preserve"> of their BA CART tree with the regular CART tree and the black box models. T</w:t>
      </w:r>
      <w:r w:rsidR="00A90942">
        <w:rPr>
          <w:lang w:val="en-US"/>
        </w:rPr>
        <w:t>hey found that BA CART trees did increase the accuracy over regular CART trees, but that it came at the cost of interpretability</w:t>
      </w:r>
      <w:r w:rsidR="00415D2B">
        <w:rPr>
          <w:lang w:val="en-US"/>
        </w:rPr>
        <w:t xml:space="preserve">, which worsened significantly. </w:t>
      </w:r>
      <w:r w:rsidR="001D60A6">
        <w:rPr>
          <w:lang w:val="en-US"/>
        </w:rPr>
        <w:t xml:space="preserve">Below, I will describe how </w:t>
      </w:r>
      <w:r w:rsidR="00415D2B">
        <w:rPr>
          <w:lang w:val="en-US"/>
        </w:rPr>
        <w:t xml:space="preserve">the three aspects are varied in the current study in an attempt to retain </w:t>
      </w:r>
      <w:r w:rsidR="00E86A85">
        <w:rPr>
          <w:lang w:val="en-US"/>
        </w:rPr>
        <w:t>the high interpretability.</w:t>
      </w:r>
    </w:p>
    <w:p w14:paraId="2295B534" w14:textId="35EDE4F0" w:rsidR="00E86A85" w:rsidRPr="009335F5" w:rsidRDefault="00E86A85" w:rsidP="00E86A85">
      <w:pPr>
        <w:rPr>
          <w:b/>
          <w:i/>
          <w:lang w:val="en-US"/>
        </w:rPr>
      </w:pPr>
      <w:r>
        <w:rPr>
          <w:b/>
          <w:i/>
          <w:lang w:val="en-US"/>
        </w:rPr>
        <w:t>The glass box model: GLMM tree</w:t>
      </w:r>
    </w:p>
    <w:p w14:paraId="7E60C180" w14:textId="1D7A26B1" w:rsidR="00E86A85" w:rsidRDefault="00E86A85" w:rsidP="00E86A85">
      <w:pPr>
        <w:rPr>
          <w:lang w:val="en-AU"/>
        </w:rPr>
      </w:pPr>
      <w:r>
        <w:rPr>
          <w:lang w:val="en-US"/>
        </w:rPr>
        <w:tab/>
      </w:r>
      <w:proofErr w:type="spellStart"/>
      <w:r>
        <w:rPr>
          <w:lang w:val="en-US"/>
        </w:rPr>
        <w:t>Breiman</w:t>
      </w:r>
      <w:proofErr w:type="spellEnd"/>
      <w:r>
        <w:rPr>
          <w:lang w:val="en-US"/>
        </w:rPr>
        <w:t xml:space="preserve"> and Shang (1996) used the CART algorithm to create the BA Tree. While a single CART is useful for decision making, as it functions as a flow-chart, the accuracy of the tree is usually low (</w:t>
      </w:r>
      <w:r w:rsidRPr="00BB6256">
        <w:rPr>
          <w:lang w:val="en-AU"/>
        </w:rPr>
        <w:t xml:space="preserve">Fernández-Delgado et al., 2014; </w:t>
      </w:r>
      <w:proofErr w:type="spellStart"/>
      <w:r w:rsidRPr="00BB6256">
        <w:rPr>
          <w:lang w:val="en-AU"/>
        </w:rPr>
        <w:t>Gacto</w:t>
      </w:r>
      <w:proofErr w:type="spellEnd"/>
      <w:r w:rsidRPr="00BB6256">
        <w:rPr>
          <w:lang w:val="en-AU"/>
        </w:rPr>
        <w:t xml:space="preserve"> et al., 2019; Zhang et al., 2017)</w:t>
      </w:r>
      <w:r>
        <w:rPr>
          <w:lang w:val="en-AU"/>
        </w:rPr>
        <w:t xml:space="preserve">. </w:t>
      </w:r>
      <w:r w:rsidR="00F5722C">
        <w:rPr>
          <w:lang w:val="en-AU"/>
        </w:rPr>
        <w:t>Another limitation of the CART algorithm is that is does not account for multilevel data.</w:t>
      </w:r>
    </w:p>
    <w:p w14:paraId="477B2DC3" w14:textId="637D0182" w:rsidR="00F5722C" w:rsidRDefault="00581F3C" w:rsidP="00E86A85">
      <w:pPr>
        <w:rPr>
          <w:lang w:val="en-AU"/>
        </w:rPr>
      </w:pPr>
      <w:r>
        <w:rPr>
          <w:lang w:val="en-AU"/>
        </w:rPr>
        <w:tab/>
      </w:r>
      <w:r w:rsidR="00F5722C" w:rsidRPr="00F5722C">
        <w:rPr>
          <w:lang w:val="en-AU"/>
        </w:rPr>
        <w:t>Multilevel models are useful for analysing longitudinal or multilevel datasets, where observations are nested within higher-level units. They account for the correlated nature of observations by estimating random effects, yielding more accurate standard errors and reducing type-I and -II errors. Examples of using multilevel models include analysing patient outcomes in different treatment centres, examining changes in mental health over time for a group of individuals, and analysing educational achievement of students nested within different schools.</w:t>
      </w:r>
    </w:p>
    <w:p w14:paraId="386F2829" w14:textId="7FAD9021" w:rsidR="00E86A85" w:rsidRPr="00F5722C" w:rsidRDefault="00F5722C" w:rsidP="00F5722C">
      <w:pPr>
        <w:ind w:firstLine="708"/>
        <w:rPr>
          <w:lang w:val="en-AU"/>
        </w:rPr>
      </w:pPr>
      <w:r>
        <w:rPr>
          <w:lang w:val="en-US"/>
        </w:rPr>
        <w:lastRenderedPageBreak/>
        <w:t>The Generalized L</w:t>
      </w:r>
      <w:r w:rsidRPr="00A47148">
        <w:rPr>
          <w:lang w:val="en-US"/>
        </w:rPr>
        <w:t xml:space="preserve">inear </w:t>
      </w:r>
      <w:r>
        <w:rPr>
          <w:lang w:val="en-US"/>
        </w:rPr>
        <w:t>M</w:t>
      </w:r>
      <w:r w:rsidRPr="00A47148">
        <w:rPr>
          <w:lang w:val="en-US"/>
        </w:rPr>
        <w:t>ixed-</w:t>
      </w:r>
      <w:r>
        <w:rPr>
          <w:lang w:val="en-US"/>
        </w:rPr>
        <w:t>M</w:t>
      </w:r>
      <w:r w:rsidRPr="00A47148">
        <w:rPr>
          <w:lang w:val="en-US"/>
        </w:rPr>
        <w:t>odel (GLMM)</w:t>
      </w:r>
      <w:r>
        <w:rPr>
          <w:lang w:val="en-US"/>
        </w:rPr>
        <w:t xml:space="preserve"> tree model</w:t>
      </w:r>
      <w:r w:rsidRPr="00F5722C">
        <w:rPr>
          <w:lang w:val="en-AU"/>
        </w:rPr>
        <w:t xml:space="preserve"> ha</w:t>
      </w:r>
      <w:r>
        <w:rPr>
          <w:lang w:val="en-AU"/>
        </w:rPr>
        <w:t>s</w:t>
      </w:r>
      <w:r w:rsidRPr="00F5722C">
        <w:rPr>
          <w:lang w:val="en-AU"/>
        </w:rPr>
        <w:t xml:space="preserve"> recently been developed </w:t>
      </w:r>
      <w:r>
        <w:rPr>
          <w:lang w:val="en-AU"/>
        </w:rPr>
        <w:t>which</w:t>
      </w:r>
      <w:r w:rsidR="00E86A85">
        <w:rPr>
          <w:lang w:val="en-US"/>
        </w:rPr>
        <w:t xml:space="preserve"> account</w:t>
      </w:r>
      <w:r>
        <w:rPr>
          <w:lang w:val="en-US"/>
        </w:rPr>
        <w:t>s</w:t>
      </w:r>
      <w:r w:rsidR="00E86A85" w:rsidRPr="00F85E2F">
        <w:rPr>
          <w:lang w:val="en-US"/>
        </w:rPr>
        <w:t xml:space="preserve"> for correlated structures in decision-tree a</w:t>
      </w:r>
      <w:r w:rsidR="00E86A85">
        <w:rPr>
          <w:lang w:val="en-US"/>
        </w:rPr>
        <w:t xml:space="preserve">nalyses, and </w:t>
      </w:r>
      <w:r>
        <w:rPr>
          <w:lang w:val="en-US"/>
        </w:rPr>
        <w:t>has</w:t>
      </w:r>
      <w:r w:rsidR="00E86A85">
        <w:rPr>
          <w:lang w:val="en-US"/>
        </w:rPr>
        <w:t xml:space="preserve"> </w:t>
      </w:r>
      <w:r w:rsidR="00E86A85" w:rsidRPr="00F85E2F">
        <w:rPr>
          <w:lang w:val="en-US"/>
        </w:rPr>
        <w:t>been shown to yield more accurate, as well as less complex trees</w:t>
      </w:r>
      <w:r w:rsidR="00E86A85">
        <w:rPr>
          <w:lang w:val="en-US"/>
        </w:rPr>
        <w:t xml:space="preserve"> than gained from the CART algorithm </w:t>
      </w:r>
      <w:r w:rsidR="00E86A85" w:rsidRPr="00F85E2F">
        <w:rPr>
          <w:lang w:val="en-US"/>
        </w:rPr>
        <w:t xml:space="preserve">(e.g., </w:t>
      </w:r>
      <w:proofErr w:type="spellStart"/>
      <w:r w:rsidR="00E86A85" w:rsidRPr="00F85E2F">
        <w:rPr>
          <w:lang w:val="en-US"/>
        </w:rPr>
        <w:t>Fokkema</w:t>
      </w:r>
      <w:proofErr w:type="spellEnd"/>
      <w:r w:rsidR="00E86A85" w:rsidRPr="00F85E2F">
        <w:rPr>
          <w:lang w:val="en-US"/>
        </w:rPr>
        <w:t xml:space="preserve"> et al., 2018; </w:t>
      </w:r>
      <w:proofErr w:type="spellStart"/>
      <w:r w:rsidR="00E86A85" w:rsidRPr="00F85E2F">
        <w:rPr>
          <w:lang w:val="en-US"/>
        </w:rPr>
        <w:t>Hajjem</w:t>
      </w:r>
      <w:proofErr w:type="spellEnd"/>
      <w:r w:rsidR="00E86A85" w:rsidRPr="00F85E2F">
        <w:rPr>
          <w:lang w:val="en-US"/>
        </w:rPr>
        <w:t xml:space="preserve"> et al., 2017; Sela &amp; </w:t>
      </w:r>
      <w:proofErr w:type="spellStart"/>
      <w:r w:rsidR="00E86A85" w:rsidRPr="00F85E2F">
        <w:rPr>
          <w:lang w:val="en-US"/>
        </w:rPr>
        <w:t>Simonoff</w:t>
      </w:r>
      <w:proofErr w:type="spellEnd"/>
      <w:r w:rsidR="00E86A85" w:rsidRPr="00F85E2F">
        <w:rPr>
          <w:lang w:val="en-US"/>
        </w:rPr>
        <w:t>, 2012).</w:t>
      </w:r>
      <w:r w:rsidR="00E86A85">
        <w:rPr>
          <w:lang w:val="en-US"/>
        </w:rPr>
        <w:t xml:space="preserve"> </w:t>
      </w:r>
      <w:r>
        <w:rPr>
          <w:lang w:val="en-US"/>
        </w:rPr>
        <w:t>I will be using this GLMM tree model in the current study as the BA tree. This however requires the use of a black box model that also allows for multilevel analysis</w:t>
      </w:r>
      <w:r w:rsidR="00555E6E">
        <w:rPr>
          <w:lang w:val="en-US"/>
        </w:rPr>
        <w:t>, which is explained below.</w:t>
      </w:r>
    </w:p>
    <w:p w14:paraId="09F47B21" w14:textId="4D362BAA" w:rsid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xml:space="preserve">: </w:t>
      </w:r>
      <w:r w:rsidR="00F5722C">
        <w:rPr>
          <w:b/>
          <w:i/>
          <w:lang w:val="en-US"/>
        </w:rPr>
        <w:t>M-</w:t>
      </w:r>
      <w:r w:rsidR="00B61236">
        <w:rPr>
          <w:b/>
          <w:i/>
          <w:lang w:val="en-US"/>
        </w:rPr>
        <w:t>BART</w:t>
      </w:r>
    </w:p>
    <w:p w14:paraId="00E281FE" w14:textId="75A22098" w:rsidR="00581F3C" w:rsidRPr="002D6DDE" w:rsidRDefault="00320E45" w:rsidP="00555E6E">
      <w:pPr>
        <w:ind w:firstLine="708"/>
        <w:rPr>
          <w:lang w:val="en-AU"/>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commentRangeStart w:id="2"/>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commentRangeEnd w:id="2"/>
      <w:r w:rsidR="00D9765B">
        <w:rPr>
          <w:rStyle w:val="CommentReference"/>
        </w:rPr>
        <w:commentReference w:id="2"/>
      </w:r>
      <w:r w:rsidR="002302FB">
        <w:rPr>
          <w:lang w:val="en-US"/>
        </w:rPr>
        <w:t xml:space="preserve">In the current study, I will focus only on tree ensembles. </w:t>
      </w:r>
      <w:r w:rsidR="00555E6E">
        <w:rPr>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6C4B30">
        <w:rPr>
          <w:lang w:val="en-AU"/>
        </w:rPr>
        <w:t xml:space="preserve">andom forests, for example, </w:t>
      </w:r>
      <w:r w:rsidR="006C4B30" w:rsidRPr="002D6DDE">
        <w:rPr>
          <w:lang w:val="en-AU"/>
        </w:rPr>
        <w:t>use bootstrap aggregating (bagging) to build many decision trees and then average their predictions (</w:t>
      </w:r>
      <w:proofErr w:type="spellStart"/>
      <w:r w:rsidR="006C4B30" w:rsidRPr="002D6DDE">
        <w:rPr>
          <w:lang w:val="en-AU"/>
        </w:rPr>
        <w:t>Breiman</w:t>
      </w:r>
      <w:proofErr w:type="spellEnd"/>
      <w:r w:rsidR="006C4B30" w:rsidRPr="002D6DDE">
        <w:rPr>
          <w:lang w:val="en-AU"/>
        </w:rPr>
        <w:t>, 2001)</w:t>
      </w:r>
      <w:r w:rsidR="006C4B30">
        <w:rPr>
          <w:lang w:val="en-AU"/>
        </w:rPr>
        <w:t xml:space="preserve"> and </w:t>
      </w:r>
      <w:r w:rsidR="006C4B30" w:rsidRPr="002D6DDE">
        <w:rPr>
          <w:lang w:val="en-AU"/>
        </w:rPr>
        <w:t>have been shown to be effective in a wide range of applications, including image classification and bioinformatics (Caruana &amp; Niculescu-</w:t>
      </w:r>
      <w:proofErr w:type="spellStart"/>
      <w:r w:rsidR="006C4B30" w:rsidRPr="002D6DDE">
        <w:rPr>
          <w:lang w:val="en-AU"/>
        </w:rPr>
        <w:t>Mizil</w:t>
      </w:r>
      <w:proofErr w:type="spellEnd"/>
      <w:r w:rsidR="006C4B30" w:rsidRPr="002D6DDE">
        <w:rPr>
          <w:lang w:val="en-AU"/>
        </w:rPr>
        <w:t>, 2006).</w:t>
      </w:r>
    </w:p>
    <w:p w14:paraId="15AF586C" w14:textId="623649DA" w:rsidR="00A06F33" w:rsidRDefault="002302FB" w:rsidP="00A06F33">
      <w:pPr>
        <w:ind w:firstLine="708"/>
        <w:rPr>
          <w:rFonts w:cstheme="minorHAnsi"/>
          <w:lang w:val="en-US"/>
        </w:rPr>
      </w:pPr>
      <w:r>
        <w:rPr>
          <w:lang w:val="en-US"/>
        </w:rPr>
        <w:t xml:space="preserve">In the current study, I will use Bayesian Additive Regression Trees </w:t>
      </w:r>
      <w:r w:rsidR="00016CA8">
        <w:rPr>
          <w:lang w:val="en-US"/>
        </w:rPr>
        <w:t xml:space="preserve">(BART) </w:t>
      </w:r>
      <w:r>
        <w:rPr>
          <w:lang w:val="en-US"/>
        </w:rPr>
        <w:t>ensembles</w:t>
      </w:r>
      <w:r w:rsidR="00016CA8">
        <w:rPr>
          <w:lang w:val="en-US"/>
        </w:rPr>
        <w:t xml:space="preserve">. The BART model </w:t>
      </w:r>
      <w:r w:rsidR="00016CA8" w:rsidRPr="00016CA8">
        <w:rPr>
          <w:lang w:val="en-US"/>
        </w:rPr>
        <w:t>use</w:t>
      </w:r>
      <w:r w:rsidR="00016CA8">
        <w:rPr>
          <w:lang w:val="en-US"/>
        </w:rPr>
        <w:t>s</w:t>
      </w:r>
      <w:r w:rsidR="00016CA8" w:rsidRPr="00016CA8">
        <w:rPr>
          <w:lang w:val="en-US"/>
        </w:rPr>
        <w:t xml:space="preserve"> a Bayesian framework to learn the ensemble, using prior distributions on the tree structure and the model parameters</w:t>
      </w:r>
      <w:r w:rsidR="00366383">
        <w:rPr>
          <w:lang w:val="en-US"/>
        </w:rPr>
        <w:t xml:space="preserve">. </w:t>
      </w:r>
      <w:r w:rsidR="00366383" w:rsidRPr="00366383">
        <w:rPr>
          <w:lang w:val="en-US"/>
        </w:rPr>
        <w:t xml:space="preserve">Additionally, BART models result in a </w:t>
      </w:r>
      <w:r w:rsidR="00366383">
        <w:rPr>
          <w:lang w:val="en-US"/>
        </w:rPr>
        <w:t>Posterior Probability Distribution (PPD)</w:t>
      </w:r>
      <w:r w:rsidR="00366383" w:rsidRPr="00366383">
        <w:rPr>
          <w:lang w:val="en-US"/>
        </w:rPr>
        <w:t>, rather than a single point estimate</w:t>
      </w:r>
      <w:r w:rsidR="00366383">
        <w:rPr>
          <w:lang w:val="en-US"/>
        </w:rPr>
        <w:t xml:space="preserve"> </w:t>
      </w:r>
      <w:r w:rsidR="00366383" w:rsidRPr="00366383">
        <w:rPr>
          <w:lang w:val="en-US"/>
        </w:rPr>
        <w:t xml:space="preserve">(Chipman, </w:t>
      </w:r>
      <w:r w:rsidR="00366383">
        <w:rPr>
          <w:lang w:val="en-US"/>
        </w:rPr>
        <w:t>et al.</w:t>
      </w:r>
      <w:r w:rsidR="00366383" w:rsidRPr="00366383">
        <w:rPr>
          <w:lang w:val="en-US"/>
        </w:rPr>
        <w:t>, 2010).</w:t>
      </w:r>
      <w:r w:rsidR="00366383">
        <w:rPr>
          <w:lang w:val="en-US"/>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205B4B72" w:rsidR="00B662D7" w:rsidRPr="00C76B84" w:rsidRDefault="00E40396" w:rsidP="00C76B84">
      <w:pPr>
        <w:ind w:firstLine="708"/>
        <w:rPr>
          <w:rFonts w:cstheme="minorHAnsi"/>
          <w:lang w:val="en-US"/>
        </w:rPr>
      </w:pPr>
      <w:r>
        <w:rPr>
          <w:rFonts w:cstheme="minorHAnsi"/>
          <w:lang w:val="en-US"/>
        </w:rPr>
        <w:t>Though the BART model assumes independence among observations, it can be altered to allow for multilevel</w:t>
      </w:r>
      <w:r w:rsidR="0093194E">
        <w:rPr>
          <w:rFonts w:cstheme="minorHAnsi"/>
          <w:lang w:val="en-US"/>
        </w:rPr>
        <w:t xml:space="preserve"> analysis</w:t>
      </w:r>
      <w:r w:rsidR="00FA1738">
        <w:rPr>
          <w:rFonts w:cstheme="minorHAnsi"/>
          <w:lang w:val="en-US"/>
        </w:rPr>
        <w:t xml:space="preserve"> (</w:t>
      </w:r>
      <w:proofErr w:type="spellStart"/>
      <w:r w:rsidR="00FA1738" w:rsidRPr="00773405">
        <w:rPr>
          <w:lang w:val="en-AU"/>
        </w:rPr>
        <w:t>Sparapani</w:t>
      </w:r>
      <w:proofErr w:type="spellEnd"/>
      <w:r w:rsidR="00FA1738">
        <w:rPr>
          <w:lang w:val="en-AU"/>
        </w:rPr>
        <w:t xml:space="preserve"> et al.</w:t>
      </w:r>
      <w:r w:rsidR="00FA1738" w:rsidRPr="00773405">
        <w:rPr>
          <w:lang w:val="en-AU"/>
        </w:rPr>
        <w:t>, 2021</w:t>
      </w:r>
      <w:r w:rsidR="00FA1738">
        <w:rPr>
          <w:lang w:val="en-AU"/>
        </w:rPr>
        <w:t xml:space="preserve">; </w:t>
      </w:r>
      <w:r w:rsidR="00FA1738" w:rsidRPr="00FA1738">
        <w:rPr>
          <w:lang w:val="en-AU"/>
        </w:rPr>
        <w:t>Tan</w:t>
      </w:r>
      <w:r w:rsidR="00FA1738">
        <w:rPr>
          <w:lang w:val="en-AU"/>
        </w:rPr>
        <w:t>,</w:t>
      </w:r>
      <w:r w:rsidR="00FA1738" w:rsidRPr="0093194E">
        <w:rPr>
          <w:lang w:val="en-AU"/>
        </w:rPr>
        <w:t xml:space="preserve"> </w:t>
      </w:r>
      <w:r w:rsidR="00FA1738">
        <w:rPr>
          <w:lang w:val="en-AU"/>
        </w:rPr>
        <w:t xml:space="preserve">2018; </w:t>
      </w:r>
      <w:proofErr w:type="spellStart"/>
      <w:r w:rsidR="00FA1738" w:rsidRPr="0093194E">
        <w:rPr>
          <w:lang w:val="en-AU"/>
        </w:rPr>
        <w:t>Wundervald</w:t>
      </w:r>
      <w:proofErr w:type="spellEnd"/>
      <w:r w:rsidR="00FA1738">
        <w:rPr>
          <w:lang w:val="en-AU"/>
        </w:rPr>
        <w:t xml:space="preserve"> et al., 2022)</w:t>
      </w:r>
      <w:r w:rsidR="00555E6E">
        <w:rPr>
          <w:lang w:val="en-AU"/>
        </w:rPr>
        <w:t xml:space="preserve"> to create the Multilevel BART (M-BART) model</w:t>
      </w:r>
      <w:r w:rsidR="00FA1738">
        <w:rPr>
          <w:lang w:val="en-AU"/>
        </w:rPr>
        <w:t>. In the current thesis</w:t>
      </w:r>
      <w:r w:rsidR="00C76B84">
        <w:rPr>
          <w:lang w:val="en-AU"/>
        </w:rPr>
        <w:t xml:space="preserve"> I will be utilizing this </w:t>
      </w:r>
      <w:r w:rsidR="00555E6E">
        <w:rPr>
          <w:lang w:val="en-AU"/>
        </w:rPr>
        <w:t>model</w:t>
      </w:r>
      <w:r w:rsidR="00C76B84">
        <w:rPr>
          <w:lang w:val="en-AU"/>
        </w:rPr>
        <w:t xml:space="preserve">, </w:t>
      </w:r>
      <w:r w:rsidR="00555E6E">
        <w:rPr>
          <w:lang w:val="en-AU"/>
        </w:rPr>
        <w:t>allowing</w:t>
      </w:r>
      <w:r w:rsidR="00C76B84">
        <w:rPr>
          <w:lang w:val="en-AU"/>
        </w:rPr>
        <w:t xml:space="preserve"> the BA tree </w:t>
      </w:r>
      <w:r w:rsidR="00555E6E">
        <w:rPr>
          <w:lang w:val="en-AU"/>
        </w:rPr>
        <w:t>to</w:t>
      </w:r>
      <w:r w:rsidR="00C76B84">
        <w:rPr>
          <w:lang w:val="en-AU"/>
        </w:rPr>
        <w:t xml:space="preserve"> be a multilevel tree as well. </w:t>
      </w:r>
      <w:r w:rsidR="00555E6E">
        <w:rPr>
          <w:lang w:val="en-AU"/>
        </w:rPr>
        <w:t>T</w:t>
      </w:r>
      <w:r w:rsidR="00366383">
        <w:rPr>
          <w:lang w:val="en-AU"/>
        </w:rPr>
        <w:t>he PPD resulting from the BART models</w:t>
      </w:r>
      <w:r w:rsidR="00C76B84">
        <w:rPr>
          <w:lang w:val="en-US"/>
        </w:rPr>
        <w:t xml:space="preserve"> </w:t>
      </w:r>
      <w:r w:rsidR="0088458F">
        <w:rPr>
          <w:lang w:val="en-US"/>
        </w:rPr>
        <w:t>will be used in the data generation method</w:t>
      </w:r>
      <w:r w:rsidR="00C76B84">
        <w:rPr>
          <w:lang w:val="en-US"/>
        </w:rPr>
        <w:t>.</w:t>
      </w:r>
    </w:p>
    <w:p w14:paraId="322E4BBF" w14:textId="38FA783E" w:rsidR="0088458F" w:rsidRDefault="001D60A6" w:rsidP="002302FB">
      <w:pPr>
        <w:rPr>
          <w:b/>
          <w:i/>
          <w:lang w:val="en-US"/>
        </w:rPr>
      </w:pPr>
      <w:r>
        <w:rPr>
          <w:b/>
          <w:i/>
          <w:lang w:val="en-US"/>
        </w:rPr>
        <w:t xml:space="preserve">The </w:t>
      </w:r>
      <w:r w:rsidR="0088458F">
        <w:rPr>
          <w:b/>
          <w:i/>
          <w:lang w:val="en-US"/>
        </w:rPr>
        <w:t>Data Generation Method</w:t>
      </w:r>
      <w:r w:rsidR="00E86A85">
        <w:rPr>
          <w:b/>
          <w:i/>
          <w:lang w:val="en-US"/>
        </w:rPr>
        <w:t>:</w:t>
      </w:r>
      <w:r w:rsidR="00AC7A5E">
        <w:rPr>
          <w:b/>
          <w:i/>
          <w:lang w:val="en-US"/>
        </w:rPr>
        <w:t xml:space="preserve"> Smearing and</w:t>
      </w:r>
      <w:r w:rsidR="00E86A85">
        <w:rPr>
          <w:b/>
          <w:i/>
          <w:lang w:val="en-US"/>
        </w:rPr>
        <w:t xml:space="preserve"> PPD sampling</w:t>
      </w:r>
    </w:p>
    <w:p w14:paraId="5C6BAA37" w14:textId="574EAE8B" w:rsidR="00B61236" w:rsidRPr="00B61236" w:rsidRDefault="00B61236" w:rsidP="002302FB">
      <w:pPr>
        <w:rPr>
          <w:bCs/>
          <w:i/>
          <w:lang w:val="en-US"/>
        </w:rPr>
      </w:pPr>
      <w:r>
        <w:rPr>
          <w:bCs/>
          <w:i/>
          <w:lang w:val="en-US"/>
        </w:rPr>
        <w:t>Smearing</w:t>
      </w:r>
    </w:p>
    <w:p w14:paraId="17D0624D" w14:textId="214FC1FD"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commentRangeStart w:id="3"/>
      <w:r w:rsidR="00100DFF">
        <w:rPr>
          <w:lang w:val="en-US"/>
        </w:rPr>
        <w:t xml:space="preserve"> </w:t>
      </w:r>
      <w:r w:rsidR="00100DFF" w:rsidRPr="00F14BCF">
        <w:rPr>
          <w:bCs/>
          <w:lang w:val="en-US"/>
        </w:rPr>
        <w:t>X</w:t>
      </w:r>
      <w:commentRangeEnd w:id="3"/>
      <w:r w:rsidR="00F14BCF">
        <w:rPr>
          <w:rStyle w:val="CommentReference"/>
        </w:rPr>
        <w:commentReference w:id="3"/>
      </w:r>
      <w:r w:rsidR="004B5A33">
        <w:rPr>
          <w:lang w:val="en-US"/>
        </w:rPr>
        <w:t xml:space="preserve">, </w:t>
      </w:r>
      <w:r w:rsidR="00100DFF">
        <w:rPr>
          <w:lang w:val="en-US"/>
        </w:rPr>
        <w:t xml:space="preserve">to create a </w:t>
      </w:r>
      <w:r w:rsidR="001214C5">
        <w:rPr>
          <w:lang w:val="en-US"/>
        </w:rPr>
        <w:t xml:space="preserve">new </w:t>
      </w:r>
      <w:r w:rsidR="005728A0">
        <w:rPr>
          <w:lang w:val="en-US"/>
        </w:rPr>
        <w:t>data</w:t>
      </w:r>
      <w:r w:rsidR="001214C5">
        <w:rPr>
          <w:lang w:val="en-US"/>
        </w:rPr>
        <w:t>set</w:t>
      </w:r>
      <w:r w:rsidR="00100DFF">
        <w:rPr>
          <w:lang w:val="en-US"/>
        </w:rPr>
        <w:t xml:space="preserve">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proofErr w:type="spellEnd"/>
      <w:r w:rsidR="009758C3">
        <w:rPr>
          <w:b/>
          <w:lang w:val="en-US"/>
        </w:rPr>
        <w:t xml:space="preserve"> </w:t>
      </w:r>
      <w:r w:rsidR="009758C3">
        <w:rPr>
          <w:bCs/>
          <w:lang w:val="en-US"/>
        </w:rPr>
        <w:t xml:space="preserve">with size </w:t>
      </w:r>
      <w:proofErr w:type="spellStart"/>
      <w:r w:rsidR="009758C3">
        <w:rPr>
          <w:bCs/>
          <w:lang w:val="en-US"/>
        </w:rPr>
        <w:t>n</w:t>
      </w:r>
      <w:r w:rsidR="009758C3">
        <w:rPr>
          <w:bCs/>
          <w:vertAlign w:val="subscript"/>
          <w:lang w:val="en-US"/>
        </w:rPr>
        <w:t>gen</w:t>
      </w:r>
      <w:proofErr w:type="spellEnd"/>
      <w:r w:rsidR="009758C3">
        <w:rPr>
          <w:bCs/>
          <w:lang w:val="en-US"/>
        </w:rPr>
        <w:t>.</w:t>
      </w:r>
      <w:r w:rsidR="00297EAE">
        <w:rPr>
          <w:b/>
          <w:lang w:val="en-US"/>
        </w:rPr>
        <w:t xml:space="preserve"> </w:t>
      </w:r>
      <w:r w:rsidR="009F7626" w:rsidRPr="00D9765B">
        <w:rPr>
          <w:bCs/>
          <w:lang w:val="en-US"/>
        </w:rPr>
        <w:t xml:space="preserve">The </w:t>
      </w:r>
      <w:r w:rsidR="00D9765B" w:rsidRPr="00D9765B">
        <w:rPr>
          <w:bCs/>
          <w:lang w:val="en-US"/>
        </w:rPr>
        <w:t xml:space="preserve">smearing </w:t>
      </w:r>
      <w:r w:rsidR="009F7626" w:rsidRPr="00D9765B">
        <w:rPr>
          <w:bCs/>
          <w:lang w:val="en-US"/>
        </w:rPr>
        <w:t xml:space="preserve">algorithm requires the user to a-priori specify the probability that a value in the data matrix will be permuted: </w:t>
      </w:r>
      <w:proofErr w:type="spellStart"/>
      <w:r w:rsidR="009F7626" w:rsidRPr="00D9765B">
        <w:rPr>
          <w:bCs/>
          <w:i/>
          <w:iCs/>
          <w:lang w:val="en-US"/>
        </w:rPr>
        <w:t>p</w:t>
      </w:r>
      <w:r w:rsidR="00D9765B" w:rsidRPr="00D9765B">
        <w:rPr>
          <w:bCs/>
          <w:i/>
          <w:iCs/>
          <w:vertAlign w:val="subscript"/>
          <w:lang w:val="en-US"/>
        </w:rPr>
        <w:t>alt</w:t>
      </w:r>
      <w:proofErr w:type="spellEnd"/>
      <w:r w:rsidR="009F7626" w:rsidRPr="00D9765B">
        <w:rPr>
          <w:bCs/>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5E736395" w:rsidR="00297EAE" w:rsidRDefault="00A3418C" w:rsidP="00297EAE">
      <w:pPr>
        <w:pStyle w:val="ListParagraph"/>
        <w:numPr>
          <w:ilvl w:val="0"/>
          <w:numId w:val="13"/>
        </w:numPr>
        <w:rPr>
          <w:lang w:val="en-US"/>
        </w:rPr>
      </w:pPr>
      <w:r>
        <w:rPr>
          <w:lang w:val="en-US"/>
        </w:rPr>
        <w:t xml:space="preserve">Sampling: </w:t>
      </w:r>
      <w:r w:rsidR="00297EAE">
        <w:rPr>
          <w:lang w:val="en-US"/>
        </w:rPr>
        <w:t xml:space="preserve">A row </w:t>
      </w:r>
      <w:proofErr w:type="spellStart"/>
      <w:r w:rsidR="00AC7A5E" w:rsidRPr="00AC7A5E">
        <w:rPr>
          <w:i/>
          <w:iCs/>
          <w:lang w:val="en-US"/>
        </w:rPr>
        <w:t>i</w:t>
      </w:r>
      <w:proofErr w:type="spellEnd"/>
      <w:r w:rsidR="00AC7A5E" w:rsidRPr="00AC7A5E">
        <w:rPr>
          <w:i/>
          <w:iCs/>
          <w:lang w:val="en-US"/>
        </w:rPr>
        <w:t xml:space="preserve"> </w:t>
      </w:r>
      <w:r w:rsidR="00AC7A5E">
        <w:rPr>
          <w:lang w:val="en-US"/>
        </w:rPr>
        <w:t>(</w:t>
      </w:r>
      <w:proofErr w:type="spellStart"/>
      <w:r w:rsidR="00AC7A5E" w:rsidRPr="00297EAE">
        <w:rPr>
          <w:i/>
          <w:lang w:val="en-US"/>
        </w:rPr>
        <w:t>i</w:t>
      </w:r>
      <w:proofErr w:type="spellEnd"/>
      <w:r w:rsidR="00AC7A5E">
        <w:rPr>
          <w:lang w:val="en-US"/>
        </w:rPr>
        <w:t xml:space="preserve"> = 1, </w:t>
      </w:r>
      <w:proofErr w:type="gramStart"/>
      <w:r w:rsidR="00AC7A5E">
        <w:rPr>
          <w:lang w:val="en-US"/>
        </w:rPr>
        <w:t>… ,</w:t>
      </w:r>
      <w:proofErr w:type="gramEnd"/>
      <w:r w:rsidR="00AC7A5E">
        <w:rPr>
          <w:lang w:val="en-US"/>
        </w:rPr>
        <w:t xml:space="preserve"> </w:t>
      </w:r>
      <w:r w:rsidR="00AC7A5E" w:rsidRPr="001D7AC8">
        <w:rPr>
          <w:i/>
          <w:lang w:val="en-US"/>
        </w:rPr>
        <w:t>N</w:t>
      </w:r>
      <w:r w:rsidR="00AC7A5E">
        <w:rPr>
          <w:i/>
          <w:lang w:val="en-US"/>
        </w:rPr>
        <w:t xml:space="preserve">) </w:t>
      </w:r>
      <w:r w:rsidR="00AC7A5E">
        <w:rPr>
          <w:lang w:val="en-US"/>
        </w:rPr>
        <w:t>i</w:t>
      </w:r>
      <w:r w:rsidR="00297EAE">
        <w:rPr>
          <w:lang w:val="en-US"/>
        </w:rPr>
        <w:t>s randomly selected</w:t>
      </w:r>
      <w:r w:rsidR="001D7AC8">
        <w:rPr>
          <w:lang w:val="en-US"/>
        </w:rPr>
        <w:t xml:space="preserve"> from</w:t>
      </w:r>
      <w:r w:rsidR="00297EAE">
        <w:rPr>
          <w:lang w:val="en-US"/>
        </w:rPr>
        <w:t xml:space="preserve"> </w:t>
      </w:r>
      <w:r w:rsidR="00D9765B" w:rsidRPr="00D9765B">
        <w:rPr>
          <w:b/>
          <w:bCs/>
          <w:lang w:val="en-US"/>
        </w:rPr>
        <w:t>X</w:t>
      </w:r>
      <w:r w:rsidR="00297EAE">
        <w:rPr>
          <w:lang w:val="en-US"/>
        </w:rPr>
        <w:t>.</w:t>
      </w:r>
    </w:p>
    <w:p w14:paraId="346D3B9B" w14:textId="02900A28" w:rsidR="00297EAE" w:rsidRDefault="00A3418C" w:rsidP="00297EAE">
      <w:pPr>
        <w:pStyle w:val="ListParagraph"/>
        <w:numPr>
          <w:ilvl w:val="0"/>
          <w:numId w:val="13"/>
        </w:numPr>
        <w:rPr>
          <w:lang w:val="en-US"/>
        </w:rPr>
      </w:pPr>
      <w:r>
        <w:rPr>
          <w:lang w:val="en-US"/>
        </w:rPr>
        <w:t xml:space="preserve">Permutation: </w:t>
      </w:r>
      <w:r w:rsidR="00297EAE">
        <w:rPr>
          <w:lang w:val="en-US"/>
        </w:rPr>
        <w:t>for</w:t>
      </w:r>
      <w:r w:rsidR="001D7AC8">
        <w:rPr>
          <w:lang w:val="en-US"/>
        </w:rPr>
        <w:t xml:space="preserve"> every</w:t>
      </w:r>
      <w:r w:rsidR="00297EAE">
        <w:rPr>
          <w:lang w:val="en-US"/>
        </w:rPr>
        <w:t xml:space="preserve"> </w:t>
      </w:r>
      <w:r w:rsidR="001D7AC8">
        <w:rPr>
          <w:lang w:val="en-US"/>
        </w:rPr>
        <w:t xml:space="preserve">predictor </w:t>
      </w:r>
      <w:r w:rsidR="00297EAE">
        <w:rPr>
          <w:i/>
          <w:lang w:val="en-US"/>
        </w:rPr>
        <w:t>j</w:t>
      </w:r>
      <w:r w:rsidR="00297EAE">
        <w:rPr>
          <w:lang w:val="en-US"/>
        </w:rPr>
        <w:t xml:space="preserve"> </w:t>
      </w:r>
      <w:r w:rsidR="00671CD6">
        <w:rPr>
          <w:lang w:val="en-US"/>
        </w:rPr>
        <w:t>(</w:t>
      </w:r>
      <w:r w:rsidR="00297EAE" w:rsidRPr="00297EAE">
        <w:rPr>
          <w:i/>
          <w:lang w:val="en-US"/>
        </w:rPr>
        <w:t>j</w:t>
      </w:r>
      <w:r w:rsidR="00297EAE">
        <w:rPr>
          <w:lang w:val="en-US"/>
        </w:rPr>
        <w:t xml:space="preserve"> = 1, </w:t>
      </w:r>
      <w:proofErr w:type="gramStart"/>
      <w:r w:rsidR="00297EAE">
        <w:rPr>
          <w:lang w:val="en-US"/>
        </w:rPr>
        <w:t>… ,</w:t>
      </w:r>
      <w:proofErr w:type="gramEnd"/>
      <w:r w:rsidR="001D7AC8">
        <w:rPr>
          <w:lang w:val="en-US"/>
        </w:rPr>
        <w:t xml:space="preserve"> </w:t>
      </w:r>
      <w:r w:rsidR="001D7AC8" w:rsidRPr="001D7AC8">
        <w:rPr>
          <w:i/>
          <w:lang w:val="en-US"/>
        </w:rPr>
        <w:t>P</w:t>
      </w:r>
      <w:r w:rsidR="00671CD6">
        <w:rPr>
          <w:i/>
          <w:lang w:val="en-US"/>
        </w:rPr>
        <w:t>)</w:t>
      </w:r>
      <w:r w:rsidR="009F7626">
        <w:rPr>
          <w:lang w:val="en-US"/>
        </w:rPr>
        <w:t xml:space="preserve">, a draw is taken from a binomial distribution with p = </w:t>
      </w:r>
      <w:proofErr w:type="spellStart"/>
      <w:r w:rsidR="009F7626" w:rsidRPr="00D9765B">
        <w:rPr>
          <w:i/>
          <w:iCs/>
          <w:lang w:val="en-US"/>
        </w:rPr>
        <w:t>p</w:t>
      </w:r>
      <w:r w:rsidR="006E4C8B" w:rsidRPr="00D9765B">
        <w:rPr>
          <w:i/>
          <w:iCs/>
          <w:vertAlign w:val="subscript"/>
          <w:lang w:val="en-US"/>
        </w:rPr>
        <w:t>alt</w:t>
      </w:r>
      <w:proofErr w:type="spellEnd"/>
      <w:r w:rsidR="009F7626">
        <w:rPr>
          <w:lang w:val="en-US"/>
        </w:rPr>
        <w:t xml:space="preserve"> and n</w:t>
      </w:r>
      <w:r w:rsidR="00AC7A5E">
        <w:rPr>
          <w:lang w:val="en-US"/>
        </w:rPr>
        <w:t xml:space="preserve"> </w:t>
      </w:r>
      <w:r w:rsidR="009F7626">
        <w:rPr>
          <w:lang w:val="en-US"/>
        </w:rPr>
        <w:t>=</w:t>
      </w:r>
      <w:r w:rsidR="00AC7A5E">
        <w:rPr>
          <w:lang w:val="en-US"/>
        </w:rPr>
        <w:t xml:space="preserve"> </w:t>
      </w:r>
      <w:r w:rsidR="009F7626">
        <w:rPr>
          <w:lang w:val="en-US"/>
        </w:rPr>
        <w:t xml:space="preserve">1, which determines whether the current value </w:t>
      </w:r>
      <w:proofErr w:type="spellStart"/>
      <w:r w:rsidR="009F7626" w:rsidRPr="00AC7A5E">
        <w:rPr>
          <w:i/>
          <w:iCs/>
          <w:lang w:val="en-US"/>
        </w:rPr>
        <w:t>x</w:t>
      </w:r>
      <w:r w:rsidR="00D9765B" w:rsidRPr="00AC7A5E">
        <w:rPr>
          <w:i/>
          <w:iCs/>
          <w:vertAlign w:val="subscript"/>
          <w:lang w:val="en-US"/>
        </w:rPr>
        <w:t>i</w:t>
      </w:r>
      <w:r w:rsidR="009F7626" w:rsidRPr="00AC7A5E">
        <w:rPr>
          <w:i/>
          <w:iCs/>
          <w:vertAlign w:val="subscript"/>
          <w:lang w:val="en-US"/>
        </w:rPr>
        <w:t>j</w:t>
      </w:r>
      <w:proofErr w:type="spellEnd"/>
      <w:r w:rsidR="009F7626">
        <w:rPr>
          <w:lang w:val="en-US"/>
        </w:rPr>
        <w:t xml:space="preserve"> is retained, or replaced by a random draw from </w:t>
      </w:r>
      <w:proofErr w:type="spellStart"/>
      <w:r w:rsidR="00AC7A5E">
        <w:rPr>
          <w:lang w:val="en-US"/>
        </w:rPr>
        <w:t>x</w:t>
      </w:r>
      <w:commentRangeStart w:id="4"/>
      <w:r w:rsidR="00AC7A5E">
        <w:rPr>
          <w:b/>
          <w:bCs/>
          <w:i/>
          <w:iCs/>
          <w:vertAlign w:val="subscript"/>
          <w:lang w:val="en-US"/>
        </w:rPr>
        <w:t>j</w:t>
      </w:r>
      <w:proofErr w:type="spellEnd"/>
      <w:r w:rsidR="009F7626">
        <w:rPr>
          <w:lang w:val="en-US"/>
        </w:rPr>
        <w:t xml:space="preserve">. </w:t>
      </w:r>
      <w:commentRangeEnd w:id="4"/>
      <w:r w:rsidR="00D9765B">
        <w:rPr>
          <w:rStyle w:val="CommentReference"/>
        </w:rPr>
        <w:commentReference w:id="4"/>
      </w:r>
    </w:p>
    <w:p w14:paraId="64E3175F" w14:textId="4870772F" w:rsidR="005A2D9B" w:rsidRDefault="009758C3" w:rsidP="005A2D9B">
      <w:pPr>
        <w:pStyle w:val="ListParagraph"/>
        <w:numPr>
          <w:ilvl w:val="0"/>
          <w:numId w:val="13"/>
        </w:numPr>
        <w:rPr>
          <w:lang w:val="en-US"/>
        </w:rPr>
      </w:pPr>
      <w:r>
        <w:rPr>
          <w:lang w:val="en-US"/>
        </w:rPr>
        <w:t xml:space="preserve">Step 1. and step 2. are repeated for </w:t>
      </w:r>
      <w:proofErr w:type="spellStart"/>
      <w:r>
        <w:rPr>
          <w:lang w:val="en-US"/>
        </w:rPr>
        <w:t>n</w:t>
      </w:r>
      <w:r>
        <w:rPr>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create </w:t>
      </w:r>
      <w:proofErr w:type="spellStart"/>
      <w:r>
        <w:rPr>
          <w:b/>
          <w:bCs/>
          <w:lang w:val="en-US"/>
        </w:rPr>
        <w:t>X</w:t>
      </w:r>
      <w:r>
        <w:rPr>
          <w:b/>
          <w:bCs/>
          <w:vertAlign w:val="subscript"/>
          <w:lang w:val="en-US"/>
        </w:rPr>
        <w:t>gen</w:t>
      </w:r>
      <w:proofErr w:type="spellEnd"/>
      <w:r w:rsidRPr="009758C3">
        <w:rPr>
          <w:lang w:val="en-US"/>
        </w:rPr>
        <w:t>.</w:t>
      </w:r>
    </w:p>
    <w:p w14:paraId="0329FF1D" w14:textId="19B404F4"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r w:rsidRPr="00C9201F">
        <w:rPr>
          <w:b/>
          <w:lang w:val="en-US"/>
        </w:rPr>
        <w:t>X</w:t>
      </w:r>
      <w:r w:rsidRPr="00C9201F">
        <w:rPr>
          <w:b/>
          <w:vertAlign w:val="subscript"/>
          <w:lang w:val="en-US"/>
        </w:rPr>
        <w:t>gen</w:t>
      </w:r>
      <w:proofErr w:type="spellEnd"/>
      <w:r>
        <w:rPr>
          <w:lang w:val="en-US"/>
        </w:rPr>
        <w:t xml:space="preserve"> is used to create </w:t>
      </w:r>
      <w:commentRangeStart w:id="5"/>
      <w:proofErr w:type="spellStart"/>
      <w:r>
        <w:rPr>
          <w:b/>
          <w:lang w:val="en-US"/>
        </w:rPr>
        <w:t>Y</w:t>
      </w:r>
      <w:commentRangeEnd w:id="5"/>
      <w:r w:rsidR="00F14BCF">
        <w:rPr>
          <w:rStyle w:val="CommentReference"/>
        </w:rPr>
        <w:commentReference w:id="5"/>
      </w:r>
      <w:r w:rsidRPr="00C9201F">
        <w:rPr>
          <w:b/>
          <w:vertAlign w:val="subscript"/>
          <w:lang w:val="en-US"/>
        </w:rPr>
        <w:t>gen</w:t>
      </w:r>
      <w:proofErr w:type="spellEnd"/>
      <w:r w:rsidR="00F14BCF">
        <w:rPr>
          <w:lang w:val="en-US"/>
        </w:rPr>
        <w:t>.</w:t>
      </w:r>
    </w:p>
    <w:p w14:paraId="789ABBE7" w14:textId="6A3015BD" w:rsidR="003E1181" w:rsidRPr="00F93CEC" w:rsidRDefault="005728A0" w:rsidP="00EB0605">
      <w:pPr>
        <w:rPr>
          <w:lang w:val="en-US"/>
        </w:rPr>
      </w:pPr>
      <w:r w:rsidRPr="005728A0">
        <w:rPr>
          <w:iCs/>
          <w:lang w:val="en-US"/>
        </w:rPr>
        <w:t>Where</w:t>
      </w:r>
      <w:r>
        <w:rPr>
          <w:i/>
          <w:lang w:val="en-US"/>
        </w:rPr>
        <w:t xml:space="preserve"> </w:t>
      </w:r>
      <w:r w:rsidR="00297EAE" w:rsidRPr="001D7AC8">
        <w:rPr>
          <w:i/>
          <w:lang w:val="en-US"/>
        </w:rPr>
        <w:t>N</w:t>
      </w:r>
      <w:r w:rsidR="00297EAE">
        <w:rPr>
          <w:lang w:val="en-US"/>
        </w:rPr>
        <w:t xml:space="preserve"> </w:t>
      </w:r>
      <w:r w:rsidR="001D7AC8">
        <w:rPr>
          <w:lang w:val="en-US"/>
        </w:rPr>
        <w:t>is</w:t>
      </w:r>
      <w:r w:rsidR="00297EAE">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r>
        <w:rPr>
          <w:lang w:val="en-US"/>
        </w:rPr>
        <w:t>number</w:t>
      </w:r>
      <w:r w:rsidR="001D7AC8">
        <w:rPr>
          <w:lang w:val="en-US"/>
        </w:rPr>
        <w:t xml:space="preserve"> of predictors,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is a threshold number that is set beforehand</w:t>
      </w:r>
      <w:r>
        <w:rPr>
          <w:lang w:val="en-US"/>
        </w:rPr>
        <w:t xml:space="preserve"> between 0 and 1</w:t>
      </w:r>
      <w:r w:rsidR="001D7AC8">
        <w:rPr>
          <w:lang w:val="en-US"/>
        </w:rPr>
        <w:t xml:space="preserve">. Note that </w:t>
      </w:r>
      <w:r w:rsidR="00EB0605">
        <w:rPr>
          <w:lang w:val="en-US"/>
        </w:rPr>
        <w:t xml:space="preserve">for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1</w:t>
      </w:r>
      <w:r w:rsidR="001D7AC8">
        <w:rPr>
          <w:lang w:val="en-US"/>
        </w:rPr>
        <w:t xml:space="preserve">, </w:t>
      </w:r>
      <w:r w:rsidR="00EB0605">
        <w:rPr>
          <w:lang w:val="en-US"/>
        </w:rPr>
        <w:t xml:space="preserve">we are performing </w:t>
      </w:r>
      <w:r w:rsidR="001D7AC8">
        <w:rPr>
          <w:lang w:val="en-US"/>
        </w:rPr>
        <w:t xml:space="preserve">permutation and </w:t>
      </w:r>
      <w:r w:rsidR="001D7AC8">
        <w:rPr>
          <w:lang w:val="en-US"/>
        </w:rPr>
        <w:lastRenderedPageBreak/>
        <w:t xml:space="preserve">when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0</w:t>
      </w:r>
      <w:r w:rsidR="001D7AC8">
        <w:rPr>
          <w:lang w:val="en-US"/>
        </w:rPr>
        <w:t xml:space="preserve">, </w:t>
      </w:r>
      <w:r w:rsidR="00EB0605">
        <w:rPr>
          <w:lang w:val="en-US"/>
        </w:rPr>
        <w:t xml:space="preserve">we are sampling random participants as is.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EB0605">
        <w:rPr>
          <w:lang w:val="en-US"/>
        </w:rPr>
        <w:t xml:space="preserve">thus represents the degree of permutation.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xml:space="preserve">= 0.25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0.50 in their study</w:t>
      </w:r>
      <w:r w:rsidR="00D61FF2">
        <w:rPr>
          <w:lang w:val="en-US"/>
        </w:rPr>
        <w:t xml:space="preserve">, but they do not go into detail on the effect of </w:t>
      </w:r>
      <w:proofErr w:type="spellStart"/>
      <w:r w:rsidR="00D61FF2">
        <w:rPr>
          <w:i/>
          <w:iCs/>
          <w:lang w:val="en-US"/>
        </w:rPr>
        <w:t>p</w:t>
      </w:r>
      <w:r w:rsidR="00D61FF2">
        <w:rPr>
          <w:i/>
          <w:iCs/>
          <w:vertAlign w:val="subscript"/>
          <w:lang w:val="en-US"/>
        </w:rPr>
        <w:t>alt</w:t>
      </w:r>
      <w:proofErr w:type="spellEnd"/>
      <w:r w:rsidR="00D61FF2">
        <w:rPr>
          <w:i/>
          <w:iCs/>
          <w:lang w:val="en-US"/>
        </w:rPr>
        <w:t xml:space="preserve"> </w:t>
      </w:r>
      <w:r w:rsidR="00D61FF2">
        <w:rPr>
          <w:lang w:val="en-US"/>
        </w:rPr>
        <w:t xml:space="preserve">on the accuracy or the interpretability. </w:t>
      </w:r>
      <w:r w:rsidR="00600C7F">
        <w:rPr>
          <w:lang w:val="en-US"/>
        </w:rPr>
        <w:t xml:space="preserve">In the current thesis, I will </w:t>
      </w:r>
      <w:r w:rsidR="00F869FD">
        <w:rPr>
          <w:lang w:val="en-US"/>
        </w:rPr>
        <w:t xml:space="preserve">test different values of </w:t>
      </w:r>
      <w:proofErr w:type="spellStart"/>
      <w:r w:rsidR="00F869FD">
        <w:rPr>
          <w:i/>
          <w:iCs/>
          <w:lang w:val="en-US"/>
        </w:rPr>
        <w:t>p</w:t>
      </w:r>
      <w:r w:rsidR="00F869FD">
        <w:rPr>
          <w:i/>
          <w:iCs/>
          <w:vertAlign w:val="subscript"/>
          <w:lang w:val="en-US"/>
        </w:rPr>
        <w:t>alt</w:t>
      </w:r>
      <w:proofErr w:type="spellEnd"/>
      <w:r w:rsidR="00F869FD">
        <w:rPr>
          <w:i/>
          <w:iCs/>
          <w:lang w:val="en-US"/>
        </w:rPr>
        <w:t xml:space="preserve"> </w:t>
      </w:r>
      <w:r w:rsidR="00F869FD">
        <w:rPr>
          <w:lang w:val="en-US"/>
        </w:rPr>
        <w:t>(</w:t>
      </w:r>
      <w:proofErr w:type="spellStart"/>
      <w:r w:rsidR="00F869FD">
        <w:rPr>
          <w:i/>
          <w:iCs/>
          <w:lang w:val="en-US"/>
        </w:rPr>
        <w:t>p</w:t>
      </w:r>
      <w:r w:rsidR="00F869FD">
        <w:rPr>
          <w:i/>
          <w:iCs/>
          <w:vertAlign w:val="subscript"/>
          <w:lang w:val="en-US"/>
        </w:rPr>
        <w:t>alt</w:t>
      </w:r>
      <w:proofErr w:type="spellEnd"/>
      <w:r w:rsidR="00F869FD">
        <w:rPr>
          <w:lang w:val="en-US"/>
        </w:rPr>
        <w:t xml:space="preserve"> = 0, </w:t>
      </w:r>
      <w:proofErr w:type="spellStart"/>
      <w:r w:rsidR="00F869FD">
        <w:rPr>
          <w:i/>
          <w:iCs/>
          <w:lang w:val="en-US"/>
        </w:rPr>
        <w:t>p</w:t>
      </w:r>
      <w:r w:rsidR="00F869FD">
        <w:rPr>
          <w:i/>
          <w:iCs/>
          <w:vertAlign w:val="subscript"/>
          <w:lang w:val="en-US"/>
        </w:rPr>
        <w:t>alt</w:t>
      </w:r>
      <w:proofErr w:type="spellEnd"/>
      <w:r w:rsidR="00F869FD">
        <w:rPr>
          <w:lang w:val="en-US"/>
        </w:rPr>
        <w:t xml:space="preserve"> = 0.25, </w:t>
      </w:r>
      <w:proofErr w:type="spellStart"/>
      <w:r w:rsidR="00F869FD">
        <w:rPr>
          <w:i/>
          <w:iCs/>
          <w:lang w:val="en-US"/>
        </w:rPr>
        <w:t>p</w:t>
      </w:r>
      <w:r w:rsidR="00F869FD">
        <w:rPr>
          <w:i/>
          <w:iCs/>
          <w:vertAlign w:val="subscript"/>
          <w:lang w:val="en-US"/>
        </w:rPr>
        <w:t>alt</w:t>
      </w:r>
      <w:proofErr w:type="spellEnd"/>
      <w:r w:rsidR="00F869FD">
        <w:rPr>
          <w:lang w:val="en-US"/>
        </w:rPr>
        <w:t xml:space="preserve"> = 0.50) to get a better understanding of its effect. Furthermore, I will introduce a novel</w:t>
      </w:r>
      <w:r w:rsidR="00600C7F">
        <w:rPr>
          <w:lang w:val="en-US"/>
        </w:rPr>
        <w:t xml:space="preserve"> data generation method: PPD </w:t>
      </w:r>
      <w:r w:rsidR="00D61FF2">
        <w:rPr>
          <w:lang w:val="en-US"/>
        </w:rPr>
        <w:t>sampling</w:t>
      </w:r>
      <w:r w:rsidR="00600C7F">
        <w:rPr>
          <w:lang w:val="en-US"/>
        </w:rPr>
        <w:t>.</w:t>
      </w:r>
      <w:r w:rsidR="005E481B" w:rsidRPr="005E481B">
        <w:rPr>
          <w:i/>
          <w:iCs/>
          <w:lang w:val="en-US"/>
        </w:rPr>
        <w:t xml:space="preserve"> </w:t>
      </w:r>
    </w:p>
    <w:p w14:paraId="35B19B8A" w14:textId="18E52317" w:rsidR="00B61236" w:rsidRPr="00B61236" w:rsidRDefault="00B61236" w:rsidP="00B61236">
      <w:pPr>
        <w:rPr>
          <w:i/>
          <w:iCs/>
          <w:lang w:val="en-US"/>
        </w:rPr>
      </w:pPr>
      <w:r>
        <w:rPr>
          <w:i/>
          <w:iCs/>
          <w:lang w:val="en-US"/>
        </w:rPr>
        <w:t>PPD sampling</w:t>
      </w:r>
    </w:p>
    <w:p w14:paraId="1EEE1372" w14:textId="4C5D7DC1" w:rsidR="00D61FF2"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sidR="00F869FD">
        <w:rPr>
          <w:lang w:val="en-US"/>
        </w:rPr>
        <w:t xml:space="preserve">For this reason, PPD sampling can be utilized to create </w:t>
      </w:r>
      <w:proofErr w:type="spellStart"/>
      <w:r w:rsidR="00F869FD">
        <w:rPr>
          <w:b/>
          <w:bCs/>
          <w:lang w:val="en-US"/>
        </w:rPr>
        <w:t>X</w:t>
      </w:r>
      <w:r w:rsidR="00F869FD">
        <w:rPr>
          <w:b/>
          <w:bCs/>
          <w:vertAlign w:val="subscript"/>
          <w:lang w:val="en-US"/>
        </w:rPr>
        <w:t>gen</w:t>
      </w:r>
      <w:proofErr w:type="spellEnd"/>
      <w:r w:rsidR="00F869FD">
        <w:rPr>
          <w:b/>
          <w:bCs/>
          <w:vertAlign w:val="subscript"/>
          <w:lang w:val="en-US"/>
        </w:rPr>
        <w:softHyphen/>
      </w:r>
      <w:r w:rsidR="00F869FD">
        <w:rPr>
          <w:lang w:val="en-US"/>
        </w:rPr>
        <w:t xml:space="preserve"> and </w:t>
      </w:r>
      <w:proofErr w:type="spellStart"/>
      <w:r w:rsidR="00F869FD">
        <w:rPr>
          <w:b/>
          <w:bCs/>
          <w:lang w:val="en-US"/>
        </w:rPr>
        <w:t>Y</w:t>
      </w:r>
      <w:r w:rsidR="00F869FD">
        <w:rPr>
          <w:b/>
          <w:bCs/>
          <w:vertAlign w:val="subscript"/>
          <w:lang w:val="en-US"/>
        </w:rPr>
        <w:t>gen</w:t>
      </w:r>
      <w:proofErr w:type="spellEnd"/>
      <w:r w:rsidR="00F869FD">
        <w:rPr>
          <w:b/>
          <w:bCs/>
          <w:vertAlign w:val="subscript"/>
          <w:lang w:val="en-US"/>
        </w:rPr>
        <w:softHyphen/>
      </w:r>
      <w:r w:rsidR="00F869FD">
        <w:rPr>
          <w:b/>
          <w:bCs/>
          <w:lang w:val="en-US"/>
        </w:rPr>
        <w:t xml:space="preserve"> </w:t>
      </w:r>
      <w:r w:rsidR="00F869FD">
        <w:rPr>
          <w:lang w:val="en-US"/>
        </w:rPr>
        <w:t>that more closely resemble the original data. The PPD sampling algorithm repeats the following steps:</w:t>
      </w:r>
    </w:p>
    <w:p w14:paraId="2B762E6B" w14:textId="245BBDBC" w:rsidR="00F869FD" w:rsidRDefault="00F869FD" w:rsidP="00F869FD">
      <w:pPr>
        <w:pStyle w:val="ListParagraph"/>
        <w:numPr>
          <w:ilvl w:val="0"/>
          <w:numId w:val="19"/>
        </w:numPr>
        <w:rPr>
          <w:lang w:val="en-US"/>
        </w:rPr>
      </w:pPr>
      <w:r>
        <w:rPr>
          <w:lang w:val="en-US"/>
        </w:rPr>
        <w:t xml:space="preserve">Sampling: A row is randomly selected from </w:t>
      </w:r>
      <w:r w:rsidRPr="00D9765B">
        <w:rPr>
          <w:b/>
          <w:bCs/>
          <w:lang w:val="en-US"/>
        </w:rPr>
        <w:t>X</w:t>
      </w:r>
      <w:r w:rsidRPr="00D9765B">
        <w:rPr>
          <w:b/>
          <w:bCs/>
          <w:i/>
          <w:iCs/>
          <w:vertAlign w:val="subscript"/>
          <w:lang w:val="en-US"/>
        </w:rPr>
        <w:t>i</w:t>
      </w:r>
      <w:r>
        <w:rPr>
          <w:lang w:val="en-US"/>
        </w:rPr>
        <w:t xml:space="preserve"> (</w:t>
      </w:r>
      <w:proofErr w:type="spellStart"/>
      <w:r w:rsidRPr="00297EAE">
        <w:rPr>
          <w:i/>
          <w:lang w:val="en-US"/>
        </w:rPr>
        <w:t>i</w:t>
      </w:r>
      <w:proofErr w:type="spellEnd"/>
      <w:r>
        <w:rPr>
          <w:lang w:val="en-US"/>
        </w:rPr>
        <w:t xml:space="preserve"> = 1, </w:t>
      </w:r>
      <w:proofErr w:type="gramStart"/>
      <w:r>
        <w:rPr>
          <w:lang w:val="en-US"/>
        </w:rPr>
        <w:t>… ,</w:t>
      </w:r>
      <w:proofErr w:type="gramEnd"/>
      <w:r>
        <w:rPr>
          <w:lang w:val="en-US"/>
        </w:rPr>
        <w:t xml:space="preserve"> </w:t>
      </w:r>
      <w:r w:rsidRPr="001D7AC8">
        <w:rPr>
          <w:i/>
          <w:lang w:val="en-US"/>
        </w:rPr>
        <w:t>N</w:t>
      </w:r>
      <w:r>
        <w:rPr>
          <w:i/>
          <w:lang w:val="en-US"/>
        </w:rPr>
        <w:t>)</w:t>
      </w:r>
      <w:r>
        <w:rPr>
          <w:lang w:val="en-US"/>
        </w:rPr>
        <w:t>.</w:t>
      </w:r>
    </w:p>
    <w:p w14:paraId="6E8A8D57" w14:textId="06D64A55" w:rsidR="00A7412C" w:rsidRDefault="00A7412C" w:rsidP="00F869FD">
      <w:pPr>
        <w:pStyle w:val="ListParagraph"/>
        <w:numPr>
          <w:ilvl w:val="0"/>
          <w:numId w:val="19"/>
        </w:numPr>
        <w:rPr>
          <w:lang w:val="en-US"/>
        </w:rPr>
      </w:pPr>
      <w:r>
        <w:rPr>
          <w:lang w:val="en-US"/>
        </w:rPr>
        <w:t>A random prediction is sampled from the PPD of the corresponding row from step 1.</w:t>
      </w:r>
    </w:p>
    <w:p w14:paraId="3021EEAE" w14:textId="07330B51" w:rsidR="00D61FF2" w:rsidRPr="00A7412C" w:rsidRDefault="00A7412C" w:rsidP="00A7412C">
      <w:pPr>
        <w:pStyle w:val="ListParagraph"/>
        <w:numPr>
          <w:ilvl w:val="0"/>
          <w:numId w:val="19"/>
        </w:numPr>
        <w:rPr>
          <w:lang w:val="en-US"/>
        </w:rPr>
      </w:pPr>
      <w:r>
        <w:rPr>
          <w:lang w:val="en-US"/>
        </w:rPr>
        <w:t xml:space="preserve">Step 1. and step 2. are repeated for </w:t>
      </w:r>
      <w:proofErr w:type="spellStart"/>
      <w:r w:rsidR="00A7364B">
        <w:rPr>
          <w:lang w:val="en-US"/>
        </w:rPr>
        <w:t>N</w:t>
      </w:r>
      <w:r>
        <w:rPr>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create </w:t>
      </w:r>
      <w:proofErr w:type="spellStart"/>
      <w:r>
        <w:rPr>
          <w:b/>
          <w:bCs/>
          <w:lang w:val="en-US"/>
        </w:rPr>
        <w:t>X</w:t>
      </w:r>
      <w:r>
        <w:rPr>
          <w:b/>
          <w:bCs/>
          <w:vertAlign w:val="subscript"/>
          <w:lang w:val="en-US"/>
        </w:rPr>
        <w:t>gen</w:t>
      </w:r>
      <w:proofErr w:type="spellEnd"/>
      <w:r>
        <w:rPr>
          <w:b/>
          <w:bCs/>
          <w:lang w:val="en-US"/>
        </w:rPr>
        <w:t xml:space="preserve"> </w:t>
      </w:r>
      <w:r w:rsidRPr="00A7412C">
        <w:rPr>
          <w:lang w:val="en-US"/>
        </w:rPr>
        <w:t>and</w:t>
      </w:r>
      <w:r>
        <w:rPr>
          <w:b/>
          <w:bCs/>
          <w:lang w:val="en-US"/>
        </w:rPr>
        <w:t xml:space="preserve"> </w:t>
      </w:r>
      <w:proofErr w:type="spellStart"/>
      <w:r>
        <w:rPr>
          <w:b/>
          <w:bCs/>
          <w:lang w:val="en-US"/>
        </w:rPr>
        <w:t>Y</w:t>
      </w:r>
      <w:r>
        <w:rPr>
          <w:b/>
          <w:bCs/>
          <w:vertAlign w:val="subscript"/>
          <w:lang w:val="en-US"/>
        </w:rPr>
        <w:t>gen</w:t>
      </w:r>
      <w:proofErr w:type="spellEnd"/>
      <w:r w:rsidRPr="009758C3">
        <w:rPr>
          <w:lang w:val="en-US"/>
        </w:rPr>
        <w:t>.</w:t>
      </w:r>
    </w:p>
    <w:p w14:paraId="6306F650" w14:textId="460001D4" w:rsidR="00100DFF" w:rsidRDefault="00100DFF" w:rsidP="00351D66">
      <w:pPr>
        <w:ind w:firstLine="708"/>
        <w:rPr>
          <w:lang w:val="en-US"/>
        </w:rPr>
      </w:pPr>
      <w:r>
        <w:rPr>
          <w:lang w:val="en-US"/>
        </w:rPr>
        <w:t>Data generate</w:t>
      </w:r>
      <w:r w:rsidR="00D61FF2">
        <w:rPr>
          <w:lang w:val="en-US"/>
        </w:rPr>
        <w:t>d</w:t>
      </w:r>
      <w:r>
        <w:rPr>
          <w:lang w:val="en-US"/>
        </w:rPr>
        <w:t xml:space="preserve"> in this manner should more closely resemble</w:t>
      </w:r>
      <w:r w:rsidR="00A7412C">
        <w:rPr>
          <w:lang w:val="en-US"/>
        </w:rPr>
        <w:t xml:space="preserve"> the original data </w:t>
      </w:r>
      <w:r>
        <w:rPr>
          <w:lang w:val="en-US"/>
        </w:rPr>
        <w:t xml:space="preserve">and thus lead to a more accurate BA tree. </w:t>
      </w:r>
      <w:r w:rsidR="006D457D">
        <w:rPr>
          <w:lang w:val="en-US"/>
        </w:rPr>
        <w:t>As stated before, thi</w:t>
      </w:r>
      <w:r w:rsidR="009E19D4">
        <w:rPr>
          <w:lang w:val="en-US"/>
        </w:rPr>
        <w:t xml:space="preserve">s is possible when using a </w:t>
      </w:r>
      <w:r w:rsidR="00A7412C">
        <w:rPr>
          <w:lang w:val="en-US"/>
        </w:rPr>
        <w:t>M-</w:t>
      </w:r>
      <w:r w:rsidR="009E19D4">
        <w:rPr>
          <w:lang w:val="en-US"/>
        </w:rPr>
        <w:t>BART</w:t>
      </w:r>
      <w:r w:rsidR="006D457D">
        <w:rPr>
          <w:lang w:val="en-US"/>
        </w:rPr>
        <w:t xml:space="preserve"> </w:t>
      </w:r>
      <w:r w:rsidR="00A7412C">
        <w:rPr>
          <w:lang w:val="en-US"/>
        </w:rPr>
        <w:t>or BART model</w:t>
      </w:r>
      <w:r w:rsidR="006D457D">
        <w:rPr>
          <w:lang w:val="en-US"/>
        </w:rPr>
        <w:t xml:space="preserve"> as a black box.</w:t>
      </w:r>
    </w:p>
    <w:p w14:paraId="6A3DD5E1" w14:textId="1AFFA394" w:rsidR="006532DB" w:rsidRDefault="00E302D0" w:rsidP="002302FB">
      <w:pPr>
        <w:rPr>
          <w:b/>
          <w:i/>
          <w:lang w:val="en-US"/>
        </w:rPr>
      </w:pPr>
      <w:r>
        <w:rPr>
          <w:b/>
          <w:i/>
          <w:lang w:val="en-US"/>
        </w:rPr>
        <w:t>Research Questions</w:t>
      </w:r>
      <w:r w:rsidR="006532DB">
        <w:rPr>
          <w:b/>
          <w:i/>
          <w:lang w:val="en-US"/>
        </w:rPr>
        <w:t xml:space="preserve"> and Hypotheses</w:t>
      </w:r>
    </w:p>
    <w:p w14:paraId="1566AEF5" w14:textId="4F4C6E1A" w:rsidR="009A6853" w:rsidRDefault="00E21AB5" w:rsidP="00423EA0">
      <w:pPr>
        <w:ind w:firstLine="705"/>
        <w:rPr>
          <w:bCs/>
          <w:iCs/>
          <w:lang w:val="en-US"/>
        </w:rPr>
      </w:pPr>
      <w:r>
        <w:rPr>
          <w:noProof/>
        </w:rPr>
        <mc:AlternateContent>
          <mc:Choice Requires="wpi">
            <w:drawing>
              <wp:anchor distT="0" distB="0" distL="114300" distR="114300" simplePos="0" relativeHeight="251659776" behindDoc="0" locked="0" layoutInCell="1" allowOverlap="1" wp14:anchorId="0DE829F4" wp14:editId="73F313D3">
                <wp:simplePos x="0" y="0"/>
                <wp:positionH relativeFrom="column">
                  <wp:posOffset>-1539240</wp:posOffset>
                </wp:positionH>
                <wp:positionV relativeFrom="paragraph">
                  <wp:posOffset>-262255</wp:posOffset>
                </wp:positionV>
                <wp:extent cx="36830" cy="36830"/>
                <wp:effectExtent l="74930" t="71755" r="59690" b="6286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type w14:anchorId="23EF4A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6.2pt;margin-top:-165.65pt;width:290pt;height:2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">
                <v:imagedata r:id="rId13" o:title=""/>
                <o:lock v:ext="edit" rotation="t" verticies="t" shapetype="t"/>
              </v:shape>
            </w:pict>
          </mc:Fallback>
        </mc:AlternateContent>
      </w:r>
      <w:r w:rsidR="00300204">
        <w:rPr>
          <w:lang w:val="en-US"/>
        </w:rPr>
        <w:t xml:space="preserve">The main goal of the current paper is to study </w:t>
      </w:r>
      <w:r w:rsidR="00423EA0">
        <w:rPr>
          <w:lang w:val="en-US"/>
        </w:rPr>
        <w:t>how BART-based BA GLMM trees perform to “regular” GLMM trees. As stated before, I prioritize interpretability over accuracy when comparing these models, but accuracy should still be compared. The first two research questions are thus:</w:t>
      </w:r>
    </w:p>
    <w:p w14:paraId="6027C9A2" w14:textId="77777777" w:rsidR="00262B0F" w:rsidRDefault="009A6853" w:rsidP="00262B0F">
      <w:pPr>
        <w:ind w:left="705"/>
        <w:rPr>
          <w:bCs/>
          <w:iCs/>
          <w:lang w:val="en-US"/>
        </w:rPr>
      </w:pPr>
      <w:r>
        <w:rPr>
          <w:b/>
          <w:iCs/>
          <w:lang w:val="en-US"/>
        </w:rPr>
        <w:t xml:space="preserve">RQ1: </w:t>
      </w:r>
      <w:bookmarkStart w:id="6" w:name="_Hlk127908839"/>
      <w:r w:rsidR="00262B0F" w:rsidRPr="009A6853">
        <w:rPr>
          <w:bCs/>
          <w:iCs/>
          <w:lang w:val="en-US"/>
        </w:rPr>
        <w:t xml:space="preserve">Does a BART-based </w:t>
      </w:r>
      <w:r w:rsidR="00262B0F">
        <w:rPr>
          <w:bCs/>
          <w:iCs/>
          <w:lang w:val="en-US"/>
        </w:rPr>
        <w:t>BA</w:t>
      </w:r>
      <w:r w:rsidR="00262B0F" w:rsidRPr="009A6853">
        <w:rPr>
          <w:bCs/>
          <w:iCs/>
          <w:lang w:val="en-US"/>
        </w:rPr>
        <w:t xml:space="preserve"> approach improve</w:t>
      </w:r>
      <w:r w:rsidR="00262B0F">
        <w:rPr>
          <w:bCs/>
          <w:iCs/>
          <w:lang w:val="en-US"/>
        </w:rPr>
        <w:t xml:space="preserve"> the</w:t>
      </w:r>
      <w:r w:rsidR="00262B0F" w:rsidRPr="009A6853">
        <w:rPr>
          <w:bCs/>
          <w:iCs/>
          <w:lang w:val="en-US"/>
        </w:rPr>
        <w:t xml:space="preserve"> predictive accuracy of GLMM trees? </w:t>
      </w:r>
    </w:p>
    <w:bookmarkEnd w:id="6"/>
    <w:p w14:paraId="524573FE" w14:textId="644FF408" w:rsidR="009A6853" w:rsidRDefault="009A6853" w:rsidP="00262B0F">
      <w:pPr>
        <w:ind w:left="705"/>
        <w:rPr>
          <w:bCs/>
          <w:iCs/>
          <w:lang w:val="en-US"/>
        </w:rPr>
      </w:pPr>
      <w:r>
        <w:rPr>
          <w:bCs/>
          <w:iCs/>
          <w:lang w:val="en-US"/>
        </w:rPr>
        <w:tab/>
      </w:r>
      <w:r>
        <w:rPr>
          <w:b/>
          <w:iCs/>
          <w:lang w:val="en-US"/>
        </w:rPr>
        <w:t xml:space="preserve">RQ2: </w:t>
      </w:r>
      <w:r w:rsidR="00262B0F" w:rsidRPr="009A6853">
        <w:rPr>
          <w:bCs/>
          <w:iCs/>
          <w:lang w:val="en-US"/>
        </w:rPr>
        <w:t xml:space="preserve">Does a BART-based </w:t>
      </w:r>
      <w:r w:rsidR="00262B0F">
        <w:rPr>
          <w:bCs/>
          <w:iCs/>
          <w:lang w:val="en-US"/>
        </w:rPr>
        <w:t>BA</w:t>
      </w:r>
      <w:r w:rsidR="00262B0F" w:rsidRPr="009A6853">
        <w:rPr>
          <w:bCs/>
          <w:iCs/>
          <w:lang w:val="en-US"/>
        </w:rPr>
        <w:t xml:space="preserve"> approach improve </w:t>
      </w:r>
      <w:r w:rsidR="00262B0F">
        <w:rPr>
          <w:bCs/>
          <w:iCs/>
          <w:lang w:val="en-US"/>
        </w:rPr>
        <w:t>the interpretability</w:t>
      </w:r>
      <w:r w:rsidR="00262B0F" w:rsidRPr="009A6853">
        <w:rPr>
          <w:bCs/>
          <w:iCs/>
          <w:lang w:val="en-US"/>
        </w:rPr>
        <w:t xml:space="preserve"> of GLMM trees? </w:t>
      </w:r>
    </w:p>
    <w:p w14:paraId="2FE81758" w14:textId="432FF766" w:rsidR="00423EA0" w:rsidRDefault="003F3E24" w:rsidP="002302FB">
      <w:pPr>
        <w:rPr>
          <w:bCs/>
          <w:iCs/>
          <w:lang w:val="en-US"/>
        </w:rPr>
      </w:pPr>
      <w:r>
        <w:rPr>
          <w:bCs/>
          <w:iCs/>
          <w:lang w:val="en-US"/>
        </w:rPr>
        <w:t xml:space="preserve">I will also compare BART-based BA GLMM trees to smearing-based BA GLMM trees, as proposed by </w:t>
      </w:r>
      <w:proofErr w:type="spellStart"/>
      <w:r>
        <w:rPr>
          <w:lang w:val="en-US"/>
        </w:rPr>
        <w:t>Breiman</w:t>
      </w:r>
      <w:proofErr w:type="spellEnd"/>
      <w:r>
        <w:rPr>
          <w:lang w:val="en-US"/>
        </w:rPr>
        <w:t xml:space="preserve"> and Shang (1996). This leads us to the third research question:</w:t>
      </w:r>
    </w:p>
    <w:p w14:paraId="23BC96B5" w14:textId="1AD4D2F3" w:rsidR="0048546A" w:rsidRPr="0048546A" w:rsidRDefault="0048546A" w:rsidP="00CD2DD3">
      <w:pPr>
        <w:ind w:left="705"/>
        <w:rPr>
          <w:bCs/>
          <w:iCs/>
          <w:lang w:val="en-US"/>
        </w:rPr>
      </w:pPr>
      <w:r>
        <w:rPr>
          <w:b/>
          <w:iCs/>
          <w:lang w:val="en-US"/>
        </w:rPr>
        <w:t xml:space="preserve">RQ3: </w:t>
      </w:r>
      <w:r w:rsidR="00CD2DD3">
        <w:rPr>
          <w:bCs/>
          <w:iCs/>
          <w:lang w:val="en-US"/>
        </w:rPr>
        <w:t xml:space="preserve">In terms of </w:t>
      </w:r>
      <w:r w:rsidR="00F038D7">
        <w:rPr>
          <w:bCs/>
          <w:iCs/>
          <w:lang w:val="en-US"/>
        </w:rPr>
        <w:t>predictive accuracy and interpretability</w:t>
      </w:r>
      <w:r w:rsidR="00CD2DD3">
        <w:rPr>
          <w:bCs/>
          <w:iCs/>
          <w:lang w:val="en-US"/>
        </w:rPr>
        <w:t xml:space="preserve">,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20D7F139" w14:textId="713F63E1" w:rsidR="009A6853" w:rsidRDefault="008E6C5B" w:rsidP="002302FB">
      <w:pPr>
        <w:rPr>
          <w:lang w:val="en-US"/>
        </w:rPr>
      </w:pPr>
      <w:r>
        <w:rPr>
          <w:bCs/>
          <w:iCs/>
          <w:lang w:val="en-US"/>
        </w:rPr>
        <w:t xml:space="preserve">Finally, I will study two variables whose effect on interpretability and accuracy, although briefly discussed by </w:t>
      </w:r>
      <w:proofErr w:type="spellStart"/>
      <w:r>
        <w:rPr>
          <w:lang w:val="en-US"/>
        </w:rPr>
        <w:t>Breiman</w:t>
      </w:r>
      <w:proofErr w:type="spellEnd"/>
      <w:r>
        <w:rPr>
          <w:lang w:val="en-US"/>
        </w:rPr>
        <w:t xml:space="preserve"> and Shang (1996), is not yet clear. These variables are </w:t>
      </w:r>
      <w:proofErr w:type="spellStart"/>
      <w:r>
        <w:rPr>
          <w:lang w:val="en-US"/>
        </w:rPr>
        <w:t>N</w:t>
      </w:r>
      <w:r>
        <w:rPr>
          <w:lang w:val="en-US"/>
        </w:rPr>
        <w:softHyphen/>
      </w:r>
      <w:r>
        <w:rPr>
          <w:vertAlign w:val="subscript"/>
          <w:lang w:val="en-US"/>
        </w:rPr>
        <w:t>gen</w:t>
      </w:r>
      <w:proofErr w:type="spellEnd"/>
      <w:r>
        <w:rPr>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Pr>
          <w:lang w:val="en-US"/>
        </w:rPr>
        <w:t xml:space="preserve">. </w:t>
      </w:r>
      <w:proofErr w:type="spellStart"/>
      <w:r>
        <w:rPr>
          <w:lang w:val="en-US"/>
        </w:rPr>
        <w:t>Breiman</w:t>
      </w:r>
      <w:proofErr w:type="spellEnd"/>
      <w:r>
        <w:rPr>
          <w:lang w:val="en-US"/>
        </w:rPr>
        <w:t xml:space="preserve"> and Shang (1996) mention </w:t>
      </w:r>
      <w:proofErr w:type="spellStart"/>
      <w:r>
        <w:rPr>
          <w:lang w:val="en-US"/>
        </w:rPr>
        <w:t>N</w:t>
      </w:r>
      <w:r>
        <w:rPr>
          <w:lang w:val="en-US"/>
        </w:rPr>
        <w:softHyphen/>
      </w:r>
      <w:r>
        <w:rPr>
          <w:vertAlign w:val="subscript"/>
          <w:lang w:val="en-US"/>
        </w:rPr>
        <w:t>gen</w:t>
      </w:r>
      <w:proofErr w:type="spellEnd"/>
      <w:r>
        <w:rPr>
          <w:vertAlign w:val="subscript"/>
          <w:lang w:val="en-US"/>
        </w:rPr>
        <w:t xml:space="preserve"> </w:t>
      </w:r>
      <w:r>
        <w:rPr>
          <w:lang w:val="en-US"/>
        </w:rPr>
        <w:t>should be large, but not how large or what effect</w:t>
      </w:r>
      <w:r w:rsidR="00D3387D">
        <w:rPr>
          <w:lang w:val="en-US"/>
        </w:rPr>
        <w:t>s</w:t>
      </w:r>
      <w:r>
        <w:rPr>
          <w:lang w:val="en-US"/>
        </w:rPr>
        <w:t xml:space="preserve"> </w:t>
      </w:r>
      <w:r w:rsidR="00D3387D">
        <w:rPr>
          <w:lang w:val="en-US"/>
        </w:rPr>
        <w:t xml:space="preserve">its’ size </w:t>
      </w:r>
      <w:r>
        <w:rPr>
          <w:lang w:val="en-US"/>
        </w:rPr>
        <w:t xml:space="preserve">has. </w:t>
      </w:r>
      <w:r w:rsidR="00D3387D">
        <w:rPr>
          <w:lang w:val="en-US"/>
        </w:rPr>
        <w:t xml:space="preserve">The same can be said for </w:t>
      </w:r>
      <w:proofErr w:type="spellStart"/>
      <w:r w:rsidR="00F038D7" w:rsidRPr="00A7364B">
        <w:rPr>
          <w:bCs/>
          <w:i/>
          <w:iCs/>
          <w:lang w:val="en-AU"/>
        </w:rPr>
        <w:t>p</w:t>
      </w:r>
      <w:r w:rsidR="00F038D7" w:rsidRPr="00A7364B">
        <w:rPr>
          <w:bCs/>
          <w:i/>
          <w:iCs/>
          <w:vertAlign w:val="subscript"/>
          <w:lang w:val="en-AU"/>
        </w:rPr>
        <w:t>alt</w:t>
      </w:r>
      <w:proofErr w:type="spellEnd"/>
      <w:r w:rsidR="00D3387D">
        <w:rPr>
          <w:lang w:val="en-US"/>
        </w:rPr>
        <w:t xml:space="preserve">. It is only mentioned that the authors used </w:t>
      </w:r>
      <w:proofErr w:type="spellStart"/>
      <w:r w:rsidR="00F038D7" w:rsidRPr="00A7364B">
        <w:rPr>
          <w:bCs/>
          <w:i/>
          <w:iCs/>
          <w:lang w:val="en-AU"/>
        </w:rPr>
        <w:t>p</w:t>
      </w:r>
      <w:r w:rsidR="00F038D7" w:rsidRPr="00A7364B">
        <w:rPr>
          <w:bCs/>
          <w:i/>
          <w:iCs/>
          <w:vertAlign w:val="subscript"/>
          <w:lang w:val="en-AU"/>
        </w:rPr>
        <w:t>alt</w:t>
      </w:r>
      <w:proofErr w:type="spellEnd"/>
      <w:r w:rsidR="00F038D7">
        <w:rPr>
          <w:lang w:val="en-US"/>
        </w:rPr>
        <w:t xml:space="preserve"> </w:t>
      </w:r>
      <w:r w:rsidR="00D3387D">
        <w:rPr>
          <w:lang w:val="en-US"/>
        </w:rPr>
        <w:t xml:space="preserve">= 0.25 and </w:t>
      </w:r>
      <w:proofErr w:type="spellStart"/>
      <w:r w:rsidR="00F038D7" w:rsidRPr="00A7364B">
        <w:rPr>
          <w:bCs/>
          <w:i/>
          <w:iCs/>
          <w:lang w:val="en-AU"/>
        </w:rPr>
        <w:t>p</w:t>
      </w:r>
      <w:r w:rsidR="00F038D7" w:rsidRPr="00A7364B">
        <w:rPr>
          <w:bCs/>
          <w:i/>
          <w:iCs/>
          <w:vertAlign w:val="subscript"/>
          <w:lang w:val="en-AU"/>
        </w:rPr>
        <w:t>alt</w:t>
      </w:r>
      <w:proofErr w:type="spellEnd"/>
      <w:r w:rsidR="00F038D7">
        <w:rPr>
          <w:lang w:val="en-US"/>
        </w:rPr>
        <w:t xml:space="preserve"> </w:t>
      </w:r>
      <w:r w:rsidR="00D3387D">
        <w:rPr>
          <w:lang w:val="en-US"/>
        </w:rPr>
        <w:t>= 0.50. The final research question is thus:</w:t>
      </w:r>
    </w:p>
    <w:p w14:paraId="22022922" w14:textId="2EA14531" w:rsidR="00D3387D" w:rsidRDefault="00D3387D" w:rsidP="00D3387D">
      <w:pPr>
        <w:ind w:left="705"/>
        <w:rPr>
          <w:bCs/>
          <w:iCs/>
          <w:lang w:val="en-US"/>
        </w:rPr>
      </w:pPr>
      <w:r>
        <w:rPr>
          <w:lang w:val="en-US"/>
        </w:rPr>
        <w:tab/>
      </w:r>
      <w:r>
        <w:rPr>
          <w:b/>
          <w:iCs/>
          <w:lang w:val="en-US"/>
        </w:rPr>
        <w:t xml:space="preserve">RQ4 </w:t>
      </w:r>
      <w:r>
        <w:rPr>
          <w:bCs/>
          <w:iCs/>
          <w:lang w:val="en-US"/>
        </w:rPr>
        <w:t>In terms of</w:t>
      </w:r>
      <w:r w:rsidR="00F038D7" w:rsidRPr="00F038D7">
        <w:rPr>
          <w:bCs/>
          <w:iCs/>
          <w:lang w:val="en-US"/>
        </w:rPr>
        <w:t xml:space="preserve"> </w:t>
      </w:r>
      <w:r w:rsidR="00F038D7">
        <w:rPr>
          <w:bCs/>
          <w:iCs/>
          <w:lang w:val="en-US"/>
        </w:rPr>
        <w:t>predictive accuracy and</w:t>
      </w:r>
      <w:r>
        <w:rPr>
          <w:bCs/>
          <w:iCs/>
          <w:lang w:val="en-US"/>
        </w:rPr>
        <w:t xml:space="preserve"> interpretability, what effect does varying </w:t>
      </w:r>
      <w:proofErr w:type="spellStart"/>
      <w:r>
        <w:rPr>
          <w:bCs/>
          <w:iCs/>
          <w:lang w:val="en-US"/>
        </w:rPr>
        <w:t>N</w:t>
      </w:r>
      <w:r>
        <w:rPr>
          <w:bCs/>
          <w:iCs/>
          <w:vertAlign w:val="subscript"/>
          <w:lang w:val="en-US"/>
        </w:rPr>
        <w:t>gen</w:t>
      </w:r>
      <w:proofErr w:type="spellEnd"/>
      <w:r>
        <w:rPr>
          <w:bCs/>
          <w:iCs/>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US"/>
        </w:rPr>
        <w:t xml:space="preserve"> </w:t>
      </w:r>
      <w:r>
        <w:rPr>
          <w:bCs/>
          <w:iCs/>
          <w:lang w:val="en-US"/>
        </w:rPr>
        <w:t>in BA trees have?</w:t>
      </w:r>
    </w:p>
    <w:p w14:paraId="4CEDC418" w14:textId="14C5246D" w:rsidR="00E43B30" w:rsidRDefault="00803617" w:rsidP="006532DB">
      <w:pPr>
        <w:jc w:val="center"/>
        <w:rPr>
          <w:b/>
          <w:lang w:val="en-AU"/>
        </w:rPr>
      </w:pPr>
      <w:r w:rsidRPr="00D3387D">
        <w:rPr>
          <w:b/>
          <w:lang w:val="en-AU"/>
        </w:rPr>
        <w:t>Methods</w:t>
      </w:r>
    </w:p>
    <w:p w14:paraId="18CFA818" w14:textId="77777777" w:rsidR="00262B0F" w:rsidRPr="00881B74" w:rsidRDefault="00262B0F" w:rsidP="00262B0F">
      <w:pPr>
        <w:rPr>
          <w:bCs/>
          <w:lang w:val="en-AU"/>
        </w:rPr>
      </w:pPr>
      <w:r>
        <w:rPr>
          <w:b/>
          <w:i/>
          <w:lang w:val="en-US"/>
        </w:rPr>
        <w:t>Datasets</w:t>
      </w:r>
    </w:p>
    <w:p w14:paraId="71706E6B" w14:textId="77777777" w:rsidR="00262B0F" w:rsidRPr="00E10BCE" w:rsidRDefault="00262B0F" w:rsidP="00262B0F">
      <w:pPr>
        <w:ind w:firstLine="708"/>
        <w:rPr>
          <w:bCs/>
          <w:iCs/>
          <w:lang w:val="en-US"/>
        </w:rPr>
      </w:pPr>
      <w:r>
        <w:rPr>
          <w:bCs/>
          <w:iCs/>
          <w:lang w:val="en-US"/>
        </w:rPr>
        <w:t>The hypotheses were tested on four different benchmark datasets described below. The datasets all had a multilevel structure. Because of computational limitations, random samples of N = 1000 (when possible) were taken for analyses. For time-series data, random patients were sampled instead of random observations, so that every level had enough data.</w:t>
      </w:r>
    </w:p>
    <w:p w14:paraId="0148E693" w14:textId="77777777" w:rsidR="00262B0F" w:rsidRDefault="00262B0F" w:rsidP="00262B0F">
      <w:pPr>
        <w:rPr>
          <w:bCs/>
          <w:i/>
          <w:lang w:val="en-US"/>
        </w:rPr>
      </w:pPr>
      <w:r w:rsidRPr="003C43DC">
        <w:rPr>
          <w:bCs/>
          <w:i/>
          <w:lang w:val="en-US"/>
        </w:rPr>
        <w:lastRenderedPageBreak/>
        <w:t>AIDS Clinical Trials Group Study 175</w:t>
      </w:r>
      <w:r>
        <w:rPr>
          <w:bCs/>
          <w:i/>
          <w:lang w:val="en-US"/>
        </w:rPr>
        <w:t xml:space="preserve"> (ACT)</w:t>
      </w:r>
    </w:p>
    <w:p w14:paraId="64C257DD" w14:textId="77777777" w:rsidR="00262B0F" w:rsidRPr="0058304F" w:rsidRDefault="00262B0F" w:rsidP="00262B0F">
      <w:pPr>
        <w:rPr>
          <w:bCs/>
          <w:iCs/>
          <w:lang w:val="en-AU"/>
        </w:rPr>
      </w:pPr>
      <w:r>
        <w:rPr>
          <w:bCs/>
          <w:iCs/>
          <w:lang w:val="en-US"/>
        </w:rPr>
        <w:tab/>
        <w:t xml:space="preserve">This dataset was created by Hammer et al. (1996) measures </w:t>
      </w:r>
      <w:r w:rsidRPr="0058304F">
        <w:rPr>
          <w:bCs/>
          <w:iCs/>
          <w:lang w:val="en-US"/>
        </w:rPr>
        <w:t>human immunodeficiency virus type 1 (HIV-1)</w:t>
      </w:r>
      <w:r>
        <w:rPr>
          <w:bCs/>
          <w:iCs/>
          <w:lang w:val="en-US"/>
        </w:rPr>
        <w:t xml:space="preserve"> infected patients and measures the amount of CD4 T cells present in the blood as outcome measure. A number of drugs, demographics and confounding variables are present to predict CD4 count. Multiple measurements were taken over time within patients, creating a multilevel structure. There are</w:t>
      </w:r>
      <w:r w:rsidRPr="005730F7">
        <w:rPr>
          <w:bCs/>
          <w:iCs/>
          <w:lang w:val="en-AU"/>
        </w:rPr>
        <w:t xml:space="preserve"> 6417 observations from 2139 patients 24 variables.</w:t>
      </w:r>
      <w:r>
        <w:rPr>
          <w:bCs/>
          <w:iCs/>
          <w:lang w:val="en-AU"/>
        </w:rPr>
        <w:t xml:space="preserve"> A sample of N = 1000 was taken, containing 377 patients. </w:t>
      </w:r>
    </w:p>
    <w:p w14:paraId="0EB1978D" w14:textId="77777777" w:rsidR="00262B0F" w:rsidRDefault="00262B0F" w:rsidP="00262B0F">
      <w:pPr>
        <w:rPr>
          <w:bCs/>
          <w:i/>
          <w:lang w:val="en-US"/>
        </w:rPr>
      </w:pPr>
      <w:r>
        <w:rPr>
          <w:bCs/>
          <w:i/>
          <w:lang w:val="en-US"/>
        </w:rPr>
        <w:t>Safety</w:t>
      </w:r>
    </w:p>
    <w:p w14:paraId="4E0FA821" w14:textId="77777777" w:rsidR="00262B0F" w:rsidRPr="005730F7" w:rsidRDefault="00262B0F" w:rsidP="00262B0F">
      <w:pPr>
        <w:ind w:firstLine="708"/>
        <w:rPr>
          <w:bCs/>
          <w:iCs/>
          <w:lang w:val="en-AU"/>
        </w:rPr>
      </w:pPr>
      <w:r w:rsidRPr="005730F7">
        <w:rPr>
          <w:bCs/>
          <w:iCs/>
          <w:lang w:val="en-AU"/>
        </w:rPr>
        <w:t xml:space="preserve">This dataset made </w:t>
      </w:r>
      <w:r>
        <w:rPr>
          <w:bCs/>
          <w:iCs/>
          <w:lang w:val="en-AU"/>
        </w:rPr>
        <w:t xml:space="preserve">publicly </w:t>
      </w:r>
      <w:r w:rsidRPr="005730F7">
        <w:rPr>
          <w:bCs/>
          <w:iCs/>
          <w:lang w:val="en-AU"/>
        </w:rPr>
        <w:t>available b</w:t>
      </w:r>
      <w:r>
        <w:rPr>
          <w:bCs/>
          <w:iCs/>
          <w:lang w:val="en-AU"/>
        </w:rPr>
        <w:t xml:space="preserve">y </w:t>
      </w:r>
      <w:r w:rsidRPr="005730F7">
        <w:rPr>
          <w:bCs/>
          <w:iCs/>
          <w:lang w:val="en-AU"/>
        </w:rPr>
        <w:t>Hox et al. (2017)</w:t>
      </w:r>
      <w:r>
        <w:rPr>
          <w:bCs/>
          <w:iCs/>
          <w:lang w:val="en-AU"/>
        </w:rPr>
        <w:t xml:space="preserve">. </w:t>
      </w:r>
      <w:r w:rsidRPr="005730F7">
        <w:rPr>
          <w:bCs/>
          <w:iCs/>
          <w:lang w:val="en-AU"/>
        </w:rPr>
        <w:t>A sample of 100 streets are selected, and on each street a random sample of 10 persons are asked how often they feel unsafe while walking that street. The question about feeling unsafe is asked using three answer categories: 1 = never, 2 = sometimes, 3 = often. Predictor variables are age and gender; street characteristics are an economic index (standardized Z-score) and a rating of the crowdedness of the street (7-point scale).</w:t>
      </w:r>
      <w:r>
        <w:rPr>
          <w:bCs/>
          <w:iCs/>
          <w:lang w:val="en-AU"/>
        </w:rPr>
        <w:t xml:space="preserve"> The multilevel structure comes from the person that are nested in the streets. No sample was taken as the original data has N = 1000 already.</w:t>
      </w:r>
    </w:p>
    <w:p w14:paraId="49B1E4C3" w14:textId="77777777" w:rsidR="00262B0F" w:rsidRDefault="00262B0F" w:rsidP="00262B0F">
      <w:pPr>
        <w:rPr>
          <w:bCs/>
          <w:i/>
          <w:lang w:val="en-US"/>
        </w:rPr>
      </w:pPr>
      <w:r>
        <w:rPr>
          <w:bCs/>
          <w:i/>
          <w:lang w:val="en-US"/>
        </w:rPr>
        <w:t>Marriage</w:t>
      </w:r>
    </w:p>
    <w:p w14:paraId="48A1E076" w14:textId="77777777" w:rsidR="00262B0F" w:rsidRDefault="00262B0F" w:rsidP="00262B0F">
      <w:pPr>
        <w:ind w:firstLine="708"/>
        <w:rPr>
          <w:lang w:val="en-AU"/>
        </w:rPr>
      </w:pPr>
      <w:r>
        <w:rPr>
          <w:lang w:val="en-AU"/>
        </w:rPr>
        <w:t xml:space="preserve">This is a simplified version of a dataset created by </w:t>
      </w:r>
      <w:r w:rsidRPr="00594FAA">
        <w:rPr>
          <w:lang w:val="en-AU"/>
        </w:rPr>
        <w:t>Lax</w:t>
      </w:r>
      <w:r>
        <w:rPr>
          <w:lang w:val="en-AU"/>
        </w:rPr>
        <w:t xml:space="preserve"> and</w:t>
      </w:r>
      <w:r w:rsidRPr="00594FAA">
        <w:rPr>
          <w:lang w:val="en-AU"/>
        </w:rPr>
        <w:t xml:space="preserve"> Phillips (2009</w:t>
      </w:r>
      <w:r>
        <w:rPr>
          <w:lang w:val="en-AU"/>
        </w:rPr>
        <w:t>) where support for gay marriage in the USA is predicted based on age, education, gender, Christianity and political vote. 6525 Participants are nested within the 49 states they live in. A sample of N = 1000 containing all 49 states was taken.</w:t>
      </w:r>
    </w:p>
    <w:p w14:paraId="052CDD9F" w14:textId="77777777" w:rsidR="00262B0F" w:rsidRPr="003C43DC" w:rsidRDefault="00262B0F" w:rsidP="00262B0F">
      <w:pPr>
        <w:rPr>
          <w:bCs/>
          <w:i/>
          <w:lang w:val="en-AU"/>
        </w:rPr>
      </w:pPr>
      <w:r w:rsidRPr="002B4EC8">
        <w:rPr>
          <w:rFonts w:ascii="Calibri" w:hAnsi="Calibri" w:cs="Calibri"/>
          <w:i/>
          <w:iCs/>
          <w:lang w:val="en-AU"/>
        </w:rPr>
        <w:t>Early Childhood Longitudinal Study</w:t>
      </w:r>
      <w:r>
        <w:rPr>
          <w:rFonts w:ascii="Calibri" w:hAnsi="Calibri" w:cs="Calibri"/>
          <w:i/>
          <w:iCs/>
          <w:lang w:val="en-AU"/>
        </w:rPr>
        <w:t xml:space="preserve"> Kindergarten Class of 2010-11</w:t>
      </w:r>
      <w:r>
        <w:rPr>
          <w:bCs/>
          <w:i/>
          <w:lang w:val="en-US"/>
        </w:rPr>
        <w:t xml:space="preserve"> (ECLS-K</w:t>
      </w:r>
      <w:r>
        <w:rPr>
          <w:rFonts w:ascii="Calibri" w:hAnsi="Calibri" w:cs="Calibri"/>
          <w:lang w:val="en-AU"/>
        </w:rPr>
        <w:t>)</w:t>
      </w:r>
    </w:p>
    <w:p w14:paraId="253ECC91" w14:textId="77777777" w:rsidR="00262B0F" w:rsidRDefault="00262B0F" w:rsidP="00262B0F">
      <w:pPr>
        <w:rPr>
          <w:bCs/>
          <w:lang w:val="en-AU"/>
        </w:rPr>
      </w:pPr>
      <w:r>
        <w:rPr>
          <w:bCs/>
          <w:iCs/>
          <w:lang w:val="en-AU"/>
        </w:rPr>
        <w:tab/>
      </w:r>
      <w:r w:rsidRPr="002B4EC8">
        <w:rPr>
          <w:bCs/>
          <w:lang w:val="en-AU"/>
        </w:rPr>
        <w:t>Mulligan</w:t>
      </w:r>
      <w:r>
        <w:rPr>
          <w:bCs/>
          <w:lang w:val="en-AU"/>
        </w:rPr>
        <w:t xml:space="preserve"> et al. (2016) collected data about kindergarteners over the course of five years. The data includes information on</w:t>
      </w:r>
      <w:r w:rsidRPr="007B751D">
        <w:rPr>
          <w:bCs/>
          <w:lang w:val="en-AU"/>
        </w:rPr>
        <w:t xml:space="preserve"> </w:t>
      </w:r>
      <w:r w:rsidRPr="00906203">
        <w:rPr>
          <w:bCs/>
          <w:lang w:val="en-AU"/>
        </w:rPr>
        <w:t xml:space="preserve">selected child and family characteristics, such as poverty status, parental education, family type, and primary home language. </w:t>
      </w:r>
      <w:r>
        <w:rPr>
          <w:bCs/>
          <w:lang w:val="en-AU"/>
        </w:rPr>
        <w:t>This is used to predict the</w:t>
      </w:r>
      <w:r w:rsidRPr="00906203">
        <w:rPr>
          <w:bCs/>
          <w:lang w:val="en-AU"/>
        </w:rPr>
        <w:t xml:space="preserve"> children's knowledge and skills in </w:t>
      </w:r>
      <w:r>
        <w:rPr>
          <w:bCs/>
          <w:lang w:val="en-AU"/>
        </w:rPr>
        <w:t>math</w:t>
      </w:r>
      <w:r w:rsidRPr="00906203">
        <w:rPr>
          <w:bCs/>
          <w:lang w:val="en-AU"/>
        </w:rPr>
        <w:t xml:space="preserve">, </w:t>
      </w:r>
      <w:r>
        <w:rPr>
          <w:bCs/>
          <w:lang w:val="en-AU"/>
        </w:rPr>
        <w:t xml:space="preserve">reading </w:t>
      </w:r>
      <w:r w:rsidRPr="00906203">
        <w:rPr>
          <w:bCs/>
          <w:lang w:val="en-AU"/>
        </w:rPr>
        <w:t>and science</w:t>
      </w:r>
      <w:r>
        <w:rPr>
          <w:bCs/>
          <w:lang w:val="en-AU"/>
        </w:rPr>
        <w:t>, in separate datasets.</w:t>
      </w:r>
      <w:r w:rsidRPr="00906203">
        <w:rPr>
          <w:bCs/>
          <w:lang w:val="en-AU"/>
        </w:rPr>
        <w:t xml:space="preserve"> </w:t>
      </w:r>
      <w:r>
        <w:rPr>
          <w:bCs/>
          <w:lang w:val="en-AU"/>
        </w:rPr>
        <w:t>As multiple measurements are taken within the children, we get a multilevel structure. For the math and reading datasets, samples of N = 1000 containing 200 children were taken. For the science dataset a sample of N = 999 containing 333 children were taken, as the science test was only measured at three ages.</w:t>
      </w:r>
    </w:p>
    <w:p w14:paraId="6A133340" w14:textId="44D3D894" w:rsidR="00262B0F" w:rsidRDefault="00262B0F" w:rsidP="00A7364B">
      <w:pPr>
        <w:rPr>
          <w:bCs/>
          <w:lang w:val="en-AU"/>
        </w:rPr>
      </w:pPr>
      <w:r>
        <w:rPr>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N = 999 containing </w:t>
      </w:r>
      <w:r w:rsidRPr="00BC4E18">
        <w:rPr>
          <w:bCs/>
          <w:lang w:val="en-AU"/>
        </w:rPr>
        <w:t>146</w:t>
      </w:r>
      <w:r>
        <w:rPr>
          <w:bCs/>
          <w:lang w:val="en-AU"/>
        </w:rPr>
        <w:t xml:space="preserve"> schools was taken.</w:t>
      </w:r>
    </w:p>
    <w:p w14:paraId="54796515" w14:textId="77777777" w:rsidR="00CF1F50" w:rsidRDefault="00CF1F50" w:rsidP="00CF1F50">
      <w:pPr>
        <w:rPr>
          <w:b/>
          <w:i/>
          <w:iCs/>
          <w:lang w:val="en-AU"/>
        </w:rPr>
      </w:pPr>
      <w:r>
        <w:rPr>
          <w:b/>
          <w:i/>
          <w:iCs/>
          <w:lang w:val="en-AU"/>
        </w:rPr>
        <w:t>BART model</w:t>
      </w:r>
    </w:p>
    <w:p w14:paraId="5027A9B9" w14:textId="77777777" w:rsidR="00CF1F50" w:rsidRDefault="00CF1F50" w:rsidP="00CF1F50">
      <w:pPr>
        <w:ind w:firstLine="708"/>
        <w:rPr>
          <w:rFonts w:eastAsiaTheme="minorEastAsia"/>
          <w:lang w:val="en-US"/>
        </w:rPr>
      </w:pPr>
      <w:r>
        <w:rPr>
          <w:lang w:val="en-US"/>
        </w:rPr>
        <w:t xml:space="preserve">BART models are created by first creating K trees (usually 200) with a single root node. The mean of this node is sampled from a prior, which is a normal distribution where 95% of the means lie between </w:t>
      </w:r>
      <w:proofErr w:type="spellStart"/>
      <w:r>
        <w:rPr>
          <w:lang w:val="en-US"/>
        </w:rPr>
        <w:t>y</w:t>
      </w:r>
      <w:r>
        <w:rPr>
          <w:lang w:val="en-US"/>
        </w:rPr>
        <w:softHyphen/>
      </w:r>
      <w:r>
        <w:rPr>
          <w:vertAlign w:val="subscript"/>
          <w:lang w:val="en-US"/>
        </w:rPr>
        <w:t>min</w:t>
      </w:r>
      <w:proofErr w:type="spellEnd"/>
      <w:r>
        <w:rPr>
          <w:lang w:val="en-US"/>
        </w:rPr>
        <w:t xml:space="preserve"> and </w:t>
      </w:r>
      <w:proofErr w:type="spellStart"/>
      <w:r>
        <w:rPr>
          <w:lang w:val="en-US"/>
        </w:rPr>
        <w:t>y</w:t>
      </w:r>
      <w:r>
        <w:rPr>
          <w:vertAlign w:val="subscript"/>
          <w:lang w:val="en-US"/>
        </w:rPr>
        <w:t>max</w:t>
      </w:r>
      <w:proofErr w:type="spellEnd"/>
      <w:r>
        <w:rPr>
          <w:lang w:val="en-US"/>
        </w:rPr>
        <w:t xml:space="preserve"> (when using shrinkage parameter </w:t>
      </w:r>
      <w:r w:rsidRPr="007F1BF1">
        <w:rPr>
          <w:i/>
          <w:iCs/>
          <w:lang w:val="en-US"/>
        </w:rPr>
        <w:t>k</w:t>
      </w:r>
      <w:r>
        <w:rPr>
          <w:lang w:val="en-US"/>
        </w:rPr>
        <w:t xml:space="preserve"> = 2). The model then calculates the residuals and goes into the second iteration, where the trees (number of splits, or means) are randomly permuted based on the priors. A tree can grow extra nodes of prune off nodes based on a beta distribution prior. Usually, </w:t>
      </w:r>
      <m:oMath>
        <m:r>
          <m:rPr>
            <m:sty m:val="p"/>
          </m:rPr>
          <w:rPr>
            <w:rFonts w:ascii="Cambria Math" w:hAnsi="Cambria Math"/>
            <w:lang w:val="en-US"/>
          </w:rPr>
          <m:t>α</m:t>
        </m:r>
      </m:oMath>
      <w:r>
        <w:rPr>
          <w:rFonts w:eastAsiaTheme="minorEastAsia"/>
          <w:lang w:val="en-US"/>
        </w:rPr>
        <w:t xml:space="preserve"> = 0.95 and </w:t>
      </w:r>
      <m:oMath>
        <m:r>
          <m:rPr>
            <m:sty m:val="p"/>
          </m:rPr>
          <w:rPr>
            <w:rFonts w:ascii="Cambria Math" w:eastAsiaTheme="minorEastAsia" w:hAnsi="Cambria Math"/>
            <w:lang w:val="en-US"/>
          </w:rPr>
          <m:t>β</m:t>
        </m:r>
      </m:oMath>
      <w:r>
        <w:rPr>
          <w:rFonts w:eastAsiaTheme="minorEastAsia"/>
          <w:lang w:val="en-US"/>
        </w:rPr>
        <w:t xml:space="preserve"> = 2 is set so that most trees end up having size 2 or 3 (55% and 28% respectively). The number of iterations is usually set to 1000. Every iteration, trees that improve the fit are favored. 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Pr>
          <w:rFonts w:eastAsiaTheme="minorEastAsia"/>
          <w:lang w:val="en-US"/>
        </w:rPr>
        <w:t xml:space="preserve"> per observation but a distribution of </w:t>
      </w:r>
      <w:r>
        <w:rPr>
          <w:rFonts w:eastAsiaTheme="minorEastAsia"/>
          <w:lang w:val="en-US"/>
        </w:rPr>
        <w:lastRenderedPageBreak/>
        <w:t xml:space="preserve">predicted values for every iteration. This distribution is called the </w:t>
      </w:r>
      <w:r>
        <w:rPr>
          <w:lang w:val="en-US"/>
        </w:rPr>
        <w:t>Posterior Probability Distribution (PPD).</w:t>
      </w:r>
      <w:r>
        <w:rPr>
          <w:rFonts w:eastAsiaTheme="minorEastAsia"/>
          <w:lang w:val="en-US"/>
        </w:rPr>
        <w:t xml:space="preserve"> The first 200 iterations are usually very inaccurate and are thus removed. These are called the burn-in samples. </w:t>
      </w:r>
      <w:r w:rsidRPr="00FB35EC">
        <w:rPr>
          <w:rFonts w:eastAsiaTheme="minorEastAsia"/>
          <w:lang w:val="en-US"/>
        </w:rPr>
        <w:t xml:space="preserve"> </w:t>
      </w:r>
      <w:r>
        <w:rPr>
          <w:rFonts w:eastAsiaTheme="minorEastAsia"/>
          <w:lang w:val="en-US"/>
        </w:rPr>
        <w:t xml:space="preserve">For a more detailed explanation of the BART model, read Chipman et al. (2010).   </w:t>
      </w:r>
      <w:r>
        <w:rPr>
          <w:lang w:val="en-US"/>
        </w:rPr>
        <w:t xml:space="preserve"> </w:t>
      </w:r>
    </w:p>
    <w:p w14:paraId="1CA708E8" w14:textId="77777777" w:rsidR="00CF1F50" w:rsidRDefault="00CF1F50" w:rsidP="00CF1F50">
      <w:pPr>
        <w:ind w:firstLine="708"/>
        <w:rPr>
          <w:lang w:val="en-AU"/>
        </w:rPr>
      </w:pPr>
      <w:r>
        <w:rPr>
          <w:rFonts w:eastAsiaTheme="minorEastAsia"/>
          <w:lang w:val="en-US"/>
        </w:rPr>
        <w:t xml:space="preserve">All parameters can be optimized by cross-validation, but this is computationally very demanding. As the “standard” parameters are usually effective, it is recommended to use them instead (Chipman et al., 2010; </w:t>
      </w:r>
      <w:proofErr w:type="spellStart"/>
      <w:r w:rsidRPr="00773405">
        <w:rPr>
          <w:lang w:val="en-AU"/>
        </w:rPr>
        <w:t>Sparapani</w:t>
      </w:r>
      <w:proofErr w:type="spellEnd"/>
      <w:r>
        <w:rPr>
          <w:lang w:val="en-AU"/>
        </w:rPr>
        <w:t xml:space="preserve"> et al.</w:t>
      </w:r>
      <w:r w:rsidRPr="00773405">
        <w:rPr>
          <w:lang w:val="en-AU"/>
        </w:rPr>
        <w:t>, 2021).</w:t>
      </w:r>
      <w:r>
        <w:rPr>
          <w:lang w:val="en-AU"/>
        </w:rPr>
        <w:t xml:space="preserve"> Using the standard parameters is not only computationally advantageous, but is a more data-centric approach that is less likely to lead to overfitting (Carnegie, 2020). </w:t>
      </w:r>
    </w:p>
    <w:p w14:paraId="4F0D78EF" w14:textId="77777777" w:rsidR="00CF1F50" w:rsidRPr="005514EF" w:rsidRDefault="00CF1F50" w:rsidP="00CF1F50">
      <w:pPr>
        <w:rPr>
          <w:i/>
          <w:iCs/>
          <w:vertAlign w:val="subscript"/>
          <w:lang w:val="en-US"/>
        </w:rPr>
      </w:pPr>
      <w:proofErr w:type="spellStart"/>
      <w:r>
        <w:rPr>
          <w:i/>
          <w:iCs/>
          <w:lang w:val="en-US"/>
        </w:rPr>
        <w:t>N</w:t>
      </w:r>
      <w:r>
        <w:rPr>
          <w:i/>
          <w:iCs/>
          <w:vertAlign w:val="subscript"/>
          <w:lang w:val="en-US"/>
        </w:rPr>
        <w:t>gen</w:t>
      </w:r>
      <w:proofErr w:type="spellEnd"/>
    </w:p>
    <w:p w14:paraId="0E2888F9" w14:textId="72360F16" w:rsidR="00CF1F50" w:rsidRPr="00CF1F50" w:rsidRDefault="00CF1F50" w:rsidP="00A7364B">
      <w:pPr>
        <w:rPr>
          <w:lang w:val="en-AU"/>
        </w:rPr>
      </w:pPr>
      <w:r>
        <w:rPr>
          <w:lang w:val="en-US"/>
        </w:rPr>
        <w:tab/>
      </w:r>
      <w:proofErr w:type="spellStart"/>
      <w:r>
        <w:rPr>
          <w:lang w:val="en-US"/>
        </w:rPr>
        <w:t>Breiman</w:t>
      </w:r>
      <w:proofErr w:type="spellEnd"/>
      <w:r>
        <w:rPr>
          <w:lang w:val="en-US"/>
        </w:rPr>
        <w:t xml:space="preserve"> and Shang (1996) state that a larger size of </w:t>
      </w:r>
      <w:proofErr w:type="spellStart"/>
      <w:r w:rsidRPr="00CF1F50">
        <w:rPr>
          <w:lang w:val="en-US"/>
        </w:rPr>
        <w:t>N</w:t>
      </w:r>
      <w:r w:rsidRPr="00CF1F50">
        <w:rPr>
          <w:vertAlign w:val="subscript"/>
          <w:lang w:val="en-US"/>
        </w:rPr>
        <w:t>gen</w:t>
      </w:r>
      <w:proofErr w:type="spellEnd"/>
      <w:r>
        <w:rPr>
          <w:b/>
          <w:bCs/>
          <w:lang w:val="en-US"/>
        </w:rPr>
        <w:t xml:space="preserve"> </w:t>
      </w:r>
      <w:r>
        <w:rPr>
          <w:lang w:val="en-US"/>
        </w:rPr>
        <w:t xml:space="preserve">could lead to more accurate trees. In their own preliminary experiments, they generated data that was a factor 10 to 20 times the original training set (i.e.,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10 to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20). They found trees that were more accurate, but so large that they were not interpretable. For their main experiment, they used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 They further stated that their results were not sensitive to the value of </w:t>
      </w:r>
      <w:proofErr w:type="spellStart"/>
      <w:r w:rsidRPr="00CF1F50">
        <w:rPr>
          <w:lang w:val="en-US"/>
        </w:rPr>
        <w:t>N</w:t>
      </w:r>
      <w:r w:rsidRPr="00CF1F50">
        <w:rPr>
          <w:vertAlign w:val="subscript"/>
          <w:lang w:val="en-US"/>
        </w:rPr>
        <w:t>gen</w:t>
      </w:r>
      <w:proofErr w:type="spellEnd"/>
      <w:r>
        <w:rPr>
          <w:i/>
          <w:iCs/>
          <w:lang w:val="en-US"/>
        </w:rPr>
        <w:t xml:space="preserve">. </w:t>
      </w:r>
      <w:r w:rsidRPr="006532DB">
        <w:rPr>
          <w:lang w:val="en-US"/>
        </w:rPr>
        <w:t>In the current thesis,</w:t>
      </w:r>
      <w:r>
        <w:rPr>
          <w:i/>
          <w:iCs/>
          <w:lang w:val="en-US"/>
        </w:rPr>
        <w:t xml:space="preserve"> </w:t>
      </w:r>
      <w:r>
        <w:rPr>
          <w:lang w:val="en-US"/>
        </w:rPr>
        <w:t xml:space="preserve">I will attempt to replicate these results by varying </w:t>
      </w:r>
      <w:proofErr w:type="spellStart"/>
      <w:r w:rsidRPr="00CF1F50">
        <w:rPr>
          <w:lang w:val="en-US"/>
        </w:rPr>
        <w:t>N</w:t>
      </w:r>
      <w:r w:rsidRPr="00CF1F50">
        <w:rPr>
          <w:vertAlign w:val="subscript"/>
          <w:lang w:val="en-US"/>
        </w:rPr>
        <w:t>gen</w:t>
      </w:r>
      <w:proofErr w:type="spellEnd"/>
      <w:r>
        <w:rPr>
          <w:lang w:val="en-US"/>
        </w:rPr>
        <w:t xml:space="preserve"> between 1, 5, and 10, and studying the result on interpretability and accuracy. For computational purposes, I weighted the artificial data (</w:t>
      </w:r>
      <w:proofErr w:type="spellStart"/>
      <w:r>
        <w:rPr>
          <w:b/>
          <w:bCs/>
          <w:lang w:val="en-US"/>
        </w:rPr>
        <w:t>X</w:t>
      </w:r>
      <w:r>
        <w:rPr>
          <w:b/>
          <w:bCs/>
          <w:vertAlign w:val="subscript"/>
          <w:lang w:val="en-US"/>
        </w:rPr>
        <w:t>gen</w:t>
      </w:r>
      <w:proofErr w:type="spellEnd"/>
      <w:r>
        <w:rPr>
          <w:b/>
          <w:bCs/>
          <w:lang w:val="en-US"/>
        </w:rPr>
        <w:t xml:space="preserve">, </w:t>
      </w:r>
      <w:proofErr w:type="spellStart"/>
      <w:r>
        <w:rPr>
          <w:b/>
          <w:bCs/>
          <w:lang w:val="en-US"/>
        </w:rPr>
        <w:t>Y</w:t>
      </w:r>
      <w:r>
        <w:rPr>
          <w:b/>
          <w:bCs/>
          <w:vertAlign w:val="subscript"/>
          <w:lang w:val="en-US"/>
        </w:rPr>
        <w:t>gen</w:t>
      </w:r>
      <w:proofErr w:type="spellEnd"/>
      <w:r w:rsidRPr="00CF1F50">
        <w:rPr>
          <w:lang w:val="en-US"/>
        </w:rPr>
        <w:t>)</w:t>
      </w:r>
      <w:r>
        <w:rPr>
          <w:b/>
          <w:bCs/>
          <w:lang w:val="en-US"/>
        </w:rPr>
        <w:t xml:space="preserve"> </w:t>
      </w:r>
      <w:r>
        <w:rPr>
          <w:lang w:val="en-US"/>
        </w:rPr>
        <w:t xml:space="preserve">when fitting the BA Trees equally with </w:t>
      </w:r>
      <w:proofErr w:type="spellStart"/>
      <w:r>
        <w:rPr>
          <w:lang w:val="en-US"/>
        </w:rPr>
        <w:t>w</w:t>
      </w:r>
      <w:r>
        <w:rPr>
          <w:vertAlign w:val="subscript"/>
          <w:lang w:val="en-US"/>
        </w:rPr>
        <w:t>i</w:t>
      </w:r>
      <w:proofErr w:type="spellEnd"/>
      <w:r>
        <w:rPr>
          <w:lang w:val="en-US"/>
        </w:rPr>
        <w:t xml:space="preserve"> = 1 / </w:t>
      </w:r>
      <w:proofErr w:type="spellStart"/>
      <w:r w:rsidRPr="00CF1F50">
        <w:rPr>
          <w:lang w:val="en-US"/>
        </w:rPr>
        <w:t>N</w:t>
      </w:r>
      <w:r w:rsidRPr="00CF1F50">
        <w:rPr>
          <w:vertAlign w:val="subscript"/>
          <w:lang w:val="en-US"/>
        </w:rPr>
        <w:t>gen</w:t>
      </w:r>
      <w:proofErr w:type="spellEnd"/>
      <w:r>
        <w:rPr>
          <w:lang w:val="en-US"/>
        </w:rPr>
        <w:t>.</w:t>
      </w:r>
    </w:p>
    <w:p w14:paraId="6B61DD82" w14:textId="77777777" w:rsidR="00F0373C" w:rsidRDefault="00F0373C" w:rsidP="00F0373C">
      <w:pPr>
        <w:rPr>
          <w:b/>
          <w:i/>
          <w:iCs/>
          <w:lang w:val="en-AU"/>
        </w:rPr>
      </w:pPr>
      <w:r>
        <w:rPr>
          <w:b/>
          <w:i/>
          <w:iCs/>
          <w:lang w:val="en-AU"/>
        </w:rPr>
        <w:t>Procedures</w:t>
      </w:r>
    </w:p>
    <w:p w14:paraId="284FEB59" w14:textId="159B5C14" w:rsidR="00231FF6" w:rsidRPr="00262B0F" w:rsidRDefault="00F0373C" w:rsidP="00262B0F">
      <w:pPr>
        <w:ind w:firstLine="708"/>
        <w:rPr>
          <w:b/>
          <w:i/>
          <w:iCs/>
          <w:lang w:val="en-AU"/>
        </w:rPr>
      </w:pPr>
      <w:r>
        <w:rPr>
          <w:bCs/>
          <w:lang w:val="en-AU"/>
        </w:rPr>
        <w:t xml:space="preserve">First, </w:t>
      </w:r>
      <w:commentRangeStart w:id="7"/>
      <w:commentRangeStart w:id="8"/>
      <w:r>
        <w:rPr>
          <w:bCs/>
          <w:lang w:val="en-AU"/>
        </w:rPr>
        <w:t xml:space="preserve">samples of N = 1000 </w:t>
      </w:r>
      <w:commentRangeEnd w:id="7"/>
      <w:r w:rsidR="00231FF6">
        <w:rPr>
          <w:rStyle w:val="CommentReference"/>
        </w:rPr>
        <w:commentReference w:id="7"/>
      </w:r>
      <w:commentRangeEnd w:id="8"/>
      <w:r w:rsidR="00CF1F50">
        <w:rPr>
          <w:rStyle w:val="CommentReference"/>
        </w:rPr>
        <w:commentReference w:id="8"/>
      </w:r>
      <w:r>
        <w:rPr>
          <w:bCs/>
          <w:lang w:val="en-AU"/>
        </w:rPr>
        <w:t xml:space="preserve">(or 999, see </w:t>
      </w:r>
      <w:r w:rsidRPr="005B4823">
        <w:rPr>
          <w:bCs/>
          <w:i/>
          <w:iCs/>
          <w:lang w:val="en-AU"/>
        </w:rPr>
        <w:t>Datasets</w:t>
      </w:r>
      <w:r>
        <w:rPr>
          <w:bCs/>
          <w:lang w:val="en-AU"/>
        </w:rPr>
        <w:t xml:space="preserve"> section </w:t>
      </w:r>
      <w:r w:rsidRPr="005B4823">
        <w:rPr>
          <w:bCs/>
          <w:lang w:val="en-AU"/>
        </w:rPr>
        <w:t>above</w:t>
      </w:r>
      <w:r>
        <w:rPr>
          <w:bCs/>
          <w:lang w:val="en-AU"/>
        </w:rPr>
        <w:t>) were taken from each dataset</w:t>
      </w:r>
      <w:r w:rsidR="00CF1F50">
        <w:rPr>
          <w:bCs/>
          <w:lang w:val="en-AU"/>
        </w:rPr>
        <w:t xml:space="preserve"> because of computational limitations</w:t>
      </w:r>
      <w:r>
        <w:rPr>
          <w:bCs/>
          <w:lang w:val="en-AU"/>
        </w:rPr>
        <w:t xml:space="preserve">. The data was then randomly split in ten equal folds to use in 10-fold Cross Validation (10-CV). When a fold was assigned as test set, it was checked whether all factor levels in the test set were also present in the training set. If not, the data was moved to the training set. </w:t>
      </w:r>
      <w:r w:rsidRPr="007E72EE">
        <w:rPr>
          <w:bCs/>
          <w:lang w:val="en-AU"/>
        </w:rPr>
        <w:t>Next</w:t>
      </w:r>
      <w:r w:rsidR="00231FF6">
        <w:rPr>
          <w:bCs/>
          <w:lang w:val="en-AU"/>
        </w:rPr>
        <w:t>, three algorithms were applied to the data:</w:t>
      </w:r>
    </w:p>
    <w:p w14:paraId="749056BD" w14:textId="47136C8E" w:rsidR="00231FF6" w:rsidRPr="00262B0F" w:rsidRDefault="00231FF6" w:rsidP="00262B0F">
      <w:pPr>
        <w:pStyle w:val="ListParagraph"/>
        <w:numPr>
          <w:ilvl w:val="0"/>
          <w:numId w:val="21"/>
        </w:numPr>
        <w:rPr>
          <w:bCs/>
          <w:lang w:val="en-AU"/>
        </w:rPr>
      </w:pPr>
      <w:r w:rsidRPr="00262B0F">
        <w:rPr>
          <w:bCs/>
          <w:lang w:val="en-AU"/>
        </w:rPr>
        <w:t xml:space="preserve">GLMM tree. </w:t>
      </w:r>
    </w:p>
    <w:p w14:paraId="3146DB8D" w14:textId="6CC2641A" w:rsidR="00231FF6" w:rsidRPr="00262B0F" w:rsidRDefault="00231FF6" w:rsidP="00262B0F">
      <w:pPr>
        <w:pStyle w:val="ListParagraph"/>
        <w:numPr>
          <w:ilvl w:val="0"/>
          <w:numId w:val="21"/>
        </w:numPr>
        <w:rPr>
          <w:bCs/>
          <w:lang w:val="en-AU"/>
        </w:rPr>
      </w:pPr>
      <w:r w:rsidRPr="00262B0F">
        <w:rPr>
          <w:bCs/>
          <w:lang w:val="en-AU"/>
        </w:rPr>
        <w:t>M-BART.</w:t>
      </w:r>
    </w:p>
    <w:p w14:paraId="7EB8766D" w14:textId="4F9CC680" w:rsidR="00262B0F" w:rsidRPr="00262B0F" w:rsidRDefault="00231FF6" w:rsidP="00262B0F">
      <w:pPr>
        <w:pStyle w:val="ListParagraph"/>
        <w:numPr>
          <w:ilvl w:val="0"/>
          <w:numId w:val="21"/>
        </w:numPr>
        <w:rPr>
          <w:bCs/>
          <w:lang w:val="en-AU"/>
        </w:rPr>
      </w:pPr>
      <w:commentRangeStart w:id="9"/>
      <w:r w:rsidRPr="00262B0F">
        <w:rPr>
          <w:bCs/>
          <w:lang w:val="en-AU"/>
        </w:rPr>
        <w:t>BA GLMM tree</w:t>
      </w:r>
      <w:r w:rsidR="00262B0F">
        <w:rPr>
          <w:bCs/>
          <w:lang w:val="en-AU"/>
        </w:rPr>
        <w:t>.</w:t>
      </w:r>
      <w:commentRangeEnd w:id="9"/>
      <w:r w:rsidR="00262B0F">
        <w:rPr>
          <w:rStyle w:val="CommentReference"/>
        </w:rPr>
        <w:commentReference w:id="9"/>
      </w:r>
    </w:p>
    <w:p w14:paraId="3AA44511" w14:textId="5872EAB6" w:rsidR="00231FF6" w:rsidRPr="00262B0F" w:rsidRDefault="00F038D7" w:rsidP="00233D92">
      <w:pPr>
        <w:ind w:firstLine="708"/>
        <w:rPr>
          <w:bCs/>
          <w:lang w:val="en-AU"/>
        </w:rPr>
      </w:pPr>
      <w:r>
        <w:rPr>
          <w:bCs/>
          <w:lang w:val="en-AU"/>
        </w:rPr>
        <w:t xml:space="preserve">To create the </w:t>
      </w:r>
      <w:r w:rsidRPr="00F038D7">
        <w:rPr>
          <w:bCs/>
          <w:lang w:val="en-AU"/>
        </w:rPr>
        <w:t>M-BART based BA GLMM tree</w:t>
      </w:r>
      <w:r>
        <w:rPr>
          <w:bCs/>
          <w:lang w:val="en-AU"/>
        </w:rPr>
        <w:t>, a</w:t>
      </w:r>
      <w:r w:rsidR="00EE26D9" w:rsidRPr="00262B0F">
        <w:rPr>
          <w:bCs/>
          <w:lang w:val="en-AU"/>
        </w:rPr>
        <w:t>rtificial datasets were created according to the BA-tree algorithm described in the Introduction. That is,</w:t>
      </w:r>
      <w:r w:rsidR="00233D92">
        <w:rPr>
          <w:bCs/>
          <w:lang w:val="en-AU"/>
        </w:rPr>
        <w:t xml:space="preserve"> a</w:t>
      </w:r>
      <w:r w:rsidR="00EE26D9" w:rsidRPr="00262B0F">
        <w:rPr>
          <w:bCs/>
          <w:lang w:val="en-AU"/>
        </w:rPr>
        <w:t xml:space="preserve"> set of artificial observations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r w:rsidR="00A7364B" w:rsidRPr="00262B0F">
        <w:rPr>
          <w:bCs/>
          <w:lang w:val="en-AU"/>
        </w:rPr>
        <w:t>was</w:t>
      </w:r>
      <w:r w:rsidR="00EE26D9" w:rsidRPr="00262B0F">
        <w:rPr>
          <w:bCs/>
          <w:lang w:val="en-AU"/>
        </w:rPr>
        <w:t xml:space="preserve"> generated using resampling and permutation</w:t>
      </w:r>
      <w:r w:rsidR="00262B0F">
        <w:rPr>
          <w:bCs/>
          <w:lang w:val="en-AU"/>
        </w:rPr>
        <w:t xml:space="preserve">. </w:t>
      </w:r>
      <w:r w:rsidR="00EE26D9" w:rsidRPr="00262B0F">
        <w:rPr>
          <w:bCs/>
          <w:lang w:val="en-AU"/>
        </w:rPr>
        <w:t xml:space="preserve">The response variable </w:t>
      </w:r>
      <w:proofErr w:type="spellStart"/>
      <w:r w:rsidR="00A7364B">
        <w:rPr>
          <w:b/>
          <w:lang w:val="en-AU"/>
        </w:rPr>
        <w:t>Y</w:t>
      </w:r>
      <w:r w:rsidR="00A7364B">
        <w:rPr>
          <w:b/>
          <w:vertAlign w:val="subscript"/>
          <w:lang w:val="en-AU"/>
        </w:rPr>
        <w:t>gen</w:t>
      </w:r>
      <w:proofErr w:type="spellEnd"/>
      <w:r w:rsidR="00A7364B">
        <w:rPr>
          <w:b/>
          <w:lang w:val="en-AU"/>
        </w:rPr>
        <w:t xml:space="preserve"> </w:t>
      </w:r>
      <w:r w:rsidR="00EE26D9" w:rsidRPr="00262B0F">
        <w:rPr>
          <w:bCs/>
          <w:lang w:val="en-AU"/>
        </w:rPr>
        <w:t xml:space="preserve">was </w:t>
      </w:r>
      <w:r w:rsidR="00FA0788">
        <w:rPr>
          <w:bCs/>
          <w:lang w:val="en-AU"/>
        </w:rPr>
        <w:t>sampled</w:t>
      </w:r>
      <w:r w:rsidR="00EE26D9" w:rsidRPr="00262B0F">
        <w:rPr>
          <w:bCs/>
          <w:lang w:val="en-AU"/>
        </w:rPr>
        <w:t xml:space="preserve"> from the PPD of the M-BART ensemble</w:t>
      </w:r>
      <w:r w:rsidR="00FA0788">
        <w:rPr>
          <w:bCs/>
          <w:lang w:val="en-AU"/>
        </w:rPr>
        <w:t xml:space="preserve"> (in the case of PPD sampling), or generated using </w:t>
      </w:r>
      <w:r w:rsidR="00233D92">
        <w:rPr>
          <w:bCs/>
          <w:lang w:val="en-AU"/>
        </w:rPr>
        <w:t>the M-BART model (in the case of smearing)</w:t>
      </w:r>
      <w:r w:rsidR="00EE26D9" w:rsidRPr="00262B0F">
        <w:rPr>
          <w:bCs/>
          <w:lang w:val="en-AU"/>
        </w:rPr>
        <w:t>. The GLMM tree algorithm was the applied to this artificial dataset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proofErr w:type="spellStart"/>
      <w:r w:rsidR="00A7364B">
        <w:rPr>
          <w:b/>
          <w:lang w:val="en-AU"/>
        </w:rPr>
        <w:t>Y</w:t>
      </w:r>
      <w:r w:rsidR="00A7364B">
        <w:rPr>
          <w:b/>
          <w:vertAlign w:val="subscript"/>
          <w:lang w:val="en-AU"/>
        </w:rPr>
        <w:t>gen</w:t>
      </w:r>
      <w:proofErr w:type="spellEnd"/>
      <w:r w:rsidR="00EE26D9" w:rsidRPr="00262B0F">
        <w:rPr>
          <w:bCs/>
          <w:lang w:val="en-AU"/>
        </w:rPr>
        <w:t>). The parameters used for resampling and permutation (</w:t>
      </w:r>
      <w:proofErr w:type="spellStart"/>
      <w:r w:rsidR="00A7364B">
        <w:rPr>
          <w:bCs/>
          <w:lang w:val="en-AU"/>
        </w:rPr>
        <w:t>N</w:t>
      </w:r>
      <w:r w:rsidR="00A7364B">
        <w:rPr>
          <w:bCs/>
          <w:vertAlign w:val="subscript"/>
          <w:lang w:val="en-AU"/>
        </w:rPr>
        <w:t>gen</w:t>
      </w:r>
      <w:proofErr w:type="spellEnd"/>
      <w:r w:rsidR="00EE26D9" w:rsidRPr="00262B0F">
        <w:rPr>
          <w:bCs/>
          <w:lang w:val="en-AU"/>
        </w:rPr>
        <w:t xml:space="preserve"> and </w:t>
      </w:r>
      <w:proofErr w:type="spellStart"/>
      <w:r w:rsidR="00A7364B">
        <w:rPr>
          <w:bCs/>
          <w:i/>
          <w:iCs/>
          <w:lang w:val="en-AU"/>
        </w:rPr>
        <w:t>p</w:t>
      </w:r>
      <w:r w:rsidR="00A7364B">
        <w:rPr>
          <w:bCs/>
          <w:i/>
          <w:iCs/>
          <w:vertAlign w:val="subscript"/>
          <w:lang w:val="en-AU"/>
        </w:rPr>
        <w:t>alt</w:t>
      </w:r>
      <w:proofErr w:type="spellEnd"/>
      <w:r w:rsidR="00EE26D9" w:rsidRPr="00262B0F">
        <w:rPr>
          <w:bCs/>
          <w:lang w:val="en-AU"/>
        </w:rPr>
        <w:t>) were varied according to the design presented below:</w:t>
      </w:r>
    </w:p>
    <w:p w14:paraId="791FABD2" w14:textId="7A28A7D2" w:rsidR="00EE26D9" w:rsidRPr="00A7364B" w:rsidRDefault="006D4C84" w:rsidP="00A7364B">
      <w:pPr>
        <w:pStyle w:val="ListParagraph"/>
        <w:numPr>
          <w:ilvl w:val="0"/>
          <w:numId w:val="22"/>
        </w:numPr>
        <w:rPr>
          <w:bCs/>
          <w:lang w:val="en-AU"/>
        </w:rPr>
      </w:pPr>
      <w:proofErr w:type="spellStart"/>
      <w:r w:rsidRPr="00A7364B">
        <w:rPr>
          <w:bCs/>
          <w:lang w:val="en-AU"/>
        </w:rPr>
        <w:t>N</w:t>
      </w:r>
      <w:r w:rsidR="00A7364B" w:rsidRPr="00A7364B">
        <w:rPr>
          <w:bCs/>
          <w:vertAlign w:val="subscript"/>
          <w:lang w:val="en-AU"/>
        </w:rPr>
        <w:t>gen</w:t>
      </w:r>
      <w:proofErr w:type="spellEnd"/>
      <w:r w:rsidRPr="00A7364B">
        <w:rPr>
          <w:bCs/>
          <w:lang w:val="en-AU"/>
        </w:rPr>
        <w:t>:</w:t>
      </w:r>
      <w:r w:rsidR="00FA0788">
        <w:rPr>
          <w:bCs/>
          <w:lang w:val="en-AU"/>
        </w:rPr>
        <w:t xml:space="preserve"> The sample size of the artificial dataset. </w:t>
      </w:r>
      <w:proofErr w:type="spellStart"/>
      <w:r w:rsidR="00FA0788">
        <w:rPr>
          <w:bCs/>
          <w:lang w:val="en-AU"/>
        </w:rPr>
        <w:t>N</w:t>
      </w:r>
      <w:r w:rsidR="00FA0788">
        <w:rPr>
          <w:bCs/>
          <w:vertAlign w:val="subscript"/>
          <w:lang w:val="en-AU"/>
        </w:rPr>
        <w:t>gen</w:t>
      </w:r>
      <w:proofErr w:type="spellEnd"/>
      <w:r w:rsidR="00FA0788">
        <w:rPr>
          <w:bCs/>
          <w:lang w:val="en-AU"/>
        </w:rPr>
        <w:t xml:space="preserve"> is varied </w:t>
      </w:r>
      <w:r w:rsidR="00233D92">
        <w:rPr>
          <w:bCs/>
          <w:lang w:val="en-AU"/>
        </w:rPr>
        <w:t>between</w:t>
      </w:r>
      <w:r w:rsidR="00F038D7">
        <w:rPr>
          <w:bCs/>
          <w:lang w:val="en-AU"/>
        </w:rPr>
        <w:t xml:space="preserve"> </w:t>
      </w:r>
      <w:r w:rsidR="00F038D7">
        <w:rPr>
          <w:bCs/>
          <w:iCs/>
          <w:lang w:val="en-AU"/>
        </w:rPr>
        <w:t>[1, 5, 10]</w:t>
      </w:r>
      <w:r w:rsidR="00FA0788">
        <w:rPr>
          <w:bCs/>
          <w:lang w:val="en-AU"/>
        </w:rPr>
        <w:t xml:space="preserve"> times the size of the original dataset.</w:t>
      </w:r>
    </w:p>
    <w:p w14:paraId="3724CC7E" w14:textId="1B8C60B8" w:rsidR="00F038D7" w:rsidRPr="00F038D7" w:rsidRDefault="00A7364B" w:rsidP="00631F63">
      <w:pPr>
        <w:pStyle w:val="ListParagraph"/>
        <w:numPr>
          <w:ilvl w:val="0"/>
          <w:numId w:val="22"/>
        </w:numPr>
        <w:rPr>
          <w:bCs/>
          <w:lang w:val="en-AU"/>
        </w:rPr>
      </w:pPr>
      <w:proofErr w:type="spellStart"/>
      <w:r w:rsidRPr="00F038D7">
        <w:rPr>
          <w:bCs/>
          <w:i/>
          <w:iCs/>
          <w:lang w:val="en-AU"/>
        </w:rPr>
        <w:t>p</w:t>
      </w:r>
      <w:r w:rsidRPr="00F038D7">
        <w:rPr>
          <w:bCs/>
          <w:i/>
          <w:iCs/>
          <w:vertAlign w:val="subscript"/>
          <w:lang w:val="en-AU"/>
        </w:rPr>
        <w:t>alt</w:t>
      </w:r>
      <w:proofErr w:type="spellEnd"/>
      <w:r w:rsidR="006D4C84" w:rsidRPr="00F038D7">
        <w:rPr>
          <w:bCs/>
          <w:lang w:val="en-AU"/>
        </w:rPr>
        <w:t>:</w:t>
      </w:r>
      <w:r w:rsidR="00FA0788" w:rsidRPr="00F038D7">
        <w:rPr>
          <w:bCs/>
          <w:lang w:val="en-AU"/>
        </w:rPr>
        <w:t xml:space="preserve"> A parameter of the </w:t>
      </w:r>
      <w:r w:rsidR="00233D92" w:rsidRPr="00F038D7">
        <w:rPr>
          <w:bCs/>
          <w:lang w:val="en-AU"/>
        </w:rPr>
        <w:t xml:space="preserve">smearing data-generation method. </w:t>
      </w:r>
      <w:proofErr w:type="spellStart"/>
      <w:r w:rsidR="00233D92" w:rsidRPr="00F038D7">
        <w:rPr>
          <w:bCs/>
          <w:i/>
          <w:iCs/>
          <w:lang w:val="en-AU"/>
        </w:rPr>
        <w:t>p</w:t>
      </w:r>
      <w:r w:rsidR="00233D92" w:rsidRPr="00F038D7">
        <w:rPr>
          <w:bCs/>
          <w:i/>
          <w:iCs/>
          <w:vertAlign w:val="subscript"/>
          <w:lang w:val="en-AU"/>
        </w:rPr>
        <w:t>alt</w:t>
      </w:r>
      <w:proofErr w:type="spellEnd"/>
      <w:r w:rsidR="00233D92" w:rsidRPr="00F038D7">
        <w:rPr>
          <w:bCs/>
          <w:lang w:val="en-AU"/>
        </w:rPr>
        <w:t xml:space="preserve"> is varied between </w:t>
      </w:r>
      <w:r w:rsidR="00F038D7">
        <w:rPr>
          <w:bCs/>
          <w:iCs/>
          <w:lang w:val="en-AU"/>
        </w:rPr>
        <w:t>[0.00, 0.25, 0.50].</w:t>
      </w:r>
    </w:p>
    <w:p w14:paraId="3F781390" w14:textId="7DC4D82D" w:rsidR="00F038D7" w:rsidRPr="00F038D7" w:rsidRDefault="00F038D7" w:rsidP="00F038D7">
      <w:pPr>
        <w:rPr>
          <w:rFonts w:eastAsiaTheme="minorEastAsia"/>
          <w:bCs/>
          <w:iCs/>
          <w:lang w:val="en-AU"/>
        </w:rPr>
      </w:pPr>
      <w:r>
        <w:rPr>
          <w:bCs/>
          <w:iCs/>
          <w:lang w:val="en-AU"/>
        </w:rPr>
        <w:t>This gives us three BART-based BA GLMM tree models: [</w:t>
      </w:r>
      <w:r w:rsidRPr="002D3800">
        <w:rPr>
          <w:b/>
          <w:iCs/>
          <w:lang w:val="en-AU"/>
        </w:rPr>
        <w:t>M</w:t>
      </w:r>
      <w:r>
        <w:rPr>
          <w:bCs/>
          <w:iCs/>
          <w:vertAlign w:val="subscript"/>
          <w:lang w:val="en-AU"/>
        </w:rPr>
        <w:t>BAbart.1</w:t>
      </w:r>
      <w:r>
        <w:rPr>
          <w:bCs/>
          <w:iCs/>
          <w:lang w:val="en-AU"/>
        </w:rPr>
        <w:t xml:space="preserve">, </w:t>
      </w:r>
      <w:r w:rsidRPr="002D3800">
        <w:rPr>
          <w:b/>
          <w:iCs/>
          <w:lang w:val="en-AU"/>
        </w:rPr>
        <w:t>M</w:t>
      </w:r>
      <w:r>
        <w:rPr>
          <w:bCs/>
          <w:iCs/>
          <w:vertAlign w:val="subscript"/>
          <w:lang w:val="en-AU"/>
        </w:rPr>
        <w:t>BAbart.2</w:t>
      </w:r>
      <w:r>
        <w:rPr>
          <w:bCs/>
          <w:iCs/>
          <w:lang w:val="en-AU"/>
        </w:rPr>
        <w:t xml:space="preserve">, </w:t>
      </w:r>
      <w:r w:rsidRPr="002D3800">
        <w:rPr>
          <w:b/>
          <w:iCs/>
          <w:lang w:val="en-AU"/>
        </w:rPr>
        <w:t>M</w:t>
      </w:r>
      <w:r>
        <w:rPr>
          <w:bCs/>
          <w:iCs/>
          <w:vertAlign w:val="subscript"/>
          <w:lang w:val="en-AU"/>
        </w:rPr>
        <w:t>BAbart.3</w:t>
      </w:r>
      <w:r>
        <w:rPr>
          <w:bCs/>
          <w:iCs/>
          <w:lang w:val="en-AU"/>
        </w:rPr>
        <w:t xml:space="preserve">], and </w:t>
      </w:r>
      <m:oMath>
        <m:r>
          <w:rPr>
            <w:rFonts w:ascii="Cambria Math" w:hAnsi="Cambria Math"/>
            <w:lang w:val="en-AU"/>
          </w:rPr>
          <m:t>3×3=9</m:t>
        </m:r>
      </m:oMath>
      <w:r>
        <w:rPr>
          <w:rFonts w:eastAsiaTheme="minorEastAsia"/>
          <w:bCs/>
          <w:iCs/>
          <w:lang w:val="en-AU"/>
        </w:rPr>
        <w:t xml:space="preserve"> different</w:t>
      </w:r>
      <w:r w:rsidRPr="002D3800">
        <w:rPr>
          <w:bCs/>
          <w:iCs/>
          <w:lang w:val="en-AU"/>
        </w:rPr>
        <w:t xml:space="preserve"> </w:t>
      </w:r>
      <w:r>
        <w:rPr>
          <w:bCs/>
          <w:iCs/>
          <w:lang w:val="en-AU"/>
        </w:rPr>
        <w:t>smearing-based GLMM tree</w:t>
      </w:r>
      <w:r>
        <w:rPr>
          <w:rFonts w:eastAsiaTheme="minorEastAsia"/>
          <w:bCs/>
          <w:iCs/>
          <w:lang w:val="en-AU"/>
        </w:rPr>
        <w:t xml:space="preserve"> models</w:t>
      </w:r>
      <w:r>
        <w:rPr>
          <w:bCs/>
          <w:iCs/>
          <w:lang w:val="en-AU"/>
        </w:rPr>
        <w:t>: [</w:t>
      </w:r>
      <w:r w:rsidRPr="002D3800">
        <w:rPr>
          <w:b/>
          <w:iCs/>
          <w:lang w:val="en-AU"/>
        </w:rPr>
        <w:t>M</w:t>
      </w:r>
      <w:r>
        <w:rPr>
          <w:bCs/>
          <w:iCs/>
          <w:vertAlign w:val="subscript"/>
          <w:lang w:val="en-AU"/>
        </w:rPr>
        <w:t>BAsmear.1</w:t>
      </w:r>
      <w:r>
        <w:rPr>
          <w:bCs/>
          <w:iCs/>
          <w:lang w:val="en-AU"/>
        </w:rPr>
        <w:t xml:space="preserve">, </w:t>
      </w:r>
      <w:r w:rsidRPr="002D3800">
        <w:rPr>
          <w:b/>
          <w:iCs/>
          <w:lang w:val="en-AU"/>
        </w:rPr>
        <w:t>M</w:t>
      </w:r>
      <w:r>
        <w:rPr>
          <w:bCs/>
          <w:iCs/>
          <w:vertAlign w:val="subscript"/>
          <w:lang w:val="en-AU"/>
        </w:rPr>
        <w:t>BAsmear.2</w:t>
      </w:r>
      <w:r>
        <w:rPr>
          <w:bCs/>
          <w:iCs/>
          <w:lang w:val="en-AU"/>
        </w:rPr>
        <w:t xml:space="preserve">, </w:t>
      </w:r>
      <w:r w:rsidRPr="002D3800">
        <w:rPr>
          <w:bCs/>
          <w:iCs/>
          <w:lang w:val="en-AU"/>
        </w:rPr>
        <w:t>…,</w:t>
      </w:r>
      <w:r>
        <w:rPr>
          <w:bCs/>
          <w:iCs/>
          <w:lang w:val="en-AU"/>
        </w:rPr>
        <w:t xml:space="preserve"> </w:t>
      </w:r>
      <w:r w:rsidRPr="002D3800">
        <w:rPr>
          <w:b/>
          <w:iCs/>
          <w:lang w:val="en-AU"/>
        </w:rPr>
        <w:t>M</w:t>
      </w:r>
      <w:r>
        <w:rPr>
          <w:bCs/>
          <w:iCs/>
          <w:vertAlign w:val="subscript"/>
          <w:lang w:val="en-AU"/>
        </w:rPr>
        <w:t>BAsmear.9</w:t>
      </w:r>
      <w:r>
        <w:rPr>
          <w:bCs/>
          <w:iCs/>
          <w:lang w:val="en-AU"/>
        </w:rPr>
        <w:t xml:space="preserve">]. </w:t>
      </w:r>
      <w:commentRangeStart w:id="10"/>
      <w:r w:rsidR="005514EF">
        <w:rPr>
          <w:bCs/>
          <w:iCs/>
          <w:lang w:val="en-AU"/>
        </w:rPr>
        <w:t>The generated datasets were weighted</w:t>
      </w:r>
      <w:r w:rsidR="005514EF">
        <w:rPr>
          <w:bCs/>
          <w:lang w:val="en-AU"/>
        </w:rPr>
        <w:t xml:space="preserve"> to compensate for increased sample size leading to increased power and overfitting. Namely, the weights were [1,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5</m:t>
            </m:r>
          </m:den>
        </m:f>
      </m:oMath>
      <w:r w:rsidR="005514EF">
        <w:rPr>
          <w:bCs/>
          <w:lang w:val="en-AU"/>
        </w:rPr>
        <w:t xml:space="preserve">,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10</m:t>
            </m:r>
          </m:den>
        </m:f>
      </m:oMath>
      <w:r w:rsidR="005514EF">
        <w:rPr>
          <w:bCs/>
          <w:lang w:val="en-AU"/>
        </w:rPr>
        <w:t>] corresponding to the size of the artificial dataset.</w:t>
      </w:r>
      <w:commentRangeEnd w:id="10"/>
      <w:r w:rsidR="00CF1F50">
        <w:rPr>
          <w:rStyle w:val="CommentReference"/>
        </w:rPr>
        <w:commentReference w:id="10"/>
      </w:r>
    </w:p>
    <w:p w14:paraId="565CACFF" w14:textId="026973EE" w:rsidR="00F0373C" w:rsidRPr="008A0A3B" w:rsidRDefault="00F0373C" w:rsidP="00F0373C">
      <w:pPr>
        <w:ind w:firstLine="708"/>
        <w:rPr>
          <w:bCs/>
          <w:lang w:val="en-AU"/>
        </w:rPr>
      </w:pPr>
      <w:r>
        <w:rPr>
          <w:bCs/>
          <w:lang w:val="en-AU"/>
        </w:rPr>
        <w:lastRenderedPageBreak/>
        <w:t xml:space="preserve">The running of the analyses was repeated for all 10 train/test splits. The 10-CV was repeated 10 times, resulting in 10 × 10 = 100 different values of MSE and </w:t>
      </w:r>
      <w:r w:rsidR="005514EF">
        <w:rPr>
          <w:bCs/>
          <w:lang w:val="en-AU"/>
        </w:rPr>
        <w:t>Tree Size</w:t>
      </w:r>
      <w:r>
        <w:rPr>
          <w:bCs/>
          <w:lang w:val="en-AU"/>
        </w:rPr>
        <w:t xml:space="preserve"> for every model on every sample. </w:t>
      </w:r>
    </w:p>
    <w:p w14:paraId="3C65A966" w14:textId="77777777" w:rsidR="00F0373C" w:rsidRDefault="00F0373C" w:rsidP="00F0373C">
      <w:pPr>
        <w:rPr>
          <w:b/>
          <w:i/>
          <w:iCs/>
          <w:lang w:val="en-AU"/>
        </w:rPr>
      </w:pPr>
      <w:r>
        <w:rPr>
          <w:b/>
          <w:i/>
          <w:iCs/>
          <w:lang w:val="en-AU"/>
        </w:rPr>
        <w:t>Comparisons</w:t>
      </w:r>
    </w:p>
    <w:p w14:paraId="23208413" w14:textId="004C76F2" w:rsidR="00F0373C" w:rsidRDefault="00F0373C" w:rsidP="00F0373C">
      <w:pPr>
        <w:ind w:firstLine="708"/>
        <w:rPr>
          <w:bCs/>
          <w:lang w:val="en-AU"/>
        </w:rPr>
      </w:pPr>
      <w:r>
        <w:rPr>
          <w:bCs/>
          <w:lang w:val="en-AU"/>
        </w:rPr>
        <w:t>The models were compared on interpretability and accuracy. These are measured in</w:t>
      </w:r>
      <w:r w:rsidR="00747960">
        <w:rPr>
          <w:bCs/>
          <w:lang w:val="en-AU"/>
        </w:rPr>
        <w:t xml:space="preserve"> Tree Size</w:t>
      </w:r>
      <w:r w:rsidRPr="00F0373C">
        <w:rPr>
          <w:bCs/>
          <w:lang w:val="en-AU"/>
        </w:rPr>
        <w:t xml:space="preserve">, and MSE respectively. </w:t>
      </w:r>
    </w:p>
    <w:p w14:paraId="31779476" w14:textId="10E52BC0" w:rsidR="00F0373C" w:rsidRDefault="00747960" w:rsidP="00F0373C">
      <w:pPr>
        <w:rPr>
          <w:bCs/>
          <w:i/>
          <w:iCs/>
          <w:lang w:val="en-AU"/>
        </w:rPr>
      </w:pPr>
      <w:r>
        <w:rPr>
          <w:bCs/>
          <w:i/>
          <w:iCs/>
          <w:lang w:val="en-AU"/>
        </w:rPr>
        <w:t>Tree Size</w:t>
      </w:r>
    </w:p>
    <w:p w14:paraId="53873840" w14:textId="53A32CFC" w:rsidR="00F0373C" w:rsidRPr="00573D28" w:rsidRDefault="00F0373C" w:rsidP="00F0373C">
      <w:pPr>
        <w:rPr>
          <w:b/>
          <w:lang w:val="en-AU"/>
        </w:rPr>
      </w:pPr>
      <w:r>
        <w:rPr>
          <w:bCs/>
          <w:lang w:val="en-AU"/>
        </w:rPr>
        <w:tab/>
        <w:t xml:space="preserve">The size of trees </w:t>
      </w:r>
      <w:r w:rsidR="00747960">
        <w:rPr>
          <w:bCs/>
          <w:lang w:val="en-AU"/>
        </w:rPr>
        <w:t>is</w:t>
      </w:r>
      <w:r>
        <w:rPr>
          <w:bCs/>
          <w:lang w:val="en-AU"/>
        </w:rPr>
        <w:t xml:space="preserve"> </w:t>
      </w:r>
      <w:r w:rsidR="00681E2E">
        <w:rPr>
          <w:bCs/>
          <w:lang w:val="en-AU"/>
        </w:rPr>
        <w:t xml:space="preserve">taken as </w:t>
      </w:r>
      <w:r w:rsidR="00CF1F50">
        <w:rPr>
          <w:bCs/>
          <w:lang w:val="en-AU"/>
        </w:rPr>
        <w:t>a measure</w:t>
      </w:r>
      <w:r>
        <w:rPr>
          <w:bCs/>
          <w:lang w:val="en-AU"/>
        </w:rPr>
        <w:t xml:space="preserve"> for interpretability</w:t>
      </w:r>
      <w:r w:rsidR="00681E2E">
        <w:rPr>
          <w:bCs/>
          <w:lang w:val="en-AU"/>
        </w:rPr>
        <w:t>. It is</w:t>
      </w:r>
      <w:r>
        <w:rPr>
          <w:bCs/>
          <w:lang w:val="en-AU"/>
        </w:rPr>
        <w:t xml:space="preserve"> defined as the</w:t>
      </w:r>
      <w:r w:rsidR="00681E2E">
        <w:rPr>
          <w:bCs/>
          <w:lang w:val="en-AU"/>
        </w:rPr>
        <w:t xml:space="preserve"> number of splits in the tree</w:t>
      </w:r>
      <w:r>
        <w:rPr>
          <w:bCs/>
          <w:lang w:val="en-AU"/>
        </w:rPr>
        <w:t xml:space="preserve">. </w:t>
      </w:r>
      <w:r w:rsidR="00681E2E">
        <w:rPr>
          <w:bCs/>
          <w:lang w:val="en-AU"/>
        </w:rPr>
        <w:t xml:space="preserve">Tree size will not be computed for the BART </w:t>
      </w:r>
      <w:r w:rsidR="00CF1F50">
        <w:rPr>
          <w:bCs/>
          <w:lang w:val="en-AU"/>
        </w:rPr>
        <w:t>ensembles as</w:t>
      </w:r>
      <w:r w:rsidR="00681E2E">
        <w:rPr>
          <w:bCs/>
          <w:lang w:val="en-AU"/>
        </w:rPr>
        <w:t xml:space="preserve"> they contain a very large number of trees. </w:t>
      </w:r>
    </w:p>
    <w:p w14:paraId="0585D0BC" w14:textId="3745512E" w:rsidR="00F0373C" w:rsidRPr="00067E37" w:rsidRDefault="00067E37" w:rsidP="00F0373C">
      <w:pPr>
        <w:rPr>
          <w:bCs/>
          <w:i/>
          <w:iCs/>
          <w:lang w:val="en-AU"/>
        </w:rPr>
      </w:pPr>
      <w:r>
        <w:rPr>
          <w:bCs/>
          <w:i/>
          <w:iCs/>
          <w:lang w:val="en-AU"/>
        </w:rPr>
        <w:t>R</w:t>
      </w:r>
      <w:r>
        <w:rPr>
          <w:bCs/>
          <w:i/>
          <w:iCs/>
          <w:vertAlign w:val="superscript"/>
          <w:lang w:val="en-AU"/>
        </w:rPr>
        <w:t>2</w:t>
      </w:r>
    </w:p>
    <w:p w14:paraId="66F54B97" w14:textId="1D5731AD" w:rsidR="00F0373C" w:rsidRPr="00F0373C" w:rsidRDefault="00F0373C" w:rsidP="00F0373C">
      <w:pPr>
        <w:rPr>
          <w:bCs/>
          <w:lang w:val="en-AU"/>
        </w:rPr>
      </w:pPr>
      <w:r>
        <w:rPr>
          <w:bCs/>
          <w:lang w:val="en-AU"/>
        </w:rPr>
        <w:tab/>
        <w:t xml:space="preserve">To compare the </w:t>
      </w:r>
      <w:r w:rsidR="00681E2E">
        <w:rPr>
          <w:bCs/>
          <w:lang w:val="en-AU"/>
        </w:rPr>
        <w:t xml:space="preserve">predictive </w:t>
      </w:r>
      <w:r>
        <w:rPr>
          <w:bCs/>
          <w:lang w:val="en-AU"/>
        </w:rPr>
        <w:t xml:space="preserve">accuracy of the models, </w:t>
      </w:r>
      <w:r w:rsidR="009E2826">
        <w:rPr>
          <w:bCs/>
          <w:lang w:val="en-AU"/>
        </w:rPr>
        <w:t xml:space="preserve">the </w:t>
      </w:r>
      <w:r w:rsidR="00681E2E">
        <w:rPr>
          <w:bCs/>
          <w:lang w:val="en-AU"/>
        </w:rPr>
        <w:t>mean squared error (</w:t>
      </w:r>
      <w:r>
        <w:rPr>
          <w:bCs/>
          <w:lang w:val="en-AU"/>
        </w:rPr>
        <w:t>MSE</w:t>
      </w:r>
      <w:r w:rsidR="00681E2E">
        <w:rPr>
          <w:bCs/>
          <w:lang w:val="en-AU"/>
        </w:rPr>
        <w:t>) will be computed on test observations</w:t>
      </w:r>
      <w:r>
        <w:rPr>
          <w:bCs/>
          <w:lang w:val="en-AU"/>
        </w:rPr>
        <w:t xml:space="preserve">. </w:t>
      </w:r>
      <w:r w:rsidR="00067E37">
        <w:rPr>
          <w:bCs/>
          <w:lang w:val="en-AU"/>
        </w:rPr>
        <w:t xml:space="preserve">This is </w:t>
      </w:r>
      <w:r w:rsidR="009E2826">
        <w:rPr>
          <w:bCs/>
          <w:lang w:val="en-AU"/>
        </w:rPr>
        <w:t>divided</w:t>
      </w:r>
      <w:r w:rsidR="00067E37">
        <w:rPr>
          <w:bCs/>
          <w:lang w:val="en-AU"/>
        </w:rPr>
        <w:t xml:space="preserve"> by the variance of the dependent variable </w:t>
      </w:r>
      <w:r w:rsidR="009E2826">
        <w:rPr>
          <w:bCs/>
          <w:lang w:val="en-AU"/>
        </w:rPr>
        <w:t>(y) to obtain a measure for R</w:t>
      </w:r>
      <w:r w:rsidR="009E2826">
        <w:rPr>
          <w:bCs/>
          <w:vertAlign w:val="superscript"/>
          <w:lang w:val="en-AU"/>
        </w:rPr>
        <w:t>2</w:t>
      </w:r>
      <w:r w:rsidR="009E2826">
        <w:rPr>
          <w:bCs/>
          <w:lang w:val="en-AU"/>
        </w:rPr>
        <w:t xml:space="preserve"> (</w:t>
      </w:r>
      <w:proofErr w:type="spellStart"/>
      <w:r w:rsidR="009E2826" w:rsidRPr="009E2826">
        <w:rPr>
          <w:lang w:val="en-GB"/>
        </w:rPr>
        <w:t>Consonni</w:t>
      </w:r>
      <w:proofErr w:type="spellEnd"/>
      <w:r w:rsidR="009E2826">
        <w:rPr>
          <w:lang w:val="en-GB"/>
        </w:rPr>
        <w:t xml:space="preserve"> et. al, </w:t>
      </w:r>
      <w:r w:rsidR="009E2826" w:rsidRPr="009E2826">
        <w:rPr>
          <w:lang w:val="en-GB"/>
        </w:rPr>
        <w:t>2010</w:t>
      </w:r>
      <w:r w:rsidR="009E2826">
        <w:rPr>
          <w:bCs/>
          <w:lang w:val="en-AU"/>
        </w:rPr>
        <w:t>), which can be compared across different datasets and models. R</w:t>
      </w:r>
      <w:r w:rsidR="009E2826">
        <w:rPr>
          <w:bCs/>
          <w:vertAlign w:val="superscript"/>
          <w:lang w:val="en-AU"/>
        </w:rPr>
        <w:t>2</w:t>
      </w:r>
      <w:r w:rsidR="009E2826">
        <w:rPr>
          <w:bCs/>
          <w:lang w:val="en-AU"/>
        </w:rPr>
        <w:t xml:space="preserve"> measures how much of the variance of y is explained by the prediction of the model. Strictly, it ranges from 0 (y cannot be explained by prediction of model), to 1 (y is perfectly explained by prediction of model). </w:t>
      </w:r>
      <w:r w:rsidR="00787906">
        <w:rPr>
          <w:bCs/>
          <w:lang w:val="en-AU"/>
        </w:rPr>
        <w:t>This version of R</w:t>
      </w:r>
      <w:r w:rsidR="00787906">
        <w:rPr>
          <w:bCs/>
          <w:vertAlign w:val="superscript"/>
          <w:lang w:val="en-AU"/>
        </w:rPr>
        <w:t>2</w:t>
      </w:r>
      <w:r w:rsidR="00787906">
        <w:rPr>
          <w:bCs/>
          <w:lang w:val="en-AU"/>
        </w:rPr>
        <w:t xml:space="preserve"> however, can reach below 0 indefinitely when the MSE is higher than the variance of y. It is precisely 0 when the MSE is equal to the variance of y.</w:t>
      </w:r>
    </w:p>
    <w:p w14:paraId="291A2465" w14:textId="70EE6AFB" w:rsidR="008A0A3B" w:rsidRPr="008A0A3B" w:rsidRDefault="008A0A3B" w:rsidP="008A0A3B">
      <w:pPr>
        <w:rPr>
          <w:b/>
          <w:i/>
          <w:iCs/>
          <w:lang w:val="en-AU"/>
        </w:rPr>
      </w:pPr>
      <w:r w:rsidRPr="008A0A3B">
        <w:rPr>
          <w:b/>
          <w:i/>
          <w:iCs/>
          <w:lang w:val="en-AU"/>
        </w:rPr>
        <w:t>Software</w:t>
      </w:r>
    </w:p>
    <w:p w14:paraId="059C3654" w14:textId="058B15A6" w:rsidR="008A0A3B" w:rsidRPr="00DA277D" w:rsidRDefault="008A0A3B" w:rsidP="00BD062A">
      <w:pPr>
        <w:rPr>
          <w:bCs/>
          <w:lang w:val="en-AU"/>
        </w:rPr>
      </w:pPr>
      <w:r w:rsidRPr="008A0A3B">
        <w:rPr>
          <w:bCs/>
          <w:lang w:val="en-AU"/>
        </w:rPr>
        <w:tab/>
      </w:r>
      <w:r>
        <w:rPr>
          <w:bCs/>
          <w:lang w:val="en-US"/>
        </w:rPr>
        <w:t xml:space="preserve">All analyses were performed using </w:t>
      </w:r>
      <w:r w:rsidRPr="00395729">
        <w:rPr>
          <w:bCs/>
          <w:lang w:val="en-AU"/>
        </w:rPr>
        <w:t xml:space="preserve">R </w:t>
      </w:r>
      <w:r>
        <w:rPr>
          <w:bCs/>
          <w:lang w:val="en-AU"/>
        </w:rPr>
        <w:t>Statistical Software (v</w:t>
      </w:r>
      <w:r w:rsidRPr="00395729">
        <w:rPr>
          <w:bCs/>
          <w:lang w:val="en-AU"/>
        </w:rPr>
        <w:t>4.1.1</w:t>
      </w:r>
      <w:r>
        <w:rPr>
          <w:bCs/>
          <w:lang w:val="en-AU"/>
        </w:rPr>
        <w:t xml:space="preserve">; </w:t>
      </w:r>
      <w:r w:rsidRPr="00E43B30">
        <w:rPr>
          <w:bCs/>
          <w:lang w:val="en-AU"/>
        </w:rPr>
        <w:t>R Core Team</w:t>
      </w:r>
      <w:r>
        <w:rPr>
          <w:bCs/>
          <w:lang w:val="en-AU"/>
        </w:rPr>
        <w:t xml:space="preserve">, </w:t>
      </w:r>
      <w:r w:rsidRPr="00E43B30">
        <w:rPr>
          <w:bCs/>
          <w:lang w:val="en-AU"/>
        </w:rPr>
        <w:t>2021).</w:t>
      </w:r>
      <w:r w:rsidRPr="00395729">
        <w:rPr>
          <w:bCs/>
          <w:lang w:val="en-AU"/>
        </w:rPr>
        <w:t xml:space="preserve"> </w:t>
      </w:r>
      <w:r>
        <w:rPr>
          <w:bCs/>
          <w:lang w:val="en-AU"/>
        </w:rPr>
        <w:t xml:space="preserve">The BART models were calculated using the </w:t>
      </w:r>
      <w:proofErr w:type="spellStart"/>
      <w:r>
        <w:rPr>
          <w:bCs/>
          <w:lang w:val="en-AU"/>
        </w:rPr>
        <w:t>rbart_vi</w:t>
      </w:r>
      <w:proofErr w:type="spellEnd"/>
      <w:r>
        <w:rPr>
          <w:bCs/>
          <w:lang w:val="en-AU"/>
        </w:rPr>
        <w:t xml:space="preserve"> function in the </w:t>
      </w:r>
      <w:proofErr w:type="spellStart"/>
      <w:r>
        <w:rPr>
          <w:bCs/>
          <w:lang w:val="en-AU"/>
        </w:rPr>
        <w:t>dbarts</w:t>
      </w:r>
      <w:proofErr w:type="spellEnd"/>
      <w:r>
        <w:rPr>
          <w:bCs/>
          <w:lang w:val="en-AU"/>
        </w:rPr>
        <w:t xml:space="preserve"> package (v0.9-20; Dorie, 2021). The GLMM trees were made using the </w:t>
      </w:r>
      <w:proofErr w:type="spellStart"/>
      <w:r>
        <w:rPr>
          <w:bCs/>
          <w:lang w:val="en-AU"/>
        </w:rPr>
        <w:t>lmertree</w:t>
      </w:r>
      <w:proofErr w:type="spellEnd"/>
      <w:r>
        <w:rPr>
          <w:bCs/>
          <w:lang w:val="en-AU"/>
        </w:rPr>
        <w:t xml:space="preserve"> function in the </w:t>
      </w:r>
      <w:proofErr w:type="spellStart"/>
      <w:r>
        <w:rPr>
          <w:bCs/>
          <w:lang w:val="en-AU"/>
        </w:rPr>
        <w:t>glmertree</w:t>
      </w:r>
      <w:proofErr w:type="spellEnd"/>
      <w:r>
        <w:rPr>
          <w:bCs/>
          <w:lang w:val="en-AU"/>
        </w:rPr>
        <w:t xml:space="preserve"> package (v</w:t>
      </w:r>
      <w:r w:rsidRPr="00881B74">
        <w:rPr>
          <w:bCs/>
          <w:lang w:val="en-AU"/>
        </w:rPr>
        <w:t>0.2-0</w:t>
      </w:r>
      <w:r>
        <w:rPr>
          <w:bCs/>
          <w:lang w:val="en-AU"/>
        </w:rPr>
        <w:t>;</w:t>
      </w:r>
      <w:r w:rsidRPr="00881B74">
        <w:rPr>
          <w:bCs/>
          <w:lang w:val="en-AU"/>
        </w:rPr>
        <w:t xml:space="preserve"> </w:t>
      </w:r>
      <w:proofErr w:type="spellStart"/>
      <w:r w:rsidRPr="00CF1F50">
        <w:rPr>
          <w:lang w:val="en-US"/>
        </w:rPr>
        <w:t>Fokkema</w:t>
      </w:r>
      <w:proofErr w:type="spellEnd"/>
      <w:r w:rsidRPr="00CF1F50">
        <w:rPr>
          <w:lang w:val="en-US"/>
        </w:rPr>
        <w:t xml:space="preserve"> et al., 2018).</w:t>
      </w:r>
    </w:p>
    <w:p w14:paraId="053159E8" w14:textId="23E82AD8" w:rsidR="00764F68" w:rsidRDefault="00EC4DB4" w:rsidP="00792553">
      <w:pPr>
        <w:jc w:val="center"/>
        <w:rPr>
          <w:b/>
          <w:iCs/>
          <w:lang w:val="en-US"/>
        </w:rPr>
      </w:pPr>
      <w:r>
        <w:rPr>
          <w:b/>
          <w:iCs/>
          <w:lang w:val="en-US"/>
        </w:rPr>
        <w:t>Results</w:t>
      </w:r>
    </w:p>
    <w:p w14:paraId="04B1E583" w14:textId="3B66C469" w:rsidR="00B375CB" w:rsidRDefault="00764F68" w:rsidP="00CC0691">
      <w:pPr>
        <w:ind w:firstLine="705"/>
        <w:rPr>
          <w:bCs/>
          <w:iCs/>
          <w:lang w:val="en-US"/>
        </w:rPr>
      </w:pPr>
      <w:r>
        <w:rPr>
          <w:bCs/>
          <w:iCs/>
          <w:lang w:val="en-US"/>
        </w:rPr>
        <w:t>The conclusions drawn form the results depend on whether or not an accurate model was found to fit the data. When the</w:t>
      </w:r>
      <w:r w:rsidR="007F1544" w:rsidRPr="007F1544">
        <w:rPr>
          <w:bCs/>
          <w:iCs/>
          <w:lang w:val="en-US"/>
        </w:rPr>
        <w:t xml:space="preserve"> </w:t>
      </w:r>
      <w:r w:rsidR="007F1544">
        <w:rPr>
          <w:bCs/>
          <w:iCs/>
          <w:lang w:val="en-US"/>
        </w:rPr>
        <w:t xml:space="preserve">predictive </w:t>
      </w:r>
      <w:r w:rsidR="00E72EDD">
        <w:rPr>
          <w:bCs/>
          <w:iCs/>
          <w:lang w:val="en-US"/>
        </w:rPr>
        <w:t xml:space="preserve">accuracy of the </w:t>
      </w:r>
      <w:r w:rsidR="00631F63">
        <w:rPr>
          <w:bCs/>
          <w:iCs/>
          <w:lang w:val="en-US"/>
        </w:rPr>
        <w:t>b</w:t>
      </w:r>
      <w:r>
        <w:rPr>
          <w:bCs/>
          <w:iCs/>
          <w:lang w:val="en-US"/>
        </w:rPr>
        <w:t xml:space="preserve">lack box </w:t>
      </w:r>
      <w:r w:rsidR="00E72EDD">
        <w:rPr>
          <w:bCs/>
          <w:iCs/>
          <w:lang w:val="en-US"/>
        </w:rPr>
        <w:t xml:space="preserve">model </w:t>
      </w:r>
      <w:r>
        <w:rPr>
          <w:bCs/>
          <w:iCs/>
          <w:lang w:val="en-US"/>
        </w:rPr>
        <w:t>(</w:t>
      </w:r>
      <w:r w:rsidR="00E72EDD">
        <w:rPr>
          <w:bCs/>
          <w:iCs/>
          <w:lang w:val="en-US"/>
        </w:rPr>
        <w:t xml:space="preserve">e.g., </w:t>
      </w:r>
      <w:r w:rsidR="006427A7">
        <w:rPr>
          <w:bCs/>
          <w:iCs/>
          <w:lang w:val="en-US"/>
        </w:rPr>
        <w:t>M-</w:t>
      </w:r>
      <w:r>
        <w:rPr>
          <w:bCs/>
          <w:iCs/>
          <w:lang w:val="en-US"/>
        </w:rPr>
        <w:t>BART</w:t>
      </w:r>
      <w:r w:rsidR="00116ADE">
        <w:rPr>
          <w:bCs/>
          <w:iCs/>
          <w:lang w:val="en-US"/>
        </w:rPr>
        <w:t>)</w:t>
      </w:r>
      <w:r w:rsidR="00E72EDD">
        <w:rPr>
          <w:bCs/>
          <w:iCs/>
          <w:lang w:val="en-US"/>
        </w:rPr>
        <w:t xml:space="preserve"> </w:t>
      </w:r>
      <w:r w:rsidR="00E228C5">
        <w:rPr>
          <w:bCs/>
          <w:iCs/>
          <w:lang w:val="en-US"/>
        </w:rPr>
        <w:t>is</w:t>
      </w:r>
      <w:r w:rsidR="00E72EDD">
        <w:rPr>
          <w:bCs/>
          <w:iCs/>
          <w:lang w:val="en-US"/>
        </w:rPr>
        <w:t xml:space="preserve"> very low</w:t>
      </w:r>
      <w:r w:rsidR="00E228C5">
        <w:rPr>
          <w:bCs/>
          <w:iCs/>
          <w:lang w:val="en-US"/>
        </w:rPr>
        <w:t xml:space="preserve"> (R</w:t>
      </w:r>
      <w:r w:rsidR="00E228C5">
        <w:rPr>
          <w:bCs/>
          <w:iCs/>
          <w:vertAlign w:val="superscript"/>
          <w:lang w:val="en-US"/>
        </w:rPr>
        <w:t>2</w:t>
      </w:r>
      <w:r w:rsidR="00E228C5">
        <w:rPr>
          <w:bCs/>
          <w:iCs/>
          <w:lang w:val="en-US"/>
        </w:rPr>
        <w:t xml:space="preserve"> is close to, or equal to 0)</w:t>
      </w:r>
      <w:r>
        <w:rPr>
          <w:bCs/>
          <w:iCs/>
          <w:lang w:val="en-US"/>
        </w:rPr>
        <w:t xml:space="preserve">, </w:t>
      </w:r>
      <w:r w:rsidR="00CC0691">
        <w:rPr>
          <w:bCs/>
          <w:iCs/>
          <w:lang w:val="en-US"/>
        </w:rPr>
        <w:t xml:space="preserve">as </w:t>
      </w:r>
      <w:r w:rsidR="00E228C5">
        <w:rPr>
          <w:bCs/>
          <w:iCs/>
          <w:lang w:val="en-US"/>
        </w:rPr>
        <w:t>is</w:t>
      </w:r>
      <w:r w:rsidR="00CC0691">
        <w:rPr>
          <w:bCs/>
          <w:iCs/>
          <w:lang w:val="en-US"/>
        </w:rPr>
        <w:t xml:space="preserve"> the case for the Marriage and ATC datasets, </w:t>
      </w:r>
      <w:r>
        <w:rPr>
          <w:bCs/>
          <w:iCs/>
          <w:lang w:val="en-US"/>
        </w:rPr>
        <w:t>the</w:t>
      </w:r>
      <w:r w:rsidR="00116ADE">
        <w:rPr>
          <w:bCs/>
          <w:iCs/>
          <w:lang w:val="en-US"/>
        </w:rPr>
        <w:t xml:space="preserve"> glass box</w:t>
      </w:r>
      <w:r w:rsidR="006427A7">
        <w:rPr>
          <w:bCs/>
          <w:iCs/>
          <w:lang w:val="en-US"/>
        </w:rPr>
        <w:t xml:space="preserve"> </w:t>
      </w:r>
      <w:r w:rsidR="00E72EDD">
        <w:rPr>
          <w:bCs/>
          <w:iCs/>
          <w:lang w:val="en-US"/>
        </w:rPr>
        <w:t xml:space="preserve">models </w:t>
      </w:r>
      <w:r w:rsidR="006427A7">
        <w:rPr>
          <w:bCs/>
          <w:iCs/>
          <w:lang w:val="en-US"/>
        </w:rPr>
        <w:t>(</w:t>
      </w:r>
      <w:r w:rsidR="00E72EDD">
        <w:rPr>
          <w:bCs/>
          <w:iCs/>
          <w:lang w:val="en-US"/>
        </w:rPr>
        <w:t xml:space="preserve">e.g., </w:t>
      </w:r>
      <w:r w:rsidR="006427A7">
        <w:rPr>
          <w:bCs/>
          <w:iCs/>
          <w:lang w:val="en-US"/>
        </w:rPr>
        <w:t xml:space="preserve">GLMM tree, BA GLMM tree) </w:t>
      </w:r>
      <w:r w:rsidR="00E72EDD">
        <w:rPr>
          <w:bCs/>
          <w:iCs/>
          <w:lang w:val="en-US"/>
        </w:rPr>
        <w:t xml:space="preserve">all </w:t>
      </w:r>
      <w:r w:rsidR="00E228C5">
        <w:rPr>
          <w:bCs/>
          <w:iCs/>
          <w:lang w:val="en-US"/>
        </w:rPr>
        <w:t>have</w:t>
      </w:r>
      <w:r w:rsidR="00E72EDD">
        <w:rPr>
          <w:bCs/>
          <w:iCs/>
          <w:lang w:val="en-US"/>
        </w:rPr>
        <w:t xml:space="preserve"> similarly low</w:t>
      </w:r>
      <w:r w:rsidR="007F1544" w:rsidRPr="007F1544">
        <w:rPr>
          <w:bCs/>
          <w:iCs/>
          <w:lang w:val="en-US"/>
        </w:rPr>
        <w:t xml:space="preserve"> </w:t>
      </w:r>
      <w:r w:rsidR="007F1544">
        <w:rPr>
          <w:bCs/>
          <w:iCs/>
          <w:lang w:val="en-US"/>
        </w:rPr>
        <w:t>predictive</w:t>
      </w:r>
      <w:r w:rsidR="00E72EDD">
        <w:rPr>
          <w:bCs/>
          <w:iCs/>
          <w:lang w:val="en-US"/>
        </w:rPr>
        <w:t xml:space="preserve"> accuracy. </w:t>
      </w:r>
      <w:r w:rsidR="00E228C5">
        <w:rPr>
          <w:bCs/>
          <w:iCs/>
          <w:lang w:val="en-US"/>
        </w:rPr>
        <w:t>Furthermore</w:t>
      </w:r>
      <w:r w:rsidR="00E72EDD">
        <w:rPr>
          <w:bCs/>
          <w:iCs/>
          <w:lang w:val="en-US"/>
        </w:rPr>
        <w:t xml:space="preserve">, </w:t>
      </w:r>
      <w:r w:rsidR="00CC0691">
        <w:rPr>
          <w:bCs/>
          <w:iCs/>
          <w:lang w:val="en-US"/>
        </w:rPr>
        <w:t xml:space="preserve">the BA GLMM trees </w:t>
      </w:r>
      <w:r w:rsidR="00E228C5">
        <w:rPr>
          <w:bCs/>
          <w:iCs/>
          <w:lang w:val="en-US"/>
        </w:rPr>
        <w:t>do</w:t>
      </w:r>
      <w:r w:rsidR="00CC0691">
        <w:rPr>
          <w:bCs/>
          <w:iCs/>
          <w:lang w:val="en-US"/>
        </w:rPr>
        <w:t xml:space="preserve"> not improve the </w:t>
      </w:r>
      <w:r w:rsidR="007F1544">
        <w:rPr>
          <w:bCs/>
          <w:iCs/>
          <w:lang w:val="en-US"/>
        </w:rPr>
        <w:t xml:space="preserve">predictive </w:t>
      </w:r>
      <w:r w:rsidR="00CC0691">
        <w:rPr>
          <w:bCs/>
          <w:iCs/>
          <w:lang w:val="en-US"/>
        </w:rPr>
        <w:t xml:space="preserve">accuracy of the GLMM trees. The </w:t>
      </w:r>
      <w:r w:rsidR="007F1544">
        <w:rPr>
          <w:bCs/>
          <w:iCs/>
          <w:lang w:val="en-US"/>
        </w:rPr>
        <w:t xml:space="preserve">predictive </w:t>
      </w:r>
      <w:r w:rsidR="00792553">
        <w:rPr>
          <w:bCs/>
          <w:iCs/>
          <w:lang w:val="en-US"/>
        </w:rPr>
        <w:t>accuracy</w:t>
      </w:r>
      <w:r w:rsidR="00CC0691">
        <w:rPr>
          <w:bCs/>
          <w:iCs/>
          <w:lang w:val="en-US"/>
        </w:rPr>
        <w:t xml:space="preserve"> of every model for the Marriage dataset is displayed in figure 1. The results of the ATC dataset </w:t>
      </w:r>
      <w:r w:rsidR="00E228C5">
        <w:rPr>
          <w:bCs/>
          <w:iCs/>
          <w:lang w:val="en-US"/>
        </w:rPr>
        <w:t>are</w:t>
      </w:r>
      <w:r w:rsidR="00CC0691">
        <w:rPr>
          <w:bCs/>
          <w:iCs/>
          <w:lang w:val="en-US"/>
        </w:rPr>
        <w:t xml:space="preserve"> shown in the </w:t>
      </w:r>
      <w:commentRangeStart w:id="11"/>
      <w:r w:rsidR="00CC0691">
        <w:rPr>
          <w:bCs/>
          <w:iCs/>
          <w:lang w:val="en-US"/>
        </w:rPr>
        <w:t xml:space="preserve">APPENDIX </w:t>
      </w:r>
      <w:commentRangeEnd w:id="11"/>
      <w:r w:rsidR="00792553">
        <w:rPr>
          <w:rStyle w:val="CommentReference"/>
        </w:rPr>
        <w:commentReference w:id="11"/>
      </w:r>
      <w:r w:rsidR="00CC0691">
        <w:rPr>
          <w:bCs/>
          <w:iCs/>
          <w:lang w:val="en-US"/>
        </w:rPr>
        <w:t xml:space="preserve">for brevity’s sake, </w:t>
      </w:r>
      <w:r w:rsidR="00E228C5">
        <w:rPr>
          <w:bCs/>
          <w:iCs/>
          <w:lang w:val="en-US"/>
        </w:rPr>
        <w:t>and</w:t>
      </w:r>
      <w:r w:rsidR="00CC0691">
        <w:rPr>
          <w:bCs/>
          <w:iCs/>
          <w:lang w:val="en-US"/>
        </w:rPr>
        <w:t xml:space="preserve"> show very similar results </w:t>
      </w:r>
      <w:r w:rsidR="00E228C5">
        <w:rPr>
          <w:bCs/>
          <w:iCs/>
          <w:lang w:val="en-US"/>
        </w:rPr>
        <w:t>to</w:t>
      </w:r>
      <w:r w:rsidR="00CC0691">
        <w:rPr>
          <w:bCs/>
          <w:iCs/>
          <w:lang w:val="en-US"/>
        </w:rPr>
        <w:t xml:space="preserve"> the Marriage dataset.</w:t>
      </w:r>
      <w:r w:rsidR="00E228C5">
        <w:rPr>
          <w:bCs/>
          <w:iCs/>
          <w:lang w:val="en-US"/>
        </w:rPr>
        <w:t xml:space="preserve"> When the </w:t>
      </w:r>
      <w:r w:rsidR="007F1544">
        <w:rPr>
          <w:bCs/>
          <w:iCs/>
          <w:lang w:val="en-US"/>
        </w:rPr>
        <w:t xml:space="preserve">predictive </w:t>
      </w:r>
      <w:r w:rsidR="00E228C5">
        <w:rPr>
          <w:bCs/>
          <w:iCs/>
          <w:lang w:val="en-US"/>
        </w:rPr>
        <w:t>accuracy of the black box model is high</w:t>
      </w:r>
      <w:r w:rsidR="00792553">
        <w:rPr>
          <w:bCs/>
          <w:iCs/>
          <w:lang w:val="en-US"/>
        </w:rPr>
        <w:t>(er)</w:t>
      </w:r>
      <w:r w:rsidR="00E228C5">
        <w:rPr>
          <w:bCs/>
          <w:iCs/>
          <w:lang w:val="en-US"/>
        </w:rPr>
        <w:t xml:space="preserve">, </w:t>
      </w:r>
      <w:r w:rsidR="00792553">
        <w:rPr>
          <w:bCs/>
          <w:iCs/>
          <w:lang w:val="en-US"/>
        </w:rPr>
        <w:t xml:space="preserve">the glass box models also have higher </w:t>
      </w:r>
      <w:r w:rsidR="007F1544">
        <w:rPr>
          <w:bCs/>
          <w:iCs/>
          <w:lang w:val="en-US"/>
        </w:rPr>
        <w:t xml:space="preserve">predictive </w:t>
      </w:r>
      <w:r w:rsidR="00792553">
        <w:rPr>
          <w:bCs/>
          <w:iCs/>
          <w:lang w:val="en-US"/>
        </w:rPr>
        <w:t>accuracy. The highest performing BA GLMM trees outperform GLMM trees in this case. In Figure 2</w:t>
      </w:r>
      <w:r w:rsidR="00D8710A">
        <w:rPr>
          <w:bCs/>
          <w:iCs/>
          <w:lang w:val="en-US"/>
        </w:rPr>
        <w:t>,</w:t>
      </w:r>
      <w:r w:rsidR="00792553">
        <w:rPr>
          <w:bCs/>
          <w:iCs/>
          <w:lang w:val="en-US"/>
        </w:rPr>
        <w:t xml:space="preserve"> the </w:t>
      </w:r>
      <w:r w:rsidR="007F1544">
        <w:rPr>
          <w:bCs/>
          <w:iCs/>
          <w:lang w:val="en-US"/>
        </w:rPr>
        <w:t xml:space="preserve">predictive </w:t>
      </w:r>
      <w:r w:rsidR="00792553">
        <w:rPr>
          <w:bCs/>
          <w:iCs/>
          <w:lang w:val="en-US"/>
        </w:rPr>
        <w:t xml:space="preserve">accuracy of every model </w:t>
      </w:r>
      <w:r w:rsidR="00D8710A">
        <w:rPr>
          <w:bCs/>
          <w:iCs/>
          <w:lang w:val="en-US"/>
        </w:rPr>
        <w:t xml:space="preserve">trained on the </w:t>
      </w:r>
      <w:proofErr w:type="spellStart"/>
      <w:r w:rsidR="00D8710A">
        <w:rPr>
          <w:bCs/>
          <w:iCs/>
          <w:lang w:val="en-US"/>
        </w:rPr>
        <w:t>ECLSKscience</w:t>
      </w:r>
      <w:proofErr w:type="spellEnd"/>
      <w:r w:rsidR="00D8710A">
        <w:rPr>
          <w:bCs/>
          <w:iCs/>
          <w:lang w:val="en-US"/>
        </w:rPr>
        <w:t xml:space="preserve"> dataset </w:t>
      </w:r>
      <w:r w:rsidR="00792553">
        <w:rPr>
          <w:bCs/>
          <w:iCs/>
          <w:lang w:val="en-US"/>
        </w:rPr>
        <w:t>is displayed</w:t>
      </w:r>
      <w:r w:rsidR="00D8710A">
        <w:rPr>
          <w:bCs/>
          <w:iCs/>
          <w:lang w:val="en-US"/>
        </w:rPr>
        <w:t xml:space="preserve">. The results of the remaining datasets are again shown in the APPENDIX and are similar to the results in Figure 2. </w:t>
      </w:r>
    </w:p>
    <w:p w14:paraId="67BE8D77" w14:textId="72585D95" w:rsidR="00E72EDD" w:rsidRPr="00E72EDD" w:rsidRDefault="00E72EDD" w:rsidP="00E72EDD">
      <w:pPr>
        <w:pStyle w:val="Caption"/>
        <w:keepNext/>
        <w:rPr>
          <w:lang w:val="en-GB"/>
        </w:rPr>
      </w:pPr>
      <w:r w:rsidRPr="00E72EDD">
        <w:rPr>
          <w:lang w:val="en-GB"/>
        </w:rPr>
        <w:lastRenderedPageBreak/>
        <w:t xml:space="preserve">Figure </w:t>
      </w:r>
      <w:r>
        <w:fldChar w:fldCharType="begin"/>
      </w:r>
      <w:r w:rsidRPr="00E72EDD">
        <w:rPr>
          <w:lang w:val="en-GB"/>
        </w:rPr>
        <w:instrText xml:space="preserve"> SEQ Figure \* ARABIC </w:instrText>
      </w:r>
      <w:r>
        <w:fldChar w:fldCharType="separate"/>
      </w:r>
      <w:r w:rsidR="00792553">
        <w:rPr>
          <w:noProof/>
          <w:lang w:val="en-GB"/>
        </w:rPr>
        <w:t>1</w:t>
      </w:r>
      <w:r>
        <w:fldChar w:fldCharType="end"/>
      </w:r>
      <w:r w:rsidRPr="00E72EDD">
        <w:rPr>
          <w:lang w:val="en-GB"/>
        </w:rPr>
        <w:t>: R2 for every model on Marriage dataset</w:t>
      </w:r>
    </w:p>
    <w:p w14:paraId="5289ABA5" w14:textId="5616CE4C" w:rsidR="00E72EDD" w:rsidRDefault="00E72EDD" w:rsidP="00B375CB">
      <w:pPr>
        <w:rPr>
          <w:bCs/>
          <w:iCs/>
          <w:lang w:val="en-US"/>
        </w:rPr>
      </w:pPr>
      <w:r w:rsidRPr="00E72EDD">
        <w:rPr>
          <w:bCs/>
          <w:iCs/>
          <w:lang w:val="en-AU"/>
        </w:rPr>
        <w:drawing>
          <wp:inline distT="0" distB="0" distL="0" distR="0" wp14:anchorId="5E6F2618" wp14:editId="64A79D51">
            <wp:extent cx="5760720" cy="3907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07155"/>
                    </a:xfrm>
                    <a:prstGeom prst="rect">
                      <a:avLst/>
                    </a:prstGeom>
                  </pic:spPr>
                </pic:pic>
              </a:graphicData>
            </a:graphic>
          </wp:inline>
        </w:drawing>
      </w:r>
    </w:p>
    <w:p w14:paraId="2BBE770A" w14:textId="77777777" w:rsidR="00853EE1" w:rsidRDefault="00853EE1" w:rsidP="00853EE1">
      <w:pPr>
        <w:rPr>
          <w:b/>
          <w:i/>
          <w:lang w:val="en-US"/>
        </w:rPr>
      </w:pPr>
      <w:r w:rsidRPr="00CF1F50">
        <w:rPr>
          <w:b/>
          <w:i/>
          <w:lang w:val="en-US"/>
        </w:rPr>
        <w:t>Predictive Accuracy</w:t>
      </w:r>
    </w:p>
    <w:p w14:paraId="43F511F3" w14:textId="2493DC35" w:rsidR="00853EE1" w:rsidRPr="00B375CB" w:rsidRDefault="00853EE1" w:rsidP="00B375CB">
      <w:pPr>
        <w:rPr>
          <w:bCs/>
          <w:iCs/>
          <w:lang w:val="en-US"/>
        </w:rPr>
      </w:pPr>
      <w:r>
        <w:rPr>
          <w:bCs/>
          <w:iCs/>
          <w:lang w:val="en-US"/>
        </w:rPr>
        <w:tab/>
        <w:t>To answer the first research question, and statistically test whether it is possible for BA GLMM trees to improve the predictive accuracy of GLMM trees, the mean R</w:t>
      </w:r>
      <w:r>
        <w:rPr>
          <w:bCs/>
          <w:iCs/>
          <w:vertAlign w:val="superscript"/>
          <w:lang w:val="en-US"/>
        </w:rPr>
        <w:t>2</w:t>
      </w:r>
      <w:r>
        <w:rPr>
          <w:bCs/>
          <w:iCs/>
          <w:lang w:val="en-US"/>
        </w:rPr>
        <w:t xml:space="preserve"> of the GLMM tree was compared to the mean R</w:t>
      </w:r>
      <w:r>
        <w:rPr>
          <w:bCs/>
          <w:iCs/>
          <w:vertAlign w:val="superscript"/>
          <w:lang w:val="en-US"/>
        </w:rPr>
        <w:t>2</w:t>
      </w:r>
      <w:r>
        <w:rPr>
          <w:bCs/>
          <w:iCs/>
          <w:lang w:val="en-US"/>
        </w:rPr>
        <w:t xml:space="preserve"> of the most accurate PPD-based BA GLMM tree and the mean R</w:t>
      </w:r>
      <w:r>
        <w:rPr>
          <w:bCs/>
          <w:iCs/>
          <w:vertAlign w:val="superscript"/>
          <w:lang w:val="en-US"/>
        </w:rPr>
        <w:t>2</w:t>
      </w:r>
      <w:r>
        <w:rPr>
          <w:bCs/>
          <w:iCs/>
          <w:lang w:val="en-US"/>
        </w:rPr>
        <w:t xml:space="preserve"> of the most accurate smearing-based BA GLMM tree for every dataset. Tukey’s Honest Significant Difference (HSD) test</w:t>
      </w:r>
      <w:r w:rsidR="00DD0249">
        <w:rPr>
          <w:bCs/>
          <w:iCs/>
          <w:lang w:val="en-US"/>
        </w:rPr>
        <w:t xml:space="preserve">s revealed that the </w:t>
      </w:r>
    </w:p>
    <w:p w14:paraId="632DFF18" w14:textId="78157842" w:rsidR="00792553" w:rsidRPr="00792553" w:rsidRDefault="00792553" w:rsidP="00792553">
      <w:pPr>
        <w:pStyle w:val="Caption"/>
        <w:keepNext/>
        <w:rPr>
          <w:lang w:val="en-GB"/>
        </w:rPr>
      </w:pPr>
      <w:r w:rsidRPr="00792553">
        <w:rPr>
          <w:lang w:val="en-GB"/>
        </w:rPr>
        <w:lastRenderedPageBreak/>
        <w:t xml:space="preserve">Figure </w:t>
      </w:r>
      <w:r>
        <w:fldChar w:fldCharType="begin"/>
      </w:r>
      <w:r w:rsidRPr="00792553">
        <w:rPr>
          <w:lang w:val="en-GB"/>
        </w:rPr>
        <w:instrText xml:space="preserve"> SEQ Figure \* ARABIC </w:instrText>
      </w:r>
      <w:r>
        <w:fldChar w:fldCharType="separate"/>
      </w:r>
      <w:r w:rsidRPr="00792553">
        <w:rPr>
          <w:noProof/>
          <w:lang w:val="en-GB"/>
        </w:rPr>
        <w:t>2</w:t>
      </w:r>
      <w:r>
        <w:fldChar w:fldCharType="end"/>
      </w:r>
      <w:r w:rsidRPr="00792553">
        <w:rPr>
          <w:lang w:val="en-GB"/>
        </w:rPr>
        <w:t xml:space="preserve">: </w:t>
      </w:r>
      <w:r w:rsidRPr="00E72EDD">
        <w:rPr>
          <w:lang w:val="en-GB"/>
        </w:rPr>
        <w:t xml:space="preserve">R2 for every model on </w:t>
      </w:r>
      <w:proofErr w:type="spellStart"/>
      <w:r>
        <w:rPr>
          <w:lang w:val="en-GB"/>
        </w:rPr>
        <w:t>ECLSKscience</w:t>
      </w:r>
      <w:proofErr w:type="spellEnd"/>
      <w:r w:rsidRPr="00E72EDD">
        <w:rPr>
          <w:lang w:val="en-GB"/>
        </w:rPr>
        <w:t xml:space="preserve"> dataset</w:t>
      </w:r>
    </w:p>
    <w:p w14:paraId="5E0671B1" w14:textId="49233135" w:rsidR="00CF1F50" w:rsidRDefault="00792553" w:rsidP="00CF1F50">
      <w:pPr>
        <w:rPr>
          <w:b/>
          <w:i/>
          <w:lang w:val="en-US"/>
        </w:rPr>
      </w:pPr>
      <w:r w:rsidRPr="00792553">
        <w:rPr>
          <w:b/>
          <w:i/>
          <w:lang w:val="en-US"/>
        </w:rPr>
        <w:drawing>
          <wp:inline distT="0" distB="0" distL="0" distR="0" wp14:anchorId="6623A9D9" wp14:editId="477C9035">
            <wp:extent cx="5760720" cy="3900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00170"/>
                    </a:xfrm>
                    <a:prstGeom prst="rect">
                      <a:avLst/>
                    </a:prstGeom>
                  </pic:spPr>
                </pic:pic>
              </a:graphicData>
            </a:graphic>
          </wp:inline>
        </w:drawing>
      </w:r>
      <w:r w:rsidR="00CF1F50" w:rsidRPr="00CF1F50">
        <w:rPr>
          <w:b/>
          <w:i/>
          <w:lang w:val="en-US"/>
        </w:rPr>
        <w:t>Predictive Accuracy</w:t>
      </w:r>
    </w:p>
    <w:p w14:paraId="79952161" w14:textId="5EE12B24" w:rsidR="00CF1F50" w:rsidRPr="00CF1F50" w:rsidRDefault="00CF1F50" w:rsidP="00CF1F50">
      <w:pPr>
        <w:ind w:firstLine="708"/>
        <w:rPr>
          <w:lang w:val="en-GB"/>
        </w:rPr>
      </w:pPr>
      <w:r w:rsidRPr="0000326F">
        <w:rPr>
          <w:bCs/>
          <w:iCs/>
          <w:lang w:val="en-AU"/>
        </w:rPr>
        <w:t xml:space="preserve">The </w:t>
      </w:r>
      <w:r w:rsidR="00C143C6">
        <w:rPr>
          <w:bCs/>
          <w:iCs/>
          <w:lang w:val="en-AU"/>
        </w:rPr>
        <w:t>R</w:t>
      </w:r>
      <w:r w:rsidR="00C143C6">
        <w:rPr>
          <w:bCs/>
          <w:iCs/>
          <w:vertAlign w:val="superscript"/>
          <w:lang w:val="en-AU"/>
        </w:rPr>
        <w:t>2</w:t>
      </w:r>
      <w:r w:rsidRPr="0000326F">
        <w:rPr>
          <w:bCs/>
          <w:iCs/>
          <w:lang w:val="en-AU"/>
        </w:rPr>
        <w:t xml:space="preserve"> of each model is depicted in Figure </w:t>
      </w:r>
      <w:r w:rsidR="00C143C6">
        <w:rPr>
          <w:bCs/>
          <w:iCs/>
          <w:lang w:val="en-AU"/>
        </w:rPr>
        <w:t>1</w:t>
      </w:r>
      <w:r w:rsidR="006948BF">
        <w:rPr>
          <w:bCs/>
          <w:iCs/>
          <w:lang w:val="en-AU"/>
        </w:rPr>
        <w:t xml:space="preserve"> and Table 1</w:t>
      </w:r>
      <w:r w:rsidRPr="0000326F">
        <w:rPr>
          <w:bCs/>
          <w:iCs/>
          <w:lang w:val="en-AU"/>
        </w:rPr>
        <w:t xml:space="preserve">. BART models consistently have the </w:t>
      </w:r>
      <w:r w:rsidR="00C143C6">
        <w:rPr>
          <w:bCs/>
          <w:iCs/>
          <w:lang w:val="en-AU"/>
        </w:rPr>
        <w:t>highest</w:t>
      </w:r>
      <w:r w:rsidRPr="0000326F">
        <w:rPr>
          <w:bCs/>
          <w:iCs/>
          <w:lang w:val="en-AU"/>
        </w:rPr>
        <w:t xml:space="preserve"> </w:t>
      </w:r>
      <w:r w:rsidR="00C143C6">
        <w:rPr>
          <w:bCs/>
          <w:iCs/>
          <w:lang w:val="en-AU"/>
        </w:rPr>
        <w:t>R</w:t>
      </w:r>
      <w:r w:rsidR="00C143C6">
        <w:rPr>
          <w:bCs/>
          <w:iCs/>
          <w:vertAlign w:val="superscript"/>
          <w:lang w:val="en-AU"/>
        </w:rPr>
        <w:t>2</w:t>
      </w:r>
      <w:r w:rsidRPr="0000326F">
        <w:rPr>
          <w:bCs/>
          <w:iCs/>
          <w:lang w:val="en-AU"/>
        </w:rPr>
        <w:t xml:space="preserve">. Additionally, </w:t>
      </w:r>
      <w:r w:rsidR="00C143C6">
        <w:rPr>
          <w:bCs/>
          <w:iCs/>
          <w:lang w:val="en-AU"/>
        </w:rPr>
        <w:t>PPD</w:t>
      </w:r>
      <w:r w:rsidRPr="0000326F">
        <w:rPr>
          <w:bCs/>
          <w:iCs/>
          <w:lang w:val="en-AU"/>
        </w:rPr>
        <w:t xml:space="preserve">-based BA GLMM trees tend to have </w:t>
      </w:r>
      <w:r w:rsidR="00C143C6">
        <w:rPr>
          <w:bCs/>
          <w:iCs/>
          <w:lang w:val="en-AU"/>
        </w:rPr>
        <w:t>higher</w:t>
      </w:r>
      <w:r w:rsidRPr="0000326F">
        <w:rPr>
          <w:bCs/>
          <w:iCs/>
          <w:lang w:val="en-AU"/>
        </w:rPr>
        <w:t xml:space="preserve"> </w:t>
      </w:r>
      <w:r w:rsidR="00C143C6">
        <w:rPr>
          <w:bCs/>
          <w:iCs/>
          <w:lang w:val="en-AU"/>
        </w:rPr>
        <w:t>R</w:t>
      </w:r>
      <w:r w:rsidR="00C143C6">
        <w:rPr>
          <w:bCs/>
          <w:iCs/>
          <w:vertAlign w:val="superscript"/>
          <w:lang w:val="en-AU"/>
        </w:rPr>
        <w:t>2</w:t>
      </w:r>
      <w:r w:rsidR="00C143C6">
        <w:rPr>
          <w:bCs/>
          <w:iCs/>
          <w:lang w:val="en-AU"/>
        </w:rPr>
        <w:t xml:space="preserve"> </w:t>
      </w:r>
      <w:r w:rsidRPr="0000326F">
        <w:rPr>
          <w:bCs/>
          <w:iCs/>
          <w:lang w:val="en-AU"/>
        </w:rPr>
        <w:t>than regular GLMM trees</w:t>
      </w:r>
      <w:r w:rsidR="006948BF">
        <w:rPr>
          <w:bCs/>
          <w:iCs/>
          <w:lang w:val="en-AU"/>
        </w:rPr>
        <w:t xml:space="preserve"> when N = 1</w:t>
      </w:r>
      <w:r w:rsidRPr="0000326F">
        <w:rPr>
          <w:bCs/>
          <w:iCs/>
          <w:lang w:val="en-AU"/>
        </w:rPr>
        <w:t xml:space="preserve">. Smearing-based BA GLMM trees typically have the </w:t>
      </w:r>
      <w:r w:rsidR="006948BF">
        <w:rPr>
          <w:bCs/>
          <w:iCs/>
          <w:lang w:val="en-AU"/>
        </w:rPr>
        <w:t>lowest</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 xml:space="preserve">, except on the ACT and marriage datasets where the MSE is similar across all models. In the other datasets, increasing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also </w:t>
      </w:r>
      <w:r w:rsidR="006948BF">
        <w:rPr>
          <w:bCs/>
          <w:iCs/>
          <w:lang w:val="en-AU"/>
        </w:rPr>
        <w:t>decreases</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w:t>
      </w:r>
    </w:p>
    <w:p w14:paraId="692E76A1" w14:textId="255A8CE1" w:rsidR="00CF1F50" w:rsidRDefault="00CF1F50" w:rsidP="00CF1F50">
      <w:pPr>
        <w:ind w:firstLine="708"/>
        <w:rPr>
          <w:bCs/>
          <w:iCs/>
          <w:lang w:val="en-AU"/>
        </w:rPr>
      </w:pPr>
      <w:r w:rsidRPr="0000326F">
        <w:rPr>
          <w:bCs/>
          <w:iCs/>
          <w:lang w:val="en-AU"/>
        </w:rPr>
        <w:t xml:space="preserve">Figure </w:t>
      </w:r>
      <w:r w:rsidR="00C143C6">
        <w:rPr>
          <w:bCs/>
          <w:iCs/>
          <w:lang w:val="en-AU"/>
        </w:rPr>
        <w:t>2</w:t>
      </w:r>
      <w:r w:rsidR="006948BF">
        <w:rPr>
          <w:bCs/>
          <w:iCs/>
          <w:lang w:val="en-AU"/>
        </w:rPr>
        <w:t xml:space="preserve"> and Table 2</w:t>
      </w:r>
      <w:r w:rsidRPr="0000326F">
        <w:rPr>
          <w:bCs/>
          <w:iCs/>
          <w:lang w:val="en-AU"/>
        </w:rPr>
        <w:t xml:space="preserve"> show that on average, </w:t>
      </w:r>
      <w:proofErr w:type="spellStart"/>
      <w:r>
        <w:rPr>
          <w:bCs/>
          <w:iCs/>
          <w:lang w:val="en-AU"/>
        </w:rPr>
        <w:t>N</w:t>
      </w:r>
      <w:r>
        <w:rPr>
          <w:bCs/>
          <w:iCs/>
          <w:vertAlign w:val="subscript"/>
          <w:lang w:val="en-AU"/>
        </w:rPr>
        <w:t>gen</w:t>
      </w:r>
      <w:proofErr w:type="spellEnd"/>
      <w:r w:rsidRPr="0000326F">
        <w:rPr>
          <w:bCs/>
          <w:iCs/>
          <w:lang w:val="en-AU"/>
        </w:rPr>
        <w:t xml:space="preserve"> = 1 results in the </w:t>
      </w:r>
      <w:r w:rsidR="006948BF">
        <w:rPr>
          <w:bCs/>
          <w:iCs/>
          <w:lang w:val="en-AU"/>
        </w:rPr>
        <w:t>highest</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 xml:space="preserve">. As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increases, </w:t>
      </w:r>
      <w:r w:rsidR="006948BF">
        <w:rPr>
          <w:bCs/>
          <w:iCs/>
          <w:lang w:val="en-AU"/>
        </w:rPr>
        <w:t>R</w:t>
      </w:r>
      <w:r w:rsidR="006948BF">
        <w:rPr>
          <w:bCs/>
          <w:iCs/>
          <w:vertAlign w:val="superscript"/>
          <w:lang w:val="en-AU"/>
        </w:rPr>
        <w:t>2</w:t>
      </w:r>
      <w:r w:rsidR="006948BF" w:rsidRPr="0000326F">
        <w:rPr>
          <w:bCs/>
          <w:iCs/>
          <w:lang w:val="en-AU"/>
        </w:rPr>
        <w:t xml:space="preserve"> </w:t>
      </w:r>
      <w:r w:rsidRPr="0000326F">
        <w:rPr>
          <w:bCs/>
          <w:iCs/>
          <w:lang w:val="en-AU"/>
        </w:rPr>
        <w:t xml:space="preserve">tends to </w:t>
      </w:r>
      <w:r w:rsidR="006948BF">
        <w:rPr>
          <w:bCs/>
          <w:iCs/>
          <w:lang w:val="en-AU"/>
        </w:rPr>
        <w:t>decrease</w:t>
      </w:r>
      <w:r w:rsidRPr="0000326F">
        <w:rPr>
          <w:bCs/>
          <w:iCs/>
          <w:lang w:val="en-AU"/>
        </w:rPr>
        <w:t xml:space="preserve">. These results suggest that optimizing </w:t>
      </w:r>
      <w:proofErr w:type="spellStart"/>
      <w:r>
        <w:rPr>
          <w:bCs/>
          <w:iCs/>
          <w:lang w:val="en-AU"/>
        </w:rPr>
        <w:t>N</w:t>
      </w:r>
      <w:r>
        <w:rPr>
          <w:bCs/>
          <w:iCs/>
          <w:vertAlign w:val="subscript"/>
          <w:lang w:val="en-AU"/>
        </w:rPr>
        <w:t>gen</w:t>
      </w:r>
      <w:proofErr w:type="spellEnd"/>
      <w:r w:rsidRPr="0000326F">
        <w:rPr>
          <w:bCs/>
          <w:iCs/>
          <w:lang w:val="en-AU"/>
        </w:rPr>
        <w:t xml:space="preserve"> and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may be important for achieving the lowest MSE in these models.</w:t>
      </w:r>
      <w:r w:rsidR="009C6CA9">
        <w:rPr>
          <w:bCs/>
          <w:iCs/>
          <w:lang w:val="en-AU"/>
        </w:rPr>
        <w:t xml:space="preserve"> </w:t>
      </w:r>
    </w:p>
    <w:p w14:paraId="1DDB5B72" w14:textId="6016B7D2" w:rsidR="00E72EDD" w:rsidRDefault="00E72EDD" w:rsidP="00CF1F50">
      <w:pPr>
        <w:ind w:firstLine="708"/>
        <w:rPr>
          <w:bCs/>
          <w:iCs/>
          <w:lang w:val="en-AU"/>
        </w:rPr>
      </w:pPr>
    </w:p>
    <w:p w14:paraId="6F549AB7" w14:textId="5A3D77FB" w:rsidR="00BC4702" w:rsidRDefault="00BC4702" w:rsidP="00BC4702">
      <w:pPr>
        <w:pStyle w:val="ListParagraph"/>
        <w:numPr>
          <w:ilvl w:val="0"/>
          <w:numId w:val="18"/>
        </w:numPr>
        <w:rPr>
          <w:bCs/>
          <w:iCs/>
        </w:rPr>
      </w:pPr>
      <w:ins w:id="12" w:author="Fokkema, M. (Marjolein)" w:date="2023-01-23T22:19:00Z">
        <w:r>
          <w:rPr>
            <w:bCs/>
            <w:iCs/>
          </w:rPr>
          <w:t xml:space="preserve">Verbetert de BA approach de </w:t>
        </w:r>
        <w:proofErr w:type="spellStart"/>
        <w:r>
          <w:rPr>
            <w:bCs/>
            <w:iCs/>
          </w:rPr>
          <w:t>predictive</w:t>
        </w:r>
        <w:proofErr w:type="spellEnd"/>
        <w:r>
          <w:rPr>
            <w:bCs/>
            <w:iCs/>
          </w:rPr>
          <w:t xml:space="preserve"> performance van GLMM trees?</w:t>
        </w:r>
      </w:ins>
      <w:ins w:id="13" w:author="Fokkema, M. (Marjolein)" w:date="2023-01-23T22:21:00Z">
        <w:r>
          <w:rPr>
            <w:bCs/>
            <w:iCs/>
          </w:rPr>
          <w:t xml:space="preserve"> Het antwoord is denk ik ja, en ik denk dat je moet focussen op </w:t>
        </w:r>
        <w:proofErr w:type="spellStart"/>
        <w:r>
          <w:rPr>
            <w:bCs/>
            <w:iCs/>
          </w:rPr>
          <w:t>Smearing</w:t>
        </w:r>
        <w:proofErr w:type="spellEnd"/>
        <w:r>
          <w:rPr>
            <w:bCs/>
            <w:iCs/>
          </w:rPr>
          <w:t xml:space="preserve"> met N=1 en </w:t>
        </w:r>
      </w:ins>
      <w:proofErr w:type="spellStart"/>
      <w:r w:rsidRPr="00F038D7">
        <w:rPr>
          <w:bCs/>
          <w:i/>
          <w:iCs/>
        </w:rPr>
        <w:t>p</w:t>
      </w:r>
      <w:r w:rsidRPr="00F038D7">
        <w:rPr>
          <w:bCs/>
          <w:i/>
          <w:iCs/>
          <w:vertAlign w:val="subscript"/>
        </w:rPr>
        <w:t>alt</w:t>
      </w:r>
      <w:proofErr w:type="spellEnd"/>
      <w:r>
        <w:rPr>
          <w:bCs/>
          <w:iCs/>
        </w:rPr>
        <w:t xml:space="preserve"> </w:t>
      </w:r>
      <w:ins w:id="14" w:author="Fokkema, M. (Marjolein)" w:date="2023-01-23T22:21:00Z">
        <w:r>
          <w:rPr>
            <w:bCs/>
            <w:iCs/>
          </w:rPr>
          <w:t>=0. Dan is</w:t>
        </w:r>
      </w:ins>
      <w:ins w:id="15" w:author="Fokkema, M. (Marjolein)" w:date="2023-01-23T22:22:00Z">
        <w:r>
          <w:rPr>
            <w:bCs/>
            <w:iCs/>
          </w:rPr>
          <w:t xml:space="preserve"> er eigenlijk niet meer data gegenereerd, en ook geen permutatie op de kolommen gedaan. En dat doet het dus beter dan standaard GLMM</w:t>
        </w:r>
      </w:ins>
      <w:ins w:id="16" w:author="Fokkema, M. (Marjolein)" w:date="2023-01-23T22:23:00Z">
        <w:r>
          <w:rPr>
            <w:bCs/>
            <w:iCs/>
          </w:rPr>
          <w:t xml:space="preserve"> trees. </w:t>
        </w:r>
      </w:ins>
    </w:p>
    <w:p w14:paraId="0330C522" w14:textId="77777777" w:rsidR="006948BF" w:rsidRDefault="006948BF" w:rsidP="006948BF">
      <w:pPr>
        <w:pStyle w:val="ListParagraph"/>
        <w:rPr>
          <w:bCs/>
          <w:iCs/>
        </w:rPr>
      </w:pPr>
    </w:p>
    <w:p w14:paraId="036C8655" w14:textId="77777777" w:rsidR="006948BF" w:rsidRDefault="006948BF" w:rsidP="006948BF">
      <w:pPr>
        <w:pStyle w:val="ListParagraph"/>
        <w:numPr>
          <w:ilvl w:val="0"/>
          <w:numId w:val="18"/>
        </w:numPr>
        <w:rPr>
          <w:ins w:id="17" w:author="Fokkema, M. (Marjolein)" w:date="2023-01-23T22:19:00Z"/>
          <w:bCs/>
          <w:iCs/>
        </w:rPr>
      </w:pPr>
      <w:ins w:id="18" w:author="Fokkema, M. (Marjolein)" w:date="2023-01-23T22:23:00Z">
        <w:r>
          <w:rPr>
            <w:bCs/>
            <w:iCs/>
          </w:rPr>
          <w:t xml:space="preserve">Vervolgens is de vraag: Levert </w:t>
        </w:r>
        <w:proofErr w:type="spellStart"/>
        <w:r>
          <w:rPr>
            <w:bCs/>
            <w:iCs/>
          </w:rPr>
          <w:t>N_gen</w:t>
        </w:r>
        <w:proofErr w:type="spellEnd"/>
        <w:r>
          <w:rPr>
            <w:bCs/>
            <w:iCs/>
          </w:rPr>
          <w:t xml:space="preserve"> &gt; 1 iets op?</w:t>
        </w:r>
      </w:ins>
    </w:p>
    <w:p w14:paraId="756A0FAA" w14:textId="77777777" w:rsidR="006948BF" w:rsidRDefault="006948BF" w:rsidP="006948BF">
      <w:pPr>
        <w:pStyle w:val="ListParagraph"/>
        <w:numPr>
          <w:ilvl w:val="2"/>
          <w:numId w:val="18"/>
        </w:numPr>
        <w:rPr>
          <w:ins w:id="19" w:author="Fokkema, M. (Marjolein)" w:date="2023-01-23T22:24:00Z"/>
          <w:bCs/>
          <w:iCs/>
        </w:rPr>
      </w:pPr>
      <w:ins w:id="20" w:author="Fokkema, M. (Marjolein)" w:date="2023-01-23T22:19:00Z">
        <w:r w:rsidRPr="00F9350D">
          <w:rPr>
            <w:bCs/>
            <w:iCs/>
          </w:rPr>
          <w:t xml:space="preserve">Is de PPD-sampling approach </w:t>
        </w:r>
      </w:ins>
      <w:ins w:id="21" w:author="Fokkema, M. (Marjolein)" w:date="2023-01-23T22:24:00Z">
        <w:r w:rsidRPr="00F9350D">
          <w:rPr>
            <w:bCs/>
            <w:iCs/>
          </w:rPr>
          <w:t>effectief</w:t>
        </w:r>
      </w:ins>
      <w:ins w:id="22" w:author="Fokkema, M. (Marjolein)" w:date="2023-01-23T22:19:00Z">
        <w:r w:rsidRPr="00F9350D">
          <w:rPr>
            <w:bCs/>
            <w:iCs/>
          </w:rPr>
          <w:t>?</w:t>
        </w:r>
      </w:ins>
      <w:ins w:id="23" w:author="Fokkema, M. (Marjolein)" w:date="2023-01-23T22:24:00Z">
        <w:r w:rsidRPr="00F9350D">
          <w:rPr>
            <w:bCs/>
            <w:iCs/>
          </w:rPr>
          <w:t xml:space="preserve"> </w:t>
        </w:r>
      </w:ins>
      <w:ins w:id="24" w:author="Fokkema, M. (Marjolein)" w:date="2023-01-23T22:19:00Z">
        <w:r w:rsidRPr="00F9350D">
          <w:rPr>
            <w:bCs/>
            <w:iCs/>
          </w:rPr>
          <w:t xml:space="preserve">En wat is </w:t>
        </w:r>
      </w:ins>
      <w:ins w:id="25" w:author="Fokkema, M. (Marjolein)" w:date="2023-01-23T22:25:00Z">
        <w:r>
          <w:rPr>
            <w:bCs/>
            <w:iCs/>
          </w:rPr>
          <w:t xml:space="preserve">het effect van </w:t>
        </w:r>
      </w:ins>
      <w:proofErr w:type="spellStart"/>
      <w:ins w:id="26" w:author="Fokkema, M. (Marjolein)" w:date="2023-01-23T22:19:00Z">
        <w:r w:rsidRPr="00F9350D">
          <w:rPr>
            <w:bCs/>
            <w:iCs/>
          </w:rPr>
          <w:t>N_gen</w:t>
        </w:r>
      </w:ins>
      <w:proofErr w:type="spellEnd"/>
      <w:ins w:id="27" w:author="Fokkema, M. (Marjolein)" w:date="2023-01-23T22:24:00Z">
        <w:r>
          <w:rPr>
            <w:bCs/>
            <w:iCs/>
          </w:rPr>
          <w:t>?</w:t>
        </w:r>
      </w:ins>
    </w:p>
    <w:p w14:paraId="00E7F415" w14:textId="77777777" w:rsidR="006948BF" w:rsidRDefault="006948BF" w:rsidP="006948BF">
      <w:pPr>
        <w:pStyle w:val="ListParagraph"/>
        <w:numPr>
          <w:ilvl w:val="2"/>
          <w:numId w:val="18"/>
        </w:numPr>
        <w:rPr>
          <w:ins w:id="28" w:author="Fokkema, M. (Marjolein)" w:date="2023-01-23T22:25:00Z"/>
          <w:bCs/>
          <w:iCs/>
        </w:rPr>
      </w:pPr>
      <w:ins w:id="29" w:author="Fokkema, M. (Marjolein)" w:date="2023-01-23T22:19:00Z">
        <w:r w:rsidRPr="006948BF">
          <w:rPr>
            <w:bCs/>
            <w:iCs/>
            <w:lang w:val="en-GB"/>
          </w:rPr>
          <w:t>Is de</w:t>
        </w:r>
      </w:ins>
      <w:ins w:id="30" w:author="Fokkema, M. (Marjolein)" w:date="2023-01-23T22:24:00Z">
        <w:r w:rsidRPr="006948BF">
          <w:rPr>
            <w:bCs/>
            <w:iCs/>
            <w:lang w:val="en-GB"/>
          </w:rPr>
          <w:t xml:space="preserve"> smearing / permutation approach </w:t>
        </w:r>
        <w:proofErr w:type="spellStart"/>
        <w:r w:rsidRPr="006948BF">
          <w:rPr>
            <w:bCs/>
            <w:iCs/>
            <w:lang w:val="en-GB"/>
          </w:rPr>
          <w:t>effectief</w:t>
        </w:r>
        <w:proofErr w:type="spellEnd"/>
        <w:r>
          <w:rPr>
            <w:bCs/>
            <w:iCs/>
            <w:lang w:val="en-US"/>
          </w:rPr>
          <w:t xml:space="preserve">? </w:t>
        </w:r>
        <w:r w:rsidRPr="006948BF">
          <w:rPr>
            <w:bCs/>
            <w:iCs/>
          </w:rPr>
          <w:t xml:space="preserve">En </w:t>
        </w:r>
      </w:ins>
      <w:ins w:id="31" w:author="Fokkema, M. (Marjolein)" w:date="2023-01-23T22:25:00Z">
        <w:r w:rsidRPr="006948BF">
          <w:rPr>
            <w:bCs/>
            <w:iCs/>
          </w:rPr>
          <w:t xml:space="preserve">wat is </w:t>
        </w:r>
        <w:r>
          <w:rPr>
            <w:bCs/>
            <w:iCs/>
          </w:rPr>
          <w:t xml:space="preserve">het effect van </w:t>
        </w:r>
        <w:proofErr w:type="spellStart"/>
        <w:r>
          <w:rPr>
            <w:bCs/>
            <w:iCs/>
          </w:rPr>
          <w:t>N_gen</w:t>
        </w:r>
        <w:proofErr w:type="spellEnd"/>
        <w:r>
          <w:rPr>
            <w:bCs/>
            <w:iCs/>
          </w:rPr>
          <w:t xml:space="preserve"> en </w:t>
        </w:r>
        <w:proofErr w:type="spellStart"/>
        <w:r>
          <w:rPr>
            <w:bCs/>
            <w:iCs/>
          </w:rPr>
          <w:t>p_alt</w:t>
        </w:r>
        <w:proofErr w:type="spellEnd"/>
        <w:r>
          <w:rPr>
            <w:bCs/>
            <w:iCs/>
          </w:rPr>
          <w:t>?</w:t>
        </w:r>
      </w:ins>
    </w:p>
    <w:p w14:paraId="5B1A9DAA" w14:textId="001C64B0" w:rsidR="00BC4702" w:rsidRPr="00655563" w:rsidRDefault="006948BF" w:rsidP="00655563">
      <w:pPr>
        <w:pStyle w:val="ListParagraph"/>
        <w:numPr>
          <w:ilvl w:val="1"/>
          <w:numId w:val="18"/>
        </w:numPr>
        <w:rPr>
          <w:bCs/>
          <w:iCs/>
        </w:rPr>
      </w:pPr>
      <w:ins w:id="32" w:author="Fokkema, M. (Marjolein)" w:date="2023-01-23T22:25:00Z">
        <w:r>
          <w:rPr>
            <w:bCs/>
            <w:iCs/>
          </w:rPr>
          <w:t xml:space="preserve">Op het moment moeten we de </w:t>
        </w:r>
        <w:proofErr w:type="spellStart"/>
        <w:r>
          <w:rPr>
            <w:bCs/>
            <w:iCs/>
          </w:rPr>
          <w:t>boxplots</w:t>
        </w:r>
        <w:proofErr w:type="spellEnd"/>
        <w:r>
          <w:rPr>
            <w:bCs/>
            <w:iCs/>
          </w:rPr>
          <w:t xml:space="preserve"> </w:t>
        </w:r>
        <w:proofErr w:type="spellStart"/>
        <w:r>
          <w:rPr>
            <w:bCs/>
            <w:iCs/>
          </w:rPr>
          <w:t>eyeballen</w:t>
        </w:r>
        <w:proofErr w:type="spellEnd"/>
        <w:r>
          <w:rPr>
            <w:bCs/>
            <w:iCs/>
          </w:rPr>
          <w:t>, maar dat is uiteindelijk niet genoeg om te bepalen of de verschillen signi</w:t>
        </w:r>
      </w:ins>
      <w:ins w:id="33" w:author="Fokkema, M. (Marjolein)" w:date="2023-01-23T22:26:00Z">
        <w:r>
          <w:rPr>
            <w:bCs/>
            <w:iCs/>
          </w:rPr>
          <w:t xml:space="preserve">ficant zijn, of waarschijnlijk random steekproeffluctuaties zijn. Dus een tabel met Ms en </w:t>
        </w:r>
        <w:proofErr w:type="spellStart"/>
        <w:r>
          <w:rPr>
            <w:bCs/>
            <w:iCs/>
          </w:rPr>
          <w:t>SDs</w:t>
        </w:r>
        <w:proofErr w:type="spellEnd"/>
        <w:r>
          <w:rPr>
            <w:bCs/>
            <w:iCs/>
          </w:rPr>
          <w:t xml:space="preserve"> van de </w:t>
        </w:r>
        <w:proofErr w:type="spellStart"/>
        <w:r>
          <w:rPr>
            <w:bCs/>
            <w:iCs/>
          </w:rPr>
          <w:t>MSEs</w:t>
        </w:r>
        <w:proofErr w:type="spellEnd"/>
        <w:r>
          <w:rPr>
            <w:bCs/>
            <w:iCs/>
          </w:rPr>
          <w:t xml:space="preserve"> </w:t>
        </w:r>
      </w:ins>
      <w:ins w:id="34" w:author="Fokkema, M. (Marjolein)" w:date="2023-01-23T22:27:00Z">
        <w:r>
          <w:rPr>
            <w:bCs/>
            <w:iCs/>
          </w:rPr>
          <w:t xml:space="preserve">(of R2) zou daarbij van dienst zijn. </w:t>
        </w:r>
        <w:r w:rsidRPr="002C27B6">
          <w:rPr>
            <w:bCs/>
            <w:iCs/>
          </w:rPr>
          <w:t xml:space="preserve">Of beter nog: een </w:t>
        </w:r>
        <w:proofErr w:type="spellStart"/>
        <w:r w:rsidRPr="002C27B6">
          <w:rPr>
            <w:bCs/>
            <w:iCs/>
          </w:rPr>
          <w:t>repeated</w:t>
        </w:r>
        <w:proofErr w:type="spellEnd"/>
        <w:r w:rsidRPr="002C27B6">
          <w:rPr>
            <w:bCs/>
            <w:iCs/>
          </w:rPr>
          <w:t xml:space="preserve"> </w:t>
        </w:r>
        <w:proofErr w:type="spellStart"/>
        <w:r w:rsidRPr="002C27B6">
          <w:rPr>
            <w:bCs/>
            <w:iCs/>
          </w:rPr>
          <w:t>measures</w:t>
        </w:r>
        <w:proofErr w:type="spellEnd"/>
        <w:r w:rsidRPr="002C27B6">
          <w:rPr>
            <w:bCs/>
            <w:iCs/>
          </w:rPr>
          <w:t xml:space="preserve"> ANOVA, of mixed-</w:t>
        </w:r>
        <w:proofErr w:type="spellStart"/>
        <w:r w:rsidRPr="002C27B6">
          <w:rPr>
            <w:bCs/>
            <w:iCs/>
          </w:rPr>
          <w:lastRenderedPageBreak/>
          <w:t>effects</w:t>
        </w:r>
        <w:proofErr w:type="spellEnd"/>
        <w:r w:rsidRPr="002C27B6">
          <w:rPr>
            <w:bCs/>
            <w:iCs/>
          </w:rPr>
          <w:t xml:space="preserve"> model</w:t>
        </w:r>
        <w:r w:rsidRPr="006948BF">
          <w:rPr>
            <w:bCs/>
            <w:iCs/>
          </w:rPr>
          <w:t>, die hoofd- en inte</w:t>
        </w:r>
        <w:r>
          <w:rPr>
            <w:bCs/>
            <w:iCs/>
          </w:rPr>
          <w:t>ractie-</w:t>
        </w:r>
        <w:r w:rsidRPr="006948BF">
          <w:rPr>
            <w:bCs/>
            <w:iCs/>
          </w:rPr>
          <w:t>effect</w:t>
        </w:r>
        <w:r>
          <w:rPr>
            <w:bCs/>
            <w:iCs/>
          </w:rPr>
          <w:t>en</w:t>
        </w:r>
        <w:r w:rsidRPr="006948BF">
          <w:rPr>
            <w:bCs/>
            <w:iCs/>
          </w:rPr>
          <w:t xml:space="preserve"> van </w:t>
        </w:r>
        <w:r>
          <w:rPr>
            <w:bCs/>
            <w:iCs/>
          </w:rPr>
          <w:t xml:space="preserve">PPD sampling </w:t>
        </w:r>
        <w:proofErr w:type="spellStart"/>
        <w:r>
          <w:rPr>
            <w:bCs/>
            <w:iCs/>
          </w:rPr>
          <w:t>vs</w:t>
        </w:r>
        <w:proofErr w:type="spellEnd"/>
        <w:r>
          <w:rPr>
            <w:bCs/>
            <w:iCs/>
          </w:rPr>
          <w:t xml:space="preserve"> </w:t>
        </w:r>
      </w:ins>
      <w:proofErr w:type="spellStart"/>
      <w:ins w:id="35" w:author="Fokkema, M. (Marjolein)" w:date="2023-01-23T22:28:00Z">
        <w:r>
          <w:rPr>
            <w:bCs/>
            <w:iCs/>
          </w:rPr>
          <w:t>smearing</w:t>
        </w:r>
        <w:proofErr w:type="spellEnd"/>
        <w:r>
          <w:rPr>
            <w:bCs/>
            <w:iCs/>
          </w:rPr>
          <w:t xml:space="preserve">, </w:t>
        </w:r>
        <w:proofErr w:type="spellStart"/>
        <w:r>
          <w:rPr>
            <w:bCs/>
            <w:iCs/>
          </w:rPr>
          <w:t>N_gen</w:t>
        </w:r>
        <w:proofErr w:type="spellEnd"/>
        <w:r>
          <w:rPr>
            <w:bCs/>
            <w:iCs/>
          </w:rPr>
          <w:t xml:space="preserve"> en </w:t>
        </w:r>
        <w:proofErr w:type="spellStart"/>
        <w:r>
          <w:rPr>
            <w:bCs/>
            <w:iCs/>
          </w:rPr>
          <w:t>p_alt</w:t>
        </w:r>
        <w:proofErr w:type="spellEnd"/>
        <w:r>
          <w:rPr>
            <w:bCs/>
            <w:iCs/>
          </w:rPr>
          <w:t xml:space="preserve"> toetst.</w:t>
        </w:r>
      </w:ins>
    </w:p>
    <w:p w14:paraId="4C8D3A11" w14:textId="6BD346CB" w:rsidR="00CF1F50" w:rsidRPr="00CF1F50" w:rsidRDefault="00CF1F50" w:rsidP="00CF1F50">
      <w:pPr>
        <w:rPr>
          <w:ins w:id="36" w:author="Fokkema, M. (Marjolein)" w:date="2023-01-23T20:50:00Z"/>
          <w:b/>
          <w:i/>
          <w:lang w:val="en-GB"/>
        </w:rPr>
      </w:pPr>
      <w:r>
        <w:rPr>
          <w:b/>
          <w:i/>
          <w:lang w:val="en-GB"/>
        </w:rPr>
        <w:t>Interpretability</w:t>
      </w:r>
    </w:p>
    <w:p w14:paraId="27D007C6" w14:textId="008DA69B" w:rsidR="0000326F" w:rsidRPr="0000326F" w:rsidRDefault="0000326F" w:rsidP="0000326F">
      <w:pPr>
        <w:ind w:firstLine="708"/>
        <w:rPr>
          <w:bCs/>
          <w:iCs/>
          <w:lang w:val="en-AU"/>
        </w:rPr>
      </w:pPr>
      <w:r w:rsidRPr="0000326F">
        <w:rPr>
          <w:bCs/>
          <w:iCs/>
          <w:lang w:val="en-AU"/>
        </w:rPr>
        <w:t>Tree size</w:t>
      </w:r>
      <w:r w:rsidR="00C851BF">
        <w:rPr>
          <w:bCs/>
          <w:iCs/>
          <w:lang w:val="en-AU"/>
        </w:rPr>
        <w:t>s are</w:t>
      </w:r>
      <w:r w:rsidRPr="0000326F">
        <w:rPr>
          <w:bCs/>
          <w:iCs/>
          <w:lang w:val="en-AU"/>
        </w:rPr>
        <w:t xml:space="preserve"> presented in Figure </w:t>
      </w:r>
      <w:r w:rsidR="00655563">
        <w:rPr>
          <w:bCs/>
          <w:iCs/>
          <w:lang w:val="en-AU"/>
        </w:rPr>
        <w:t>3 and Table 3</w:t>
      </w:r>
      <w:r w:rsidRPr="0000326F">
        <w:rPr>
          <w:bCs/>
          <w:iCs/>
          <w:lang w:val="en-AU"/>
        </w:rPr>
        <w:t xml:space="preserve">. In the born-again models, it is generally observed that the tree size decreases as </w:t>
      </w:r>
      <w:proofErr w:type="spellStart"/>
      <w:r w:rsidR="00CF1F50">
        <w:rPr>
          <w:bCs/>
          <w:iCs/>
          <w:lang w:val="en-AU"/>
        </w:rPr>
        <w:t>N</w:t>
      </w:r>
      <w:r w:rsidR="00CF1F50">
        <w:rPr>
          <w:bCs/>
          <w:iCs/>
          <w:vertAlign w:val="subscript"/>
          <w:lang w:val="en-AU"/>
        </w:rPr>
        <w:t>gen</w:t>
      </w:r>
      <w:proofErr w:type="spellEnd"/>
      <w:r w:rsidR="00CF1F50" w:rsidRPr="0000326F">
        <w:rPr>
          <w:bCs/>
          <w:iCs/>
          <w:lang w:val="en-AU"/>
        </w:rPr>
        <w:t xml:space="preserve"> </w:t>
      </w:r>
      <w:r w:rsidRPr="0000326F">
        <w:rPr>
          <w:bCs/>
          <w:iCs/>
          <w:lang w:val="en-AU"/>
        </w:rPr>
        <w:t>increases. BART-based BA GLMM trees have smaller tree size than regular GLMM trees on the ACT, Math, Reading, and Science datasets. However, on the Safety, Marriage, and ECLSK-school datasets, the tree size of BART-based BA GLMM trees is larger.</w:t>
      </w:r>
    </w:p>
    <w:p w14:paraId="58F81174" w14:textId="0B54CE5C" w:rsidR="0000326F" w:rsidRDefault="0000326F" w:rsidP="0000326F">
      <w:pPr>
        <w:ind w:firstLine="708"/>
        <w:rPr>
          <w:noProof/>
          <w:lang w:val="en-GB"/>
        </w:rPr>
      </w:pPr>
      <w:r w:rsidRPr="0000326F">
        <w:rPr>
          <w:bCs/>
          <w:iCs/>
          <w:lang w:val="en-AU"/>
        </w:rPr>
        <w:t xml:space="preserve">As shown in Figure 2, regular GLMM trees, BART-based BA GLMM trees with </w:t>
      </w:r>
      <w:proofErr w:type="spellStart"/>
      <w:r w:rsidR="00CF1F50">
        <w:rPr>
          <w:bCs/>
          <w:iCs/>
          <w:lang w:val="en-AU"/>
        </w:rPr>
        <w:t>N</w:t>
      </w:r>
      <w:r w:rsidR="00CF1F50">
        <w:rPr>
          <w:bCs/>
          <w:iCs/>
          <w:vertAlign w:val="subscript"/>
          <w:lang w:val="en-AU"/>
        </w:rPr>
        <w:t>gen</w:t>
      </w:r>
      <w:proofErr w:type="spellEnd"/>
      <w:r w:rsidRPr="0000326F">
        <w:rPr>
          <w:bCs/>
          <w:iCs/>
          <w:lang w:val="en-AU"/>
        </w:rPr>
        <w:t xml:space="preserve"> = 10, and Smearing-based BA GLMM trees with </w:t>
      </w:r>
      <w:proofErr w:type="spellStart"/>
      <w:r w:rsidR="00CF1F50">
        <w:rPr>
          <w:bCs/>
          <w:iCs/>
          <w:lang w:val="en-AU"/>
        </w:rPr>
        <w:t>N</w:t>
      </w:r>
      <w:r w:rsidR="00CF1F50">
        <w:rPr>
          <w:bCs/>
          <w:iCs/>
          <w:vertAlign w:val="subscript"/>
          <w:lang w:val="en-AU"/>
        </w:rPr>
        <w:t>gen</w:t>
      </w:r>
      <w:proofErr w:type="spellEnd"/>
      <w:r w:rsidRPr="0000326F">
        <w:rPr>
          <w:bCs/>
          <w:iCs/>
          <w:lang w:val="en-AU"/>
        </w:rPr>
        <w:t xml:space="preserve"> = 10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00326F">
        <w:rPr>
          <w:bCs/>
          <w:iCs/>
          <w:lang w:val="en-AU"/>
        </w:rPr>
        <w:t xml:space="preserve"> </w:t>
      </w:r>
      <w:r w:rsidRPr="0000326F">
        <w:rPr>
          <w:bCs/>
          <w:iCs/>
          <w:lang w:val="en-AU"/>
        </w:rPr>
        <w:t>= 0 have the lowest tree size on average, with regular GLMM trees having the lowest median.</w:t>
      </w:r>
      <w:r w:rsidR="00B60396" w:rsidRPr="00B60396">
        <w:rPr>
          <w:noProof/>
          <w:lang w:val="en-GB"/>
        </w:rPr>
        <w:t xml:space="preserve"> </w:t>
      </w:r>
    </w:p>
    <w:p w14:paraId="0F26B22B" w14:textId="77777777" w:rsidR="00655563" w:rsidRDefault="00655563" w:rsidP="00655563">
      <w:pPr>
        <w:ind w:firstLine="708"/>
        <w:rPr>
          <w:lang w:val="en-GB"/>
        </w:rPr>
      </w:pPr>
      <w:r>
        <w:rPr>
          <w:noProof/>
        </w:rPr>
        <w:drawing>
          <wp:inline distT="0" distB="0" distL="0" distR="0" wp14:anchorId="10C41BED" wp14:editId="4E7002D4">
            <wp:extent cx="576072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36520"/>
                    </a:xfrm>
                    <a:prstGeom prst="rect">
                      <a:avLst/>
                    </a:prstGeom>
                  </pic:spPr>
                </pic:pic>
              </a:graphicData>
            </a:graphic>
          </wp:inline>
        </w:drawing>
      </w:r>
    </w:p>
    <w:p w14:paraId="4F7D6747" w14:textId="5A8DE62C" w:rsidR="00655563" w:rsidRDefault="00655563" w:rsidP="00655563">
      <w:pPr>
        <w:ind w:firstLine="708"/>
        <w:rPr>
          <w:noProof/>
          <w:lang w:val="en-GB"/>
        </w:rPr>
      </w:pPr>
      <w:r>
        <w:rPr>
          <w:noProof/>
        </w:rPr>
        <w:drawing>
          <wp:inline distT="0" distB="0" distL="0" distR="0" wp14:anchorId="3A294D8B" wp14:editId="5D908EC2">
            <wp:extent cx="576072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9380"/>
                    </a:xfrm>
                    <a:prstGeom prst="rect">
                      <a:avLst/>
                    </a:prstGeom>
                  </pic:spPr>
                </pic:pic>
              </a:graphicData>
            </a:graphic>
          </wp:inline>
        </w:drawing>
      </w:r>
    </w:p>
    <w:p w14:paraId="3A735A11" w14:textId="2BA74D60" w:rsidR="00BC4702" w:rsidRPr="0000326F" w:rsidRDefault="00BC4702" w:rsidP="0000326F">
      <w:pPr>
        <w:ind w:firstLine="708"/>
        <w:rPr>
          <w:bCs/>
          <w:iCs/>
          <w:lang w:val="en-AU"/>
        </w:rPr>
      </w:pPr>
      <w:r>
        <w:rPr>
          <w:noProof/>
        </w:rPr>
        <w:lastRenderedPageBreak/>
        <w:drawing>
          <wp:inline distT="0" distB="0" distL="0" distR="0" wp14:anchorId="4C50356A" wp14:editId="22E5BBC3">
            <wp:extent cx="57607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8460"/>
                    </a:xfrm>
                    <a:prstGeom prst="rect">
                      <a:avLst/>
                    </a:prstGeom>
                  </pic:spPr>
                </pic:pic>
              </a:graphicData>
            </a:graphic>
          </wp:inline>
        </w:drawing>
      </w:r>
    </w:p>
    <w:p w14:paraId="2BFF7049" w14:textId="76F6B850" w:rsidR="0000326F" w:rsidRDefault="00C070AB" w:rsidP="0000326F">
      <w:pPr>
        <w:ind w:firstLine="708"/>
        <w:rPr>
          <w:ins w:id="37" w:author="Fokkema, M. (Marjolein)" w:date="2023-01-23T22:19:00Z"/>
          <w:bCs/>
          <w:iCs/>
          <w:lang w:val="en-AU"/>
        </w:rPr>
      </w:pPr>
      <w:commentRangeStart w:id="38"/>
      <w:commentRangeEnd w:id="38"/>
      <w:r>
        <w:rPr>
          <w:rStyle w:val="CommentReference"/>
        </w:rPr>
        <w:commentReference w:id="38"/>
      </w:r>
    </w:p>
    <w:p w14:paraId="0ABA7034" w14:textId="32CEEBCC" w:rsidR="00BC4702" w:rsidRDefault="000E7628" w:rsidP="00BC4702">
      <w:pPr>
        <w:rPr>
          <w:bCs/>
          <w:iCs/>
        </w:rPr>
      </w:pPr>
      <w:r>
        <w:rPr>
          <w:noProof/>
        </w:rPr>
        <w:lastRenderedPageBreak/>
        <w:drawing>
          <wp:inline distT="0" distB="0" distL="0" distR="0" wp14:anchorId="47182E4D" wp14:editId="05D75565">
            <wp:extent cx="5760720" cy="533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337810"/>
                    </a:xfrm>
                    <a:prstGeom prst="rect">
                      <a:avLst/>
                    </a:prstGeom>
                  </pic:spPr>
                </pic:pic>
              </a:graphicData>
            </a:graphic>
          </wp:inline>
        </w:drawing>
      </w:r>
      <w:r w:rsidR="00186D0F" w:rsidRPr="00186D0F">
        <w:rPr>
          <w:noProof/>
        </w:rPr>
        <w:t xml:space="preserve"> </w:t>
      </w:r>
      <w:r w:rsidR="00186D0F">
        <w:rPr>
          <w:noProof/>
        </w:rPr>
        <w:lastRenderedPageBreak/>
        <w:drawing>
          <wp:inline distT="0" distB="0" distL="0" distR="0" wp14:anchorId="5EB46F57" wp14:editId="4B2057A3">
            <wp:extent cx="2724150" cy="776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7762875"/>
                    </a:xfrm>
                    <a:prstGeom prst="rect">
                      <a:avLst/>
                    </a:prstGeom>
                  </pic:spPr>
                </pic:pic>
              </a:graphicData>
            </a:graphic>
          </wp:inline>
        </w:drawing>
      </w:r>
    </w:p>
    <w:p w14:paraId="3EC9AF95" w14:textId="3EC57350" w:rsidR="00BC4702" w:rsidRDefault="00BC4702" w:rsidP="00BC4702">
      <w:pPr>
        <w:rPr>
          <w:bCs/>
          <w:iCs/>
        </w:rPr>
      </w:pPr>
      <w:r>
        <w:rPr>
          <w:noProof/>
        </w:rPr>
        <w:lastRenderedPageBreak/>
        <w:drawing>
          <wp:inline distT="0" distB="0" distL="0" distR="0" wp14:anchorId="5409902C" wp14:editId="1B1000C7">
            <wp:extent cx="5760720" cy="492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929505"/>
                    </a:xfrm>
                    <a:prstGeom prst="rect">
                      <a:avLst/>
                    </a:prstGeom>
                  </pic:spPr>
                </pic:pic>
              </a:graphicData>
            </a:graphic>
          </wp:inline>
        </w:drawing>
      </w:r>
    </w:p>
    <w:p w14:paraId="37E5ABFD" w14:textId="77777777" w:rsidR="000E7628" w:rsidRPr="00BC4702" w:rsidRDefault="000E7628" w:rsidP="00BC4702">
      <w:pPr>
        <w:rPr>
          <w:ins w:id="39" w:author="Fokkema, M. (Marjolein)" w:date="2023-01-23T22:19:00Z"/>
          <w:bCs/>
          <w:iCs/>
        </w:rPr>
      </w:pPr>
    </w:p>
    <w:p w14:paraId="79E0F7F7" w14:textId="6B5C6BCB" w:rsidR="00A17FA2" w:rsidRDefault="00A17FA2" w:rsidP="00EC4DB4">
      <w:pPr>
        <w:jc w:val="center"/>
        <w:rPr>
          <w:b/>
          <w:iCs/>
          <w:lang w:val="en-US"/>
        </w:rPr>
      </w:pPr>
      <w:r>
        <w:rPr>
          <w:b/>
          <w:iCs/>
          <w:lang w:val="en-US"/>
        </w:rPr>
        <w:t>Discussion</w:t>
      </w:r>
    </w:p>
    <w:p w14:paraId="37AD6150" w14:textId="1C3EB5A9" w:rsidR="00A21167" w:rsidRPr="005B6080" w:rsidRDefault="00A21167" w:rsidP="00A21167">
      <w:pPr>
        <w:rPr>
          <w:bCs/>
          <w:iCs/>
          <w:lang w:val="en-AU"/>
        </w:rPr>
      </w:pPr>
      <w:r w:rsidRPr="005B6080">
        <w:rPr>
          <w:bCs/>
          <w:iCs/>
          <w:lang w:val="en-AU"/>
        </w:rPr>
        <w:t xml:space="preserve">There is not sufficient evidence to reject that BART-based BA GLMM trees would have equivalent MSE to GLMM trees on the same datasets. As shown in Figures 3 and 4, the MSE of BART-based BA GLMM trees was slightly lower than the MSE of GLMM trees, but the difference was not </w:t>
      </w:r>
      <w:commentRangeStart w:id="40"/>
      <w:commentRangeStart w:id="41"/>
      <w:r w:rsidRPr="005B6080">
        <w:rPr>
          <w:bCs/>
          <w:iCs/>
          <w:lang w:val="en-AU"/>
        </w:rPr>
        <w:t>statistically significant</w:t>
      </w:r>
      <w:r>
        <w:rPr>
          <w:bCs/>
          <w:iCs/>
          <w:lang w:val="en-AU"/>
        </w:rPr>
        <w:t>.</w:t>
      </w:r>
      <w:commentRangeEnd w:id="40"/>
      <w:r>
        <w:rPr>
          <w:rStyle w:val="CommentReference"/>
        </w:rPr>
        <w:commentReference w:id="40"/>
      </w:r>
      <w:commentRangeEnd w:id="41"/>
      <w:r>
        <w:rPr>
          <w:rStyle w:val="CommentReference"/>
        </w:rPr>
        <w:commentReference w:id="41"/>
      </w:r>
      <w:r w:rsidRPr="005B6080">
        <w:rPr>
          <w:bCs/>
          <w:iCs/>
          <w:lang w:val="en-AU"/>
        </w:rPr>
        <w:t xml:space="preserve"> </w:t>
      </w:r>
    </w:p>
    <w:p w14:paraId="55185A7B" w14:textId="0DA9B38B" w:rsidR="005B6080" w:rsidRPr="005B6080" w:rsidRDefault="005B6080" w:rsidP="005B6080">
      <w:pPr>
        <w:rPr>
          <w:bCs/>
          <w:iCs/>
          <w:lang w:val="en-AU"/>
        </w:rPr>
      </w:pPr>
      <w:r w:rsidRPr="005B6080">
        <w:rPr>
          <w:bCs/>
          <w:iCs/>
          <w:lang w:val="en-AU"/>
        </w:rPr>
        <w:t>The results provide mixed support</w:t>
      </w:r>
      <w:r w:rsidR="00A21167" w:rsidRPr="00A21167">
        <w:rPr>
          <w:bCs/>
          <w:iCs/>
          <w:lang w:val="en-AU"/>
        </w:rPr>
        <w:t xml:space="preserve"> </w:t>
      </w:r>
      <w:r w:rsidRPr="005B6080">
        <w:rPr>
          <w:bCs/>
          <w:iCs/>
          <w:lang w:val="en-AU"/>
        </w:rPr>
        <w:t>that BART-based BA GLMM trees would have equivalent tree sizes to GLMM trees on the same datasets. As shown in Figure 1, BART-based GLMM trees did indeed have smaller tree sizes than GLMM trees for the ACT, math, reading, and science datasets. However, BART-based GLMM trees had larger tree sizes than GLMM trees for the school, marriage, and safety datasets.</w:t>
      </w:r>
    </w:p>
    <w:p w14:paraId="71D92952" w14:textId="6B9D502F" w:rsidR="005B6080" w:rsidRPr="005B6080" w:rsidRDefault="005B6080" w:rsidP="005B6080">
      <w:pPr>
        <w:rPr>
          <w:bCs/>
          <w:iCs/>
          <w:lang w:val="en-AU"/>
        </w:rPr>
      </w:pPr>
      <w:r w:rsidRPr="005B6080">
        <w:rPr>
          <w:bCs/>
          <w:iCs/>
          <w:lang w:val="en-AU"/>
        </w:rPr>
        <w:t xml:space="preserve">There is also not enough evidence to reject that BART-based BA GLMM trees would have equivalent tree sizes to smearing-based BA GLMM trees on the same datasets. However, Figures 1 and 2 suggest that low values of </w:t>
      </w:r>
      <w:proofErr w:type="spellStart"/>
      <w:r w:rsidRPr="005B6080">
        <w:rPr>
          <w:bCs/>
          <w:iCs/>
          <w:lang w:val="en-AU"/>
        </w:rPr>
        <w:t>Ngen</w:t>
      </w:r>
      <w:proofErr w:type="spellEnd"/>
      <w:r w:rsidRPr="005B6080">
        <w:rPr>
          <w:bCs/>
          <w:iCs/>
          <w:lang w:val="en-AU"/>
        </w:rPr>
        <w:t xml:space="preserve"> and high values of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AU"/>
        </w:rPr>
        <w:t xml:space="preserve"> </w:t>
      </w:r>
      <w:r>
        <w:rPr>
          <w:bCs/>
          <w:iCs/>
          <w:lang w:val="en-AU"/>
        </w:rPr>
        <w:t>would have</w:t>
      </w:r>
      <w:r w:rsidRPr="005B6080">
        <w:rPr>
          <w:bCs/>
          <w:iCs/>
          <w:lang w:val="en-AU"/>
        </w:rPr>
        <w:t xml:space="preserve"> led to rejection of H3, as BART-based BA GLMM trees had smaller tree sizes than smearing-based BA GLMM trees when </w:t>
      </w:r>
      <w:proofErr w:type="spellStart"/>
      <w:r w:rsidRPr="005B6080">
        <w:rPr>
          <w:bCs/>
          <w:iCs/>
          <w:lang w:val="en-AU"/>
        </w:rPr>
        <w:t>Ngen</w:t>
      </w:r>
      <w:proofErr w:type="spellEnd"/>
      <w:r w:rsidRPr="005B6080">
        <w:rPr>
          <w:bCs/>
          <w:iCs/>
          <w:lang w:val="en-AU"/>
        </w:rPr>
        <w:t xml:space="preserve"> ≠ 1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0.50. When using </w:t>
      </w:r>
      <w:proofErr w:type="spellStart"/>
      <w:r w:rsidRPr="005B6080">
        <w:rPr>
          <w:bCs/>
          <w:iCs/>
          <w:lang w:val="en-AU"/>
        </w:rPr>
        <w:t>Ngen</w:t>
      </w:r>
      <w:proofErr w:type="spellEnd"/>
      <w:r w:rsidRPr="005B6080">
        <w:rPr>
          <w:bCs/>
          <w:iCs/>
          <w:lang w:val="en-AU"/>
        </w:rPr>
        <w:t xml:space="preserve"> ≠ 1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0.00, the smearing-based BA GLMM tree appears to overfit, as it has low MSE but a large tree size. The tree size decreases as </w:t>
      </w:r>
      <w:proofErr w:type="spellStart"/>
      <w:r w:rsidRPr="005B6080">
        <w:rPr>
          <w:bCs/>
          <w:iCs/>
          <w:lang w:val="en-AU"/>
        </w:rPr>
        <w:t>Ngen</w:t>
      </w:r>
      <w:proofErr w:type="spellEnd"/>
      <w:r w:rsidRPr="005B6080">
        <w:rPr>
          <w:bCs/>
          <w:iCs/>
          <w:lang w:val="en-AU"/>
        </w:rPr>
        <w:t xml:space="preserve"> increases, consistent with the findings of </w:t>
      </w:r>
      <w:proofErr w:type="spellStart"/>
      <w:r w:rsidRPr="005B6080">
        <w:rPr>
          <w:bCs/>
          <w:iCs/>
          <w:lang w:val="en-AU"/>
        </w:rPr>
        <w:t>Breiman</w:t>
      </w:r>
      <w:proofErr w:type="spellEnd"/>
      <w:r w:rsidRPr="005B6080">
        <w:rPr>
          <w:bCs/>
          <w:iCs/>
          <w:lang w:val="en-AU"/>
        </w:rPr>
        <w:t xml:space="preserve"> and Shang (1996) that </w:t>
      </w:r>
      <w:proofErr w:type="spellStart"/>
      <w:r w:rsidRPr="005B6080">
        <w:rPr>
          <w:bCs/>
          <w:iCs/>
          <w:lang w:val="en-AU"/>
        </w:rPr>
        <w:t>Ngen</w:t>
      </w:r>
      <w:proofErr w:type="spellEnd"/>
      <w:r w:rsidRPr="005B6080">
        <w:rPr>
          <w:bCs/>
          <w:iCs/>
          <w:lang w:val="en-AU"/>
        </w:rPr>
        <w:t xml:space="preserve"> should be large to prevent </w:t>
      </w:r>
      <w:r w:rsidRPr="005B6080">
        <w:rPr>
          <w:bCs/>
          <w:iCs/>
          <w:lang w:val="en-AU"/>
        </w:rPr>
        <w:lastRenderedPageBreak/>
        <w:t xml:space="preserve">overfitting. The effect of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on tree size is weaker, but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 results in the smallest tree size. These results </w:t>
      </w:r>
      <w:r>
        <w:rPr>
          <w:bCs/>
          <w:iCs/>
          <w:lang w:val="en-AU"/>
        </w:rPr>
        <w:t>lead us to reject</w:t>
      </w:r>
      <w:r w:rsidRPr="005B6080">
        <w:rPr>
          <w:bCs/>
          <w:iCs/>
          <w:lang w:val="en-AU"/>
        </w:rPr>
        <w:t xml:space="preserve"> that </w:t>
      </w:r>
      <w:proofErr w:type="spellStart"/>
      <w:r w:rsidRPr="005B6080">
        <w:rPr>
          <w:bCs/>
          <w:iCs/>
          <w:lang w:val="en-AU"/>
        </w:rPr>
        <w:t>Ngen</w:t>
      </w:r>
      <w:proofErr w:type="spellEnd"/>
      <w:r w:rsidRPr="005B6080">
        <w:rPr>
          <w:bCs/>
          <w:iCs/>
          <w:lang w:val="en-AU"/>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would have no effect on tree size.</w:t>
      </w:r>
    </w:p>
    <w:p w14:paraId="53A04B06" w14:textId="1111B5E3" w:rsidR="005B6080" w:rsidRDefault="005B6080" w:rsidP="005B6080">
      <w:pPr>
        <w:rPr>
          <w:bCs/>
          <w:iCs/>
          <w:lang w:val="en-AU"/>
        </w:rPr>
      </w:pPr>
      <w:r w:rsidRPr="005B6080">
        <w:rPr>
          <w:bCs/>
          <w:iCs/>
          <w:lang w:val="en-AU"/>
        </w:rPr>
        <w:t xml:space="preserve">There is not sufficient evidence that BART-based BA GLMM trees would have lower MSE than smearing-based BA GLMM trees on the same datasets. As shown in Figures 3 and 4, when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.00, the MSE of BART-based BA GLMM trees was equivalent to that of smearing-based BA GLMM trees. However, when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.50, the MSE increased significantly. This finding is in contrast to the results of </w:t>
      </w:r>
      <w:proofErr w:type="spellStart"/>
      <w:r w:rsidRPr="005B6080">
        <w:rPr>
          <w:bCs/>
          <w:iCs/>
          <w:lang w:val="en-AU"/>
        </w:rPr>
        <w:t>Breiman</w:t>
      </w:r>
      <w:proofErr w:type="spellEnd"/>
      <w:r w:rsidRPr="005B6080">
        <w:rPr>
          <w:bCs/>
          <w:iCs/>
          <w:lang w:val="en-AU"/>
        </w:rPr>
        <w:t xml:space="preserve"> and Shang (1996), who found that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.50 resulted in the lowest MSE. It is worth noting that their study fitted BA CART trees rather than BA GLMM trees, which may account for the discrepancy. The MSE remained roughly equal when varying </w:t>
      </w:r>
      <w:proofErr w:type="spellStart"/>
      <w:r w:rsidRPr="005B6080">
        <w:rPr>
          <w:bCs/>
          <w:iCs/>
          <w:lang w:val="en-AU"/>
        </w:rPr>
        <w:t>Ngen</w:t>
      </w:r>
      <w:proofErr w:type="spellEnd"/>
      <w:r w:rsidRPr="005B6080">
        <w:rPr>
          <w:bCs/>
          <w:iCs/>
          <w:lang w:val="en-AU"/>
        </w:rPr>
        <w:t xml:space="preserve">. However, the drastic effect of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on the MSE of smearing-based BA GLMM trees leads us to reject </w:t>
      </w:r>
      <w:r w:rsidRPr="005B6080">
        <w:rPr>
          <w:b/>
          <w:iCs/>
          <w:lang w:val="en-AU"/>
        </w:rPr>
        <w:t>H</w:t>
      </w:r>
      <w:r w:rsidR="006532DB">
        <w:rPr>
          <w:b/>
          <w:iCs/>
          <w:vertAlign w:val="subscript"/>
          <w:lang w:val="en-US"/>
        </w:rPr>
        <w:t>0</w:t>
      </w:r>
      <w:r w:rsidRPr="005B6080">
        <w:rPr>
          <w:b/>
          <w:iCs/>
          <w:lang w:val="en-AU"/>
        </w:rPr>
        <w:t>6</w:t>
      </w:r>
      <w:r w:rsidRPr="005B6080">
        <w:rPr>
          <w:bCs/>
          <w:iCs/>
          <w:lang w:val="en-AU"/>
        </w:rPr>
        <w:t>.</w:t>
      </w:r>
    </w:p>
    <w:p w14:paraId="05B39DBC" w14:textId="4238D844" w:rsidR="00A17FA2" w:rsidRPr="00BA2899" w:rsidRDefault="00A17FA2" w:rsidP="005B6080">
      <w:pPr>
        <w:jc w:val="center"/>
        <w:rPr>
          <w:b/>
          <w:iCs/>
          <w:lang w:val="en-US"/>
        </w:rPr>
      </w:pPr>
      <w:r w:rsidRPr="00BA2899">
        <w:rPr>
          <w:b/>
          <w:iCs/>
          <w:lang w:val="en-US"/>
        </w:rPr>
        <w:t>Limitations</w:t>
      </w:r>
    </w:p>
    <w:p w14:paraId="19CD7CC6" w14:textId="09BF513E" w:rsidR="00A17FA2" w:rsidRPr="00BA2899" w:rsidRDefault="00306554" w:rsidP="00A17FA2">
      <w:pPr>
        <w:rPr>
          <w:bCs/>
          <w:i/>
          <w:lang w:val="en-US"/>
        </w:rPr>
      </w:pPr>
      <w:r w:rsidRPr="00BA2899">
        <w:rPr>
          <w:bCs/>
          <w:i/>
          <w:lang w:val="en-US"/>
        </w:rPr>
        <w:t>Relative MSE</w:t>
      </w:r>
    </w:p>
    <w:p w14:paraId="0B9C5DD1" w14:textId="49B079FF" w:rsidR="00306554" w:rsidRDefault="00306554" w:rsidP="00A17FA2">
      <w:pPr>
        <w:rPr>
          <w:bCs/>
          <w:lang w:val="en-AU"/>
        </w:rPr>
      </w:pPr>
      <w:r w:rsidRPr="00306554">
        <w:rPr>
          <w:bCs/>
          <w:iCs/>
          <w:lang w:val="en-AU"/>
        </w:rPr>
        <w:t>As stated before, I u</w:t>
      </w:r>
      <w:r>
        <w:rPr>
          <w:bCs/>
          <w:iCs/>
          <w:lang w:val="en-AU"/>
        </w:rPr>
        <w:t xml:space="preserve">sed relative MSE to compare the MSE obtained in different datasets. Relative MSE, as defined by </w:t>
      </w:r>
      <w:r>
        <w:rPr>
          <w:bCs/>
          <w:lang w:val="en-AU"/>
        </w:rPr>
        <w:t>Chipman et. al (2010) to be MSE/</w:t>
      </w:r>
      <w:proofErr w:type="gramStart"/>
      <w:r>
        <w:rPr>
          <w:bCs/>
          <w:lang w:val="en-AU"/>
        </w:rPr>
        <w:t>min(</w:t>
      </w:r>
      <w:proofErr w:type="gramEnd"/>
      <w:r>
        <w:rPr>
          <w:bCs/>
          <w:lang w:val="en-AU"/>
        </w:rPr>
        <w:t xml:space="preserve">MSE), makes the assumption that for every split, every possible value of MSE is known. </w:t>
      </w:r>
    </w:p>
    <w:p w14:paraId="12450C86" w14:textId="3DE54E9E" w:rsidR="00CF0129" w:rsidRDefault="00CF0129" w:rsidP="00A17FA2">
      <w:pPr>
        <w:rPr>
          <w:bCs/>
          <w:i/>
          <w:iCs/>
          <w:lang w:val="en-AU"/>
        </w:rPr>
      </w:pPr>
      <w:r>
        <w:rPr>
          <w:bCs/>
          <w:i/>
          <w:iCs/>
          <w:lang w:val="en-AU"/>
        </w:rPr>
        <w:t>Variance</w:t>
      </w:r>
    </w:p>
    <w:p w14:paraId="6E5E222D" w14:textId="7A0A810F" w:rsidR="00B52FF8" w:rsidRDefault="00CF0129" w:rsidP="00EC4DB4">
      <w:pPr>
        <w:rPr>
          <w:bCs/>
          <w:lang w:val="en-AU"/>
        </w:rPr>
      </w:pPr>
      <w:r>
        <w:rPr>
          <w:bCs/>
          <w:lang w:val="en-AU"/>
        </w:rPr>
        <w:t xml:space="preserve">As can be seen in Figure 1, there is high variance in the obtained tree sizes. This is partly due to the fact that on the datasets </w:t>
      </w:r>
      <w:proofErr w:type="spellStart"/>
      <w:r>
        <w:rPr>
          <w:bCs/>
          <w:lang w:val="en-AU"/>
        </w:rPr>
        <w:t>ECLSKschool</w:t>
      </w:r>
      <w:proofErr w:type="spellEnd"/>
      <w:r>
        <w:rPr>
          <w:bCs/>
          <w:lang w:val="en-AU"/>
        </w:rPr>
        <w:t xml:space="preserve"> and </w:t>
      </w:r>
      <w:proofErr w:type="spellStart"/>
      <w:r>
        <w:rPr>
          <w:bCs/>
          <w:lang w:val="en-AU"/>
        </w:rPr>
        <w:t>ECSLKmath</w:t>
      </w:r>
      <w:proofErr w:type="spellEnd"/>
      <w:r>
        <w:rPr>
          <w:bCs/>
          <w:lang w:val="en-AU"/>
        </w:rPr>
        <w:t xml:space="preserve"> BA GLMM trees are created that have zero nodes. This happens because the GLMM tree makes its prediction using only the multilevel variance. This could skew the results in Figure 2</w:t>
      </w:r>
      <w:r w:rsidR="008C6E89">
        <w:rPr>
          <w:bCs/>
          <w:lang w:val="en-AU"/>
        </w:rPr>
        <w:t>, making it look like some BA GLMM trees have lower tree size on average than can actually be expected.</w:t>
      </w:r>
    </w:p>
    <w:p w14:paraId="00062293" w14:textId="4D67E6A0" w:rsidR="00BA2899" w:rsidRPr="00BC5CAF" w:rsidRDefault="00BA2899" w:rsidP="00EC4DB4">
      <w:pPr>
        <w:rPr>
          <w:bCs/>
          <w:i/>
          <w:iCs/>
        </w:rPr>
      </w:pPr>
      <w:commentRangeStart w:id="42"/>
      <w:proofErr w:type="spellStart"/>
      <w:r w:rsidRPr="00BC5CAF">
        <w:rPr>
          <w:bCs/>
          <w:i/>
          <w:iCs/>
        </w:rPr>
        <w:t>Weights</w:t>
      </w:r>
      <w:proofErr w:type="spellEnd"/>
      <w:r w:rsidRPr="00BC5CAF">
        <w:rPr>
          <w:bCs/>
          <w:i/>
          <w:iCs/>
        </w:rPr>
        <w:t xml:space="preserve"> </w:t>
      </w:r>
      <w:commentRangeEnd w:id="42"/>
      <w:r w:rsidR="00BF49AC">
        <w:rPr>
          <w:rStyle w:val="CommentReference"/>
        </w:rPr>
        <w:commentReference w:id="42"/>
      </w:r>
    </w:p>
    <w:p w14:paraId="260754DA" w14:textId="77777777" w:rsidR="00BA2899" w:rsidRPr="00BC5CAF" w:rsidRDefault="00BA2899" w:rsidP="00EC4DB4">
      <w:pPr>
        <w:rPr>
          <w:ins w:id="43" w:author="Fokkema, M. (Marjolein)" w:date="2023-01-23T22:33:00Z"/>
          <w:bCs/>
        </w:rPr>
      </w:pPr>
    </w:p>
    <w:p w14:paraId="7AFAAFC3" w14:textId="780AE795" w:rsidR="00BB771F" w:rsidRPr="00BB771F" w:rsidRDefault="00BB771F" w:rsidP="00EC4DB4">
      <w:pPr>
        <w:rPr>
          <w:bCs/>
          <w:rPrChange w:id="44" w:author="Fokkema, M. (Marjolein)" w:date="2023-01-23T22:34:00Z">
            <w:rPr>
              <w:bCs/>
              <w:lang w:val="en-AU"/>
            </w:rPr>
          </w:rPrChange>
        </w:rPr>
      </w:pPr>
      <w:ins w:id="45" w:author="Fokkema, M. (Marjolein)" w:date="2023-01-23T22:33:00Z">
        <w:r w:rsidRPr="00BB771F">
          <w:rPr>
            <w:bCs/>
            <w:rPrChange w:id="46" w:author="Fokkema, M. (Marjolein)" w:date="2023-01-23T22:34:00Z">
              <w:rPr>
                <w:bCs/>
                <w:lang w:val="en-AU"/>
              </w:rPr>
            </w:rPrChange>
          </w:rPr>
          <w:t xml:space="preserve">Bespreek ook dat </w:t>
        </w:r>
        <w:proofErr w:type="spellStart"/>
        <w:r w:rsidRPr="00BB771F">
          <w:rPr>
            <w:bCs/>
            <w:rPrChange w:id="47" w:author="Fokkema, M. (Marjolein)" w:date="2023-01-23T22:34:00Z">
              <w:rPr>
                <w:bCs/>
                <w:lang w:val="en-AU"/>
              </w:rPr>
            </w:rPrChange>
          </w:rPr>
          <w:t>N_gen</w:t>
        </w:r>
        <w:proofErr w:type="spellEnd"/>
        <w:r w:rsidRPr="00BB771F">
          <w:rPr>
            <w:bCs/>
            <w:rPrChange w:id="48" w:author="Fokkema, M. (Marjolein)" w:date="2023-01-23T22:34:00Z">
              <w:rPr>
                <w:bCs/>
                <w:lang w:val="en-AU"/>
              </w:rPr>
            </w:rPrChange>
          </w:rPr>
          <w:t xml:space="preserve"> en sampling </w:t>
        </w:r>
        <w:proofErr w:type="spellStart"/>
        <w:r w:rsidRPr="00BB771F">
          <w:rPr>
            <w:bCs/>
            <w:rPrChange w:id="49" w:author="Fokkema, M. (Marjolein)" w:date="2023-01-23T22:34:00Z">
              <w:rPr>
                <w:bCs/>
                <w:lang w:val="en-AU"/>
              </w:rPr>
            </w:rPrChange>
          </w:rPr>
          <w:t>weights</w:t>
        </w:r>
        <w:proofErr w:type="spellEnd"/>
        <w:r w:rsidRPr="00BB771F">
          <w:rPr>
            <w:bCs/>
            <w:rPrChange w:id="50" w:author="Fokkema, M. (Marjolein)" w:date="2023-01-23T22:34:00Z">
              <w:rPr>
                <w:bCs/>
                <w:lang w:val="en-AU"/>
              </w:rPr>
            </w:rPrChange>
          </w:rPr>
          <w:t xml:space="preserve"> </w:t>
        </w:r>
      </w:ins>
      <w:ins w:id="51" w:author="Fokkema, M. (Marjolein)" w:date="2023-01-23T22:34:00Z">
        <w:r w:rsidRPr="00BB771F">
          <w:rPr>
            <w:bCs/>
            <w:rPrChange w:id="52" w:author="Fokkema, M. (Marjolein)" w:date="2023-01-23T22:34:00Z">
              <w:rPr>
                <w:bCs/>
                <w:lang w:val="en-AU"/>
              </w:rPr>
            </w:rPrChange>
          </w:rPr>
          <w:t>niet onderling gevari</w:t>
        </w:r>
        <w:r>
          <w:rPr>
            <w:bCs/>
          </w:rPr>
          <w:t xml:space="preserve">eerd zijn. Dus dat andere sampling </w:t>
        </w:r>
        <w:proofErr w:type="spellStart"/>
        <w:r>
          <w:rPr>
            <w:bCs/>
          </w:rPr>
          <w:t>weights</w:t>
        </w:r>
        <w:proofErr w:type="spellEnd"/>
        <w:r>
          <w:rPr>
            <w:bCs/>
          </w:rPr>
          <w:t xml:space="preserve"> mogelijk andere resultaten laten zien voor wat betere en minder goede </w:t>
        </w:r>
        <w:proofErr w:type="spellStart"/>
        <w:r>
          <w:rPr>
            <w:bCs/>
          </w:rPr>
          <w:t>N_gen</w:t>
        </w:r>
        <w:proofErr w:type="spellEnd"/>
        <w:r>
          <w:rPr>
            <w:bCs/>
          </w:rPr>
          <w:t xml:space="preserve"> waardes zijn.</w:t>
        </w:r>
      </w:ins>
      <w:ins w:id="53" w:author="Fokkema, M. (Marjolein)" w:date="2023-01-23T22:33:00Z">
        <w:r w:rsidRPr="00BB771F">
          <w:rPr>
            <w:bCs/>
            <w:rPrChange w:id="54" w:author="Fokkema, M. (Marjolein)" w:date="2023-01-23T22:34:00Z">
              <w:rPr>
                <w:bCs/>
                <w:lang w:val="en-AU"/>
              </w:rPr>
            </w:rPrChange>
          </w:rPr>
          <w:t xml:space="preserve"> </w:t>
        </w:r>
      </w:ins>
    </w:p>
    <w:p w14:paraId="1F5B7D19" w14:textId="77777777" w:rsidR="00063053" w:rsidRPr="00BB771F" w:rsidRDefault="00063053">
      <w:pPr>
        <w:rPr>
          <w:b/>
          <w:rPrChange w:id="55" w:author="Fokkema, M. (Marjolein)" w:date="2023-01-23T22:34:00Z">
            <w:rPr>
              <w:b/>
              <w:lang w:val="en-US"/>
            </w:rPr>
          </w:rPrChange>
        </w:rPr>
      </w:pPr>
      <w:r w:rsidRPr="00BB771F">
        <w:rPr>
          <w:b/>
          <w:rPrChange w:id="56" w:author="Fokkema, M. (Marjolein)" w:date="2023-01-23T22:34:00Z">
            <w:rPr>
              <w:b/>
              <w:lang w:val="en-US"/>
            </w:rPr>
          </w:rPrChange>
        </w:rPr>
        <w:br w:type="page"/>
      </w:r>
    </w:p>
    <w:p w14:paraId="23EBDE60" w14:textId="53091AF1" w:rsidR="00603BA0" w:rsidRPr="00F612F0" w:rsidRDefault="00803617" w:rsidP="00332F8A">
      <w:pPr>
        <w:jc w:val="center"/>
        <w:rPr>
          <w:b/>
          <w:lang w:val="en-GB"/>
        </w:rPr>
      </w:pPr>
      <w:r w:rsidRPr="00F612F0">
        <w:rPr>
          <w:b/>
          <w:lang w:val="en-GB"/>
        </w:rPr>
        <w:lastRenderedPageBreak/>
        <w:t>References</w:t>
      </w:r>
    </w:p>
    <w:p w14:paraId="4BF643B7" w14:textId="550D9EF7" w:rsidR="00F612F0" w:rsidRPr="00F612F0" w:rsidRDefault="00B52FF8" w:rsidP="00F612F0">
      <w:pPr>
        <w:ind w:left="709" w:hanging="709"/>
        <w:rPr>
          <w:lang w:val="en-GB"/>
        </w:rPr>
      </w:pPr>
      <w:proofErr w:type="spellStart"/>
      <w:r w:rsidRPr="00F612F0">
        <w:rPr>
          <w:lang w:val="en-GB"/>
        </w:rPr>
        <w:t>Bodó</w:t>
      </w:r>
      <w:proofErr w:type="spellEnd"/>
      <w:r w:rsidRPr="00F612F0">
        <w:rPr>
          <w:lang w:val="en-GB"/>
        </w:rPr>
        <w:t xml:space="preserve">, B., &amp; Janssen, H. (2021). </w:t>
      </w:r>
      <w:r w:rsidRPr="00B52FF8">
        <w:rPr>
          <w:lang w:val="en-US"/>
        </w:rPr>
        <w:t>Here Be Dragons–Maintaining Trust in the Technologized Public Sector. </w:t>
      </w:r>
      <w:r w:rsidRPr="00371A21">
        <w:rPr>
          <w:i/>
          <w:iCs/>
          <w:lang w:val="en-US"/>
        </w:rPr>
        <w:t>Amsterdam Law School Research Paper</w:t>
      </w:r>
      <w:r w:rsidRPr="00371A21">
        <w:rPr>
          <w:lang w:val="en-US"/>
        </w:rPr>
        <w:t>,</w:t>
      </w:r>
      <w:r w:rsidR="00F612F0" w:rsidRPr="00F612F0">
        <w:rPr>
          <w:i/>
          <w:iCs/>
          <w:lang w:val="en-GB"/>
        </w:rPr>
        <w:t xml:space="preserve"> 2021-</w:t>
      </w:r>
      <w:r w:rsidR="00F612F0">
        <w:rPr>
          <w:i/>
          <w:iCs/>
          <w:lang w:val="en-GB"/>
        </w:rPr>
        <w:t>23</w:t>
      </w:r>
    </w:p>
    <w:p w14:paraId="2ABEC5DF" w14:textId="44AA2674"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0EA4342F" w14:textId="77777777" w:rsidR="002D6DDE" w:rsidRDefault="002D6DDE" w:rsidP="002D6DDE">
      <w:pPr>
        <w:rPr>
          <w:lang w:val="en-GB"/>
        </w:rPr>
      </w:pPr>
      <w:proofErr w:type="spellStart"/>
      <w:r w:rsidRPr="002D6DDE">
        <w:rPr>
          <w:lang w:val="en-GB"/>
        </w:rPr>
        <w:t>Breiman</w:t>
      </w:r>
      <w:proofErr w:type="spellEnd"/>
      <w:r w:rsidRPr="002D6DDE">
        <w:rPr>
          <w:lang w:val="en-GB"/>
        </w:rPr>
        <w:t>, L. (2001). Random forests. </w:t>
      </w:r>
      <w:r w:rsidRPr="002D6DDE">
        <w:rPr>
          <w:i/>
          <w:iCs/>
          <w:lang w:val="en-GB"/>
        </w:rPr>
        <w:t>Machine learning</w:t>
      </w:r>
      <w:r w:rsidRPr="002D6DDE">
        <w:rPr>
          <w:lang w:val="en-GB"/>
        </w:rPr>
        <w:t>, </w:t>
      </w:r>
      <w:r w:rsidRPr="002D6DDE">
        <w:rPr>
          <w:i/>
          <w:iCs/>
          <w:lang w:val="en-GB"/>
        </w:rPr>
        <w:t>45</w:t>
      </w:r>
      <w:r w:rsidRPr="002D6DDE">
        <w:rPr>
          <w:lang w:val="en-GB"/>
        </w:rPr>
        <w:t>, 5-32.</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BF49AC" w:rsidRDefault="001B006A" w:rsidP="001B006A">
      <w:pPr>
        <w:ind w:left="709" w:hanging="709"/>
        <w:rPr>
          <w:lang w:val="en-GB"/>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22" w:history="1">
        <w:r w:rsidRPr="00BF49AC">
          <w:rPr>
            <w:rStyle w:val="Hyperlink"/>
            <w:lang w:val="en-GB"/>
          </w:rPr>
          <w:t>https://www.youtube.com/watch?v=9d5-3_7u5a4&amp;t=2093s</w:t>
        </w:r>
      </w:hyperlink>
      <w:r w:rsidRPr="00BF49AC">
        <w:rPr>
          <w:lang w:val="en-GB"/>
        </w:rPr>
        <w:t xml:space="preserve"> </w:t>
      </w:r>
    </w:p>
    <w:p w14:paraId="6693011F" w14:textId="77777777" w:rsidR="002D6DDE" w:rsidRPr="002D6DDE" w:rsidRDefault="002D6DDE" w:rsidP="002D6DDE">
      <w:pPr>
        <w:ind w:left="709" w:hanging="709"/>
        <w:rPr>
          <w:lang w:val="en-GB"/>
        </w:rPr>
      </w:pPr>
      <w:r w:rsidRPr="002D6DDE">
        <w:rPr>
          <w:lang w:val="en-GB"/>
        </w:rPr>
        <w:t>Caruana, R., &amp; Niculescu-</w:t>
      </w:r>
      <w:proofErr w:type="spellStart"/>
      <w:r w:rsidRPr="002D6DDE">
        <w:rPr>
          <w:lang w:val="en-GB"/>
        </w:rPr>
        <w:t>Mizil</w:t>
      </w:r>
      <w:proofErr w:type="spellEnd"/>
      <w:r w:rsidRPr="002D6DDE">
        <w:rPr>
          <w:lang w:val="en-GB"/>
        </w:rPr>
        <w:t>, A. (2006, June). An empirical comparison of supervised learning algorithms. In </w:t>
      </w:r>
      <w:r w:rsidRPr="002D6DDE">
        <w:rPr>
          <w:i/>
          <w:iCs/>
          <w:lang w:val="en-GB"/>
        </w:rPr>
        <w:t>Proceedings of the 23rd international conference on Machine learning</w:t>
      </w:r>
      <w:r w:rsidRPr="002D6DDE">
        <w:rPr>
          <w:lang w:val="en-GB"/>
        </w:rPr>
        <w:t> (pp. 161-168).</w:t>
      </w:r>
    </w:p>
    <w:p w14:paraId="73B9C0F1" w14:textId="36777719"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2020CCC5" w14:textId="47F01217" w:rsidR="009E2826" w:rsidRDefault="009E2826" w:rsidP="002748C4">
      <w:pPr>
        <w:ind w:left="709" w:hanging="709"/>
        <w:rPr>
          <w:lang w:val="en-US"/>
        </w:rPr>
      </w:pPr>
      <w:proofErr w:type="spellStart"/>
      <w:r w:rsidRPr="009E2826">
        <w:rPr>
          <w:lang w:val="en-GB"/>
        </w:rPr>
        <w:t>Consonni</w:t>
      </w:r>
      <w:proofErr w:type="spellEnd"/>
      <w:r w:rsidRPr="009E2826">
        <w:rPr>
          <w:lang w:val="en-GB"/>
        </w:rPr>
        <w:t xml:space="preserve">, V., </w:t>
      </w:r>
      <w:proofErr w:type="spellStart"/>
      <w:r w:rsidRPr="009E2826">
        <w:rPr>
          <w:lang w:val="en-GB"/>
        </w:rPr>
        <w:t>Ballabio</w:t>
      </w:r>
      <w:proofErr w:type="spellEnd"/>
      <w:r w:rsidRPr="009E2826">
        <w:rPr>
          <w:lang w:val="en-GB"/>
        </w:rPr>
        <w:t>, D., &amp; Todeschini, R. (2010). Evaluation of model predictive ability by external validation techniques. </w:t>
      </w:r>
      <w:r w:rsidRPr="00BF49AC">
        <w:rPr>
          <w:i/>
          <w:iCs/>
          <w:lang w:val="en-GB"/>
        </w:rPr>
        <w:t>Journal of chemometrics</w:t>
      </w:r>
      <w:r w:rsidRPr="00BF49AC">
        <w:rPr>
          <w:lang w:val="en-GB"/>
        </w:rPr>
        <w:t>, </w:t>
      </w:r>
      <w:r w:rsidRPr="00BF49AC">
        <w:rPr>
          <w:i/>
          <w:iCs/>
          <w:lang w:val="en-GB"/>
        </w:rPr>
        <w:t>24</w:t>
      </w:r>
      <w:r w:rsidRPr="00BF49AC">
        <w:rPr>
          <w:lang w:val="en-GB"/>
        </w:rPr>
        <w:t>(3‐4), 194-201.</w:t>
      </w:r>
    </w:p>
    <w:p w14:paraId="5622B10B" w14:textId="432B5454"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 xml:space="preserve">Advances in </w:t>
      </w:r>
      <w:r w:rsidR="00F612F0">
        <w:rPr>
          <w:i/>
          <w:iCs/>
          <w:lang w:val="en-US"/>
        </w:rPr>
        <w:t>N</w:t>
      </w:r>
      <w:r w:rsidRPr="004B5A33">
        <w:rPr>
          <w:i/>
          <w:iCs/>
          <w:lang w:val="en-US"/>
        </w:rPr>
        <w:t xml:space="preserve">eural </w:t>
      </w:r>
      <w:r w:rsidR="00F612F0">
        <w:rPr>
          <w:i/>
          <w:iCs/>
          <w:lang w:val="en-US"/>
        </w:rPr>
        <w:t>I</w:t>
      </w:r>
      <w:r w:rsidRPr="004B5A33">
        <w:rPr>
          <w:i/>
          <w:iCs/>
          <w:lang w:val="en-US"/>
        </w:rPr>
        <w:t xml:space="preserve">nformation </w:t>
      </w:r>
      <w:r w:rsidR="00F612F0">
        <w:rPr>
          <w:i/>
          <w:iCs/>
          <w:lang w:val="en-US"/>
        </w:rPr>
        <w:t>P</w:t>
      </w:r>
      <w:r w:rsidRPr="004B5A33">
        <w:rPr>
          <w:i/>
          <w:iCs/>
          <w:lang w:val="en-US"/>
        </w:rPr>
        <w:t xml:space="preserve">rocessing </w:t>
      </w:r>
      <w:r w:rsidR="00F612F0">
        <w:rPr>
          <w:i/>
          <w:iCs/>
          <w:lang w:val="en-US"/>
        </w:rPr>
        <w:t>S</w:t>
      </w:r>
      <w:r w:rsidRPr="004B5A33">
        <w:rPr>
          <w:i/>
          <w:iCs/>
          <w:lang w:val="en-US"/>
        </w:rPr>
        <w:t>ystems</w:t>
      </w:r>
      <w:r w:rsidRPr="004B5A33">
        <w:rPr>
          <w:lang w:val="en-US"/>
        </w:rPr>
        <w:t>, </w:t>
      </w:r>
      <w:r w:rsidRPr="004B5A33">
        <w:rPr>
          <w:i/>
          <w:iCs/>
          <w:lang w:val="en-US"/>
        </w:rPr>
        <w:t>8</w:t>
      </w:r>
      <w:r w:rsidR="00F612F0">
        <w:rPr>
          <w:i/>
          <w:iCs/>
          <w:lang w:val="en-US"/>
        </w:rPr>
        <w:t xml:space="preserve">, </w:t>
      </w:r>
      <w:r w:rsidR="00F612F0" w:rsidRPr="00BF49AC">
        <w:rPr>
          <w:i/>
          <w:iCs/>
          <w:lang w:val="en-GB"/>
        </w:rPr>
        <w:t>24–30</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23" w:history="1">
        <w:r w:rsidRPr="006A3500">
          <w:rPr>
            <w:rStyle w:val="Hyperlink"/>
            <w:lang w:val="en-US"/>
          </w:rPr>
          <w:t>https://edri.org/our-work/civil-society-calls-on-the-eu-to-ban-predictive-ai-systems-in-policing-and-criminal-justice-in-the-ai-act/</w:t>
        </w:r>
      </w:hyperlink>
      <w:r>
        <w:rPr>
          <w:lang w:val="en-US"/>
        </w:rPr>
        <w:t xml:space="preserve"> </w:t>
      </w:r>
    </w:p>
    <w:p w14:paraId="04E3790A" w14:textId="4AB6FF57" w:rsidR="00DB6B56" w:rsidRPr="0060303C" w:rsidRDefault="00DB6B56" w:rsidP="002748C4">
      <w:pPr>
        <w:ind w:left="709" w:hanging="709"/>
        <w:rPr>
          <w:lang w:val="en-US"/>
        </w:rPr>
      </w:pPr>
      <w:r w:rsidRPr="00655563">
        <w:rPr>
          <w:lang w:val="it-IT"/>
        </w:rPr>
        <w:t xml:space="preserve">Fernández-Delgado, M., Cernadas, E., Barro, S., &amp; Amorim, D. (2014). </w:t>
      </w:r>
      <w:r w:rsidRPr="00DB6B56">
        <w:rPr>
          <w:lang w:val="en-AU"/>
        </w:rPr>
        <w:t xml:space="preserve">Do we need hundreds of classifiers to solve real world classification </w:t>
      </w:r>
      <w:proofErr w:type="gramStart"/>
      <w:r w:rsidRPr="00DB6B56">
        <w:rPr>
          <w:lang w:val="en-AU"/>
        </w:rPr>
        <w:t>problems?.</w:t>
      </w:r>
      <w:proofErr w:type="gramEnd"/>
      <w:r w:rsidRPr="00DB6B56">
        <w:rPr>
          <w:lang w:val="en-AU"/>
        </w:rPr>
        <w:t> </w:t>
      </w:r>
      <w:r w:rsidRPr="007F60CE">
        <w:rPr>
          <w:i/>
          <w:iCs/>
          <w:lang w:val="en-AU"/>
        </w:rPr>
        <w:t>The journal of machine learning research</w:t>
      </w:r>
      <w:r w:rsidRPr="007F60CE">
        <w:rPr>
          <w:lang w:val="en-AU"/>
        </w:rPr>
        <w:t>, </w:t>
      </w:r>
      <w:r w:rsidRPr="007F60CE">
        <w:rPr>
          <w:i/>
          <w:iCs/>
          <w:lang w:val="en-AU"/>
        </w:rPr>
        <w:t>15</w:t>
      </w:r>
      <w:r w:rsidRPr="007F60CE">
        <w:rPr>
          <w:lang w:val="en-AU"/>
        </w:rPr>
        <w:t>(1), 3133-3181.</w:t>
      </w:r>
    </w:p>
    <w:p w14:paraId="4F6CF775" w14:textId="77777777" w:rsidR="00655563" w:rsidRPr="00BF49AC" w:rsidRDefault="00655563" w:rsidP="002748C4">
      <w:pPr>
        <w:ind w:left="709" w:hanging="709"/>
        <w:rPr>
          <w:rStyle w:val="Hyperlink"/>
          <w:rFonts w:cstheme="minorHAnsi"/>
          <w:lang w:val="en-GB"/>
        </w:rPr>
      </w:pPr>
      <w:proofErr w:type="spellStart"/>
      <w:r w:rsidRPr="00655563">
        <w:rPr>
          <w:rStyle w:val="Strong"/>
          <w:rFonts w:cstheme="minorHAnsi"/>
          <w:b w:val="0"/>
          <w:bCs w:val="0"/>
          <w:lang w:val="en-GB"/>
        </w:rPr>
        <w:t>Fokkema</w:t>
      </w:r>
      <w:proofErr w:type="spellEnd"/>
      <w:r w:rsidRPr="00655563">
        <w:rPr>
          <w:rStyle w:val="Strong"/>
          <w:rFonts w:cstheme="minorHAnsi"/>
          <w:b w:val="0"/>
          <w:bCs w:val="0"/>
          <w:lang w:val="en-GB"/>
        </w:rPr>
        <w:t>, M.</w:t>
      </w:r>
      <w:r w:rsidRPr="00655563">
        <w:rPr>
          <w:rFonts w:cstheme="minorHAnsi"/>
          <w:lang w:val="en-GB"/>
        </w:rPr>
        <w:t xml:space="preserve"> (2020). </w:t>
      </w:r>
      <w:r w:rsidRPr="00A3418C">
        <w:rPr>
          <w:rFonts w:cstheme="minorHAnsi"/>
          <w:lang w:val="en-US"/>
        </w:rPr>
        <w:t xml:space="preserve">Fitting prediction rule ensembles with R package pre. </w:t>
      </w:r>
      <w:r w:rsidRPr="00655563">
        <w:rPr>
          <w:rStyle w:val="Emphasis"/>
          <w:rFonts w:cstheme="minorHAnsi"/>
          <w:lang w:val="en-GB"/>
        </w:rPr>
        <w:t>Journal of Statistical Software, 92</w:t>
      </w:r>
      <w:r w:rsidRPr="00655563">
        <w:rPr>
          <w:rFonts w:cstheme="minorHAnsi"/>
          <w:lang w:val="en-GB"/>
        </w:rPr>
        <w:t>(12)</w:t>
      </w:r>
      <w:r w:rsidRPr="00655563">
        <w:rPr>
          <w:rStyle w:val="Emphasis"/>
          <w:rFonts w:cstheme="minorHAnsi"/>
          <w:lang w:val="en-GB"/>
        </w:rPr>
        <w:t xml:space="preserve">, 1-30. </w:t>
      </w:r>
      <w:hyperlink r:id="rId24" w:tgtFrame="_blank" w:history="1">
        <w:r w:rsidRPr="00655563">
          <w:rPr>
            <w:rStyle w:val="Hyperlink"/>
            <w:rFonts w:cstheme="minorHAnsi"/>
            <w:lang w:val="en-GB"/>
          </w:rPr>
          <w:t>http://doi.org/10.18637/jss.v092.i12</w:t>
        </w:r>
      </w:hyperlink>
    </w:p>
    <w:p w14:paraId="4C7D6A46" w14:textId="54189DDD"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bookmarkStart w:id="57" w:name="_Hlk121407005"/>
      <w:r w:rsidRPr="002748C4">
        <w:rPr>
          <w:lang w:val="de-DE"/>
        </w:rPr>
        <w:t>Fokkema, M., Smits, N., Zeileis, A., Hothorn, T., &amp; Kelderman, H. (2018</w:t>
      </w:r>
      <w:bookmarkEnd w:id="57"/>
      <w:r w:rsidRPr="002748C4">
        <w:rPr>
          <w:lang w:val="de-DE"/>
        </w:rPr>
        <w:t xml:space="preserve">).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4555626E" w14:textId="4513ACD9" w:rsidR="007170E7" w:rsidRDefault="007170E7" w:rsidP="002748C4">
      <w:pPr>
        <w:ind w:left="709" w:hanging="709"/>
        <w:rPr>
          <w:lang w:val="en-AU"/>
        </w:rPr>
      </w:pPr>
      <w:proofErr w:type="spellStart"/>
      <w:r w:rsidRPr="007170E7">
        <w:rPr>
          <w:lang w:val="en-AU"/>
        </w:rPr>
        <w:lastRenderedPageBreak/>
        <w:t>Gacto</w:t>
      </w:r>
      <w:proofErr w:type="spellEnd"/>
      <w:r w:rsidRPr="007170E7">
        <w:rPr>
          <w:lang w:val="en-AU"/>
        </w:rPr>
        <w:t xml:space="preserve">, M. J., Soto-Hidalgo, J. M., </w:t>
      </w:r>
      <w:proofErr w:type="spellStart"/>
      <w:r w:rsidRPr="007170E7">
        <w:rPr>
          <w:lang w:val="en-AU"/>
        </w:rPr>
        <w:t>Alcalá-Fdez</w:t>
      </w:r>
      <w:proofErr w:type="spellEnd"/>
      <w:r w:rsidRPr="007170E7">
        <w:rPr>
          <w:lang w:val="en-AU"/>
        </w:rPr>
        <w:t xml:space="preserve">, J., &amp; </w:t>
      </w:r>
      <w:proofErr w:type="spellStart"/>
      <w:r w:rsidRPr="007170E7">
        <w:rPr>
          <w:lang w:val="en-AU"/>
        </w:rPr>
        <w:t>Alcalá</w:t>
      </w:r>
      <w:proofErr w:type="spellEnd"/>
      <w:r w:rsidRPr="007170E7">
        <w:rPr>
          <w:lang w:val="en-AU"/>
        </w:rPr>
        <w:t>, R. (2019). Experimental study on 164 algorithms available in software tools for solving standard non-linear regression problems. </w:t>
      </w:r>
      <w:r w:rsidRPr="007F60CE">
        <w:rPr>
          <w:i/>
          <w:iCs/>
          <w:lang w:val="en-AU"/>
        </w:rPr>
        <w:t>IEEE Access</w:t>
      </w:r>
      <w:r w:rsidRPr="007F60CE">
        <w:rPr>
          <w:lang w:val="en-AU"/>
        </w:rPr>
        <w:t>, </w:t>
      </w:r>
      <w:r w:rsidRPr="007F60CE">
        <w:rPr>
          <w:i/>
          <w:iCs/>
          <w:lang w:val="en-AU"/>
        </w:rPr>
        <w:t>7</w:t>
      </w:r>
      <w:r w:rsidRPr="007F60CE">
        <w:rPr>
          <w:lang w:val="en-AU"/>
        </w:rPr>
        <w:t>, 108916-108939.</w:t>
      </w:r>
    </w:p>
    <w:p w14:paraId="1EDAE444" w14:textId="3362A194" w:rsidR="0058304F" w:rsidRPr="0058304F" w:rsidRDefault="0058304F" w:rsidP="002748C4">
      <w:pPr>
        <w:ind w:left="709" w:hanging="709"/>
        <w:rPr>
          <w:lang w:val="en-AU"/>
        </w:rPr>
      </w:pPr>
      <w:r w:rsidRPr="0058304F">
        <w:rPr>
          <w:lang w:val="en-AU"/>
        </w:rPr>
        <w:t xml:space="preserve">Hammer, S. M., Katzenstein, D. A., Hughes, M. D., </w:t>
      </w:r>
      <w:proofErr w:type="spellStart"/>
      <w:r w:rsidRPr="0058304F">
        <w:rPr>
          <w:lang w:val="en-AU"/>
        </w:rPr>
        <w:t>Gundacker</w:t>
      </w:r>
      <w:proofErr w:type="spellEnd"/>
      <w:r w:rsidRPr="0058304F">
        <w:rPr>
          <w:lang w:val="en-AU"/>
        </w:rPr>
        <w:t xml:space="preserve">, H., Schooley, R. T., </w:t>
      </w:r>
      <w:proofErr w:type="spellStart"/>
      <w:r w:rsidRPr="0058304F">
        <w:rPr>
          <w:lang w:val="en-AU"/>
        </w:rPr>
        <w:t>Haubrich</w:t>
      </w:r>
      <w:proofErr w:type="spellEnd"/>
      <w:r w:rsidRPr="0058304F">
        <w:rPr>
          <w:lang w:val="en-AU"/>
        </w:rPr>
        <w:t xml:space="preserve">, R. H., ... &amp; </w:t>
      </w:r>
      <w:proofErr w:type="spellStart"/>
      <w:r w:rsidRPr="0058304F">
        <w:rPr>
          <w:lang w:val="en-AU"/>
        </w:rPr>
        <w:t>Merigan</w:t>
      </w:r>
      <w:proofErr w:type="spellEnd"/>
      <w:r w:rsidRPr="0058304F">
        <w:rPr>
          <w:lang w:val="en-AU"/>
        </w:rPr>
        <w:t xml:space="preserve">, T. C. (1996). A trial comparing nucleoside monotherapy with combination therapy in HIV-infected adults with CD4 cell counts from 200 to 500 per cubic </w:t>
      </w:r>
      <w:proofErr w:type="spellStart"/>
      <w:r w:rsidRPr="0058304F">
        <w:rPr>
          <w:lang w:val="en-AU"/>
        </w:rPr>
        <w:t>millimeter</w:t>
      </w:r>
      <w:proofErr w:type="spellEnd"/>
      <w:r w:rsidRPr="0058304F">
        <w:rPr>
          <w:lang w:val="en-AU"/>
        </w:rPr>
        <w:t>. </w:t>
      </w:r>
      <w:r w:rsidRPr="0058304F">
        <w:rPr>
          <w:i/>
          <w:iCs/>
          <w:lang w:val="en-AU"/>
        </w:rPr>
        <w:t>New England Journal of Medicine</w:t>
      </w:r>
      <w:r w:rsidRPr="0058304F">
        <w:rPr>
          <w:lang w:val="en-AU"/>
        </w:rPr>
        <w:t>, </w:t>
      </w:r>
      <w:r w:rsidRPr="0058304F">
        <w:rPr>
          <w:i/>
          <w:iCs/>
          <w:lang w:val="en-AU"/>
        </w:rPr>
        <w:t>335</w:t>
      </w:r>
      <w:r w:rsidRPr="0058304F">
        <w:rPr>
          <w:lang w:val="en-AU"/>
        </w:rPr>
        <w:t>(15), 1081-1090.</w:t>
      </w:r>
    </w:p>
    <w:p w14:paraId="5609DF23" w14:textId="135491DE"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2E6CBFC3" w14:textId="7C96025F" w:rsidR="00F20BBB" w:rsidRPr="00C02819" w:rsidRDefault="00F20BBB" w:rsidP="00F20BBB">
      <w:pPr>
        <w:ind w:left="709" w:hanging="709"/>
        <w:rPr>
          <w:bCs/>
          <w:i/>
        </w:rPr>
      </w:pPr>
      <w:proofErr w:type="spellStart"/>
      <w:r w:rsidRPr="00F20BBB">
        <w:t>Hox</w:t>
      </w:r>
      <w:proofErr w:type="spellEnd"/>
      <w:r w:rsidRPr="00F20BBB">
        <w:t>, J. J., Moerbeek, M., &amp; Van de Schoot, R. (2017). </w:t>
      </w:r>
      <w:r w:rsidRPr="00F20BBB">
        <w:rPr>
          <w:i/>
          <w:iCs/>
          <w:lang w:val="en-AU"/>
        </w:rPr>
        <w:t>Multilevel analysis: Techniques and applications</w:t>
      </w:r>
      <w:r w:rsidRPr="00F20BBB">
        <w:rPr>
          <w:lang w:val="en-AU"/>
        </w:rPr>
        <w:t xml:space="preserve">. </w:t>
      </w:r>
      <w:proofErr w:type="spellStart"/>
      <w:r w:rsidRPr="00C02819">
        <w:t>Routledge</w:t>
      </w:r>
      <w:proofErr w:type="spellEnd"/>
      <w:r w:rsidRPr="00C02819">
        <w:t>.</w:t>
      </w:r>
    </w:p>
    <w:p w14:paraId="6960178A" w14:textId="0170988F" w:rsidR="00B52FF8" w:rsidRPr="00C02819" w:rsidRDefault="00B52FF8" w:rsidP="002748C4">
      <w:pPr>
        <w:ind w:left="709" w:hanging="709"/>
      </w:pPr>
      <w:r w:rsidRPr="00C02819">
        <w:t xml:space="preserve">Huisman, P. (2020). </w:t>
      </w:r>
      <w:r w:rsidRPr="00B52FF8">
        <w:t>Hoe de toeslagenaffaire kon gebeuren. </w:t>
      </w:r>
      <w:r w:rsidRPr="00C02819">
        <w:rPr>
          <w:i/>
          <w:iCs/>
        </w:rPr>
        <w:t>Management Kinderopvang</w:t>
      </w:r>
      <w:r w:rsidRPr="00C02819">
        <w:t>, </w:t>
      </w:r>
      <w:r w:rsidRPr="00C02819">
        <w:rPr>
          <w:i/>
          <w:iCs/>
        </w:rPr>
        <w:t>26</w:t>
      </w:r>
      <w:r w:rsidRPr="00C02819">
        <w:t>(2), 36-37.</w:t>
      </w:r>
    </w:p>
    <w:p w14:paraId="420D5F06" w14:textId="4AAD1008" w:rsidR="00FA3306" w:rsidRPr="00371A21" w:rsidRDefault="00FA3306" w:rsidP="002748C4">
      <w:pPr>
        <w:ind w:left="709" w:hanging="709"/>
        <w:rPr>
          <w:lang w:val="en-US"/>
        </w:rPr>
      </w:pPr>
      <w:r w:rsidRPr="00AB072B">
        <w:rPr>
          <w:lang w:val="en-AU"/>
        </w:rPr>
        <w:t xml:space="preserve">James, G., Witten, D., Hastie, T., &amp; </w:t>
      </w:r>
      <w:proofErr w:type="spellStart"/>
      <w:r w:rsidRPr="00AB072B">
        <w:rPr>
          <w:lang w:val="en-AU"/>
        </w:rPr>
        <w:t>Tibshirani</w:t>
      </w:r>
      <w:proofErr w:type="spellEnd"/>
      <w:r w:rsidRPr="00AB072B">
        <w:rPr>
          <w:lang w:val="en-AU"/>
        </w:rPr>
        <w:t>, R. (2013). </w:t>
      </w:r>
      <w:r w:rsidRPr="00FA3306">
        <w:rPr>
          <w:i/>
          <w:iCs/>
          <w:lang w:val="en-US"/>
        </w:rPr>
        <w:t>An introduction to statistical learning</w:t>
      </w:r>
      <w:r w:rsidRPr="00FA3306">
        <w:rPr>
          <w:lang w:val="en-US"/>
        </w:rPr>
        <w:t xml:space="preserve">. </w:t>
      </w:r>
      <w:r w:rsidRPr="00371A21">
        <w:rPr>
          <w:lang w:val="en-US"/>
        </w:rPr>
        <w:t xml:space="preserve">New York: </w:t>
      </w:r>
      <w:ins w:id="58" w:author="Fokkema, M. (Marjolein)" w:date="2023-01-23T18:54:00Z">
        <w:r w:rsidR="00A3418C">
          <w:rPr>
            <w:lang w:val="en-US"/>
          </w:rPr>
          <w:t>S</w:t>
        </w:r>
      </w:ins>
      <w:r w:rsidRPr="00371A21">
        <w:rPr>
          <w:lang w:val="en-US"/>
        </w:rPr>
        <w:t>pringer.</w:t>
      </w:r>
    </w:p>
    <w:p w14:paraId="04507229" w14:textId="4B69B59F"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324F2B15" w14:textId="564EA32C" w:rsidR="00594FAA" w:rsidRDefault="00594FAA" w:rsidP="002748C4">
      <w:pPr>
        <w:ind w:left="709" w:hanging="709"/>
        <w:rPr>
          <w:lang w:val="en-AU"/>
        </w:rPr>
      </w:pPr>
      <w:r w:rsidRPr="00594FAA">
        <w:rPr>
          <w:lang w:val="en-AU"/>
        </w:rPr>
        <w:t xml:space="preserve">Lax, J. R., &amp; Phillips, J. H. (2009). How should we estimate public opinion in the </w:t>
      </w:r>
      <w:proofErr w:type="gramStart"/>
      <w:r>
        <w:rPr>
          <w:lang w:val="en-AU"/>
        </w:rPr>
        <w:t>S</w:t>
      </w:r>
      <w:r w:rsidRPr="00594FAA">
        <w:rPr>
          <w:lang w:val="en-AU"/>
        </w:rPr>
        <w:t>tates?.</w:t>
      </w:r>
      <w:proofErr w:type="gramEnd"/>
      <w:r w:rsidRPr="00594FAA">
        <w:rPr>
          <w:lang w:val="en-AU"/>
        </w:rPr>
        <w:t> </w:t>
      </w:r>
      <w:r w:rsidRPr="00594FAA">
        <w:rPr>
          <w:i/>
          <w:iCs/>
          <w:lang w:val="en-AU"/>
        </w:rPr>
        <w:t>American Journal of Political Science</w:t>
      </w:r>
      <w:r w:rsidRPr="00594FAA">
        <w:rPr>
          <w:lang w:val="en-AU"/>
        </w:rPr>
        <w:t>, </w:t>
      </w:r>
      <w:r w:rsidRPr="00594FAA">
        <w:rPr>
          <w:i/>
          <w:iCs/>
          <w:lang w:val="en-AU"/>
        </w:rPr>
        <w:t>53</w:t>
      </w:r>
      <w:r w:rsidRPr="00594FAA">
        <w:rPr>
          <w:lang w:val="en-AU"/>
        </w:rPr>
        <w:t>(1), 107-121.</w:t>
      </w:r>
    </w:p>
    <w:p w14:paraId="1B69089F" w14:textId="17CD1945" w:rsidR="00553953" w:rsidRPr="00371A21" w:rsidRDefault="00553953" w:rsidP="002748C4">
      <w:pPr>
        <w:ind w:left="709" w:hanging="709"/>
        <w:rPr>
          <w:lang w:val="en-US"/>
        </w:rPr>
      </w:pPr>
      <w:r w:rsidRPr="00655563">
        <w:rPr>
          <w:lang w:val="en-US"/>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05A0E006" w14:textId="6DA833D8" w:rsidR="00906203" w:rsidRDefault="00906203" w:rsidP="002748C4">
      <w:pPr>
        <w:ind w:left="709" w:hanging="709"/>
        <w:rPr>
          <w:bCs/>
          <w:lang w:val="en-AU"/>
        </w:rPr>
      </w:pPr>
      <w:r w:rsidRPr="00906203">
        <w:rPr>
          <w:bCs/>
          <w:lang w:val="en-AU"/>
        </w:rPr>
        <w:t xml:space="preserve">Mulligan, G. M., </w:t>
      </w:r>
      <w:proofErr w:type="spellStart"/>
      <w:r w:rsidRPr="00906203">
        <w:rPr>
          <w:bCs/>
          <w:lang w:val="en-AU"/>
        </w:rPr>
        <w:t>McCarroll</w:t>
      </w:r>
      <w:proofErr w:type="spellEnd"/>
      <w:r w:rsidRPr="00906203">
        <w:rPr>
          <w:bCs/>
          <w:lang w:val="en-AU"/>
        </w:rPr>
        <w:t>, J. C., Flanagan, K. D., &amp; Potter, D. (2016). Findings from the Third-Grade Round of the Early Childhood Longitudinal Study, Kindergarten Class of 2010-11 (ECLS-K: 2011): First Look. NCES 2016-094. </w:t>
      </w:r>
      <w:r w:rsidRPr="00906203">
        <w:rPr>
          <w:bCs/>
          <w:i/>
          <w:iCs/>
          <w:lang w:val="en-AU"/>
        </w:rPr>
        <w:t xml:space="preserve">National </w:t>
      </w:r>
      <w:proofErr w:type="spellStart"/>
      <w:r w:rsidRPr="00906203">
        <w:rPr>
          <w:bCs/>
          <w:i/>
          <w:iCs/>
          <w:lang w:val="en-AU"/>
        </w:rPr>
        <w:t>Center</w:t>
      </w:r>
      <w:proofErr w:type="spellEnd"/>
      <w:r w:rsidRPr="00906203">
        <w:rPr>
          <w:bCs/>
          <w:i/>
          <w:iCs/>
          <w:lang w:val="en-AU"/>
        </w:rPr>
        <w:t xml:space="preserve"> for Education Statistics</w:t>
      </w:r>
      <w:r w:rsidRPr="00906203">
        <w:rPr>
          <w:bCs/>
          <w:lang w:val="en-AU"/>
        </w:rPr>
        <w:t>.</w:t>
      </w:r>
    </w:p>
    <w:p w14:paraId="68D9C899" w14:textId="42193255" w:rsidR="00B46FFA" w:rsidRDefault="00B46FFA" w:rsidP="00B46FFA">
      <w:pPr>
        <w:ind w:left="709" w:hanging="709"/>
        <w:rPr>
          <w:bCs/>
          <w:lang w:val="en-US"/>
        </w:rPr>
      </w:pPr>
      <w:proofErr w:type="spellStart"/>
      <w:r w:rsidRPr="00B46FFA">
        <w:rPr>
          <w:bCs/>
          <w:lang w:val="en-US"/>
        </w:rPr>
        <w:t>OpenAI</w:t>
      </w:r>
      <w:proofErr w:type="spellEnd"/>
      <w:r w:rsidRPr="00B46FFA">
        <w:rPr>
          <w:bCs/>
          <w:lang w:val="en-US"/>
        </w:rPr>
        <w:t>. (2022, November 30</w:t>
      </w:r>
      <w:r w:rsidR="000E399F">
        <w:rPr>
          <w:bCs/>
          <w:lang w:val="en-US"/>
        </w:rPr>
        <w:t>.</w:t>
      </w:r>
      <w:r w:rsidRPr="00B46FFA">
        <w:rPr>
          <w:bCs/>
          <w:lang w:val="en-US"/>
        </w:rPr>
        <w:t xml:space="preserve">, </w:t>
      </w:r>
      <w:proofErr w:type="spellStart"/>
      <w:r w:rsidRPr="00B46FFA">
        <w:rPr>
          <w:bCs/>
          <w:i/>
          <w:iCs/>
          <w:lang w:val="en-US"/>
        </w:rPr>
        <w:t>ChatGPT</w:t>
      </w:r>
      <w:proofErr w:type="spellEnd"/>
      <w:r w:rsidRPr="00B46FFA">
        <w:rPr>
          <w:bCs/>
          <w:i/>
          <w:iCs/>
          <w:lang w:val="en-US"/>
        </w:rPr>
        <w:t xml:space="preserve">: Optimizing Language Models for Dialogue. </w:t>
      </w:r>
      <w:r w:rsidR="0002047A">
        <w:rPr>
          <w:bCs/>
          <w:lang w:val="en-US"/>
        </w:rPr>
        <w:t xml:space="preserve">Retrieved January 25, 2023, </w:t>
      </w:r>
      <w:hyperlink r:id="rId25" w:history="1">
        <w:r w:rsidR="00AB683A" w:rsidRPr="00B46FFA">
          <w:rPr>
            <w:rStyle w:val="Hyperlink"/>
            <w:bCs/>
            <w:lang w:val="en-US"/>
          </w:rPr>
          <w:t>https://openai.com/blog/chatgpt/</w:t>
        </w:r>
      </w:hyperlink>
      <w:r w:rsidR="00AB683A">
        <w:rPr>
          <w:bCs/>
          <w:lang w:val="en-US"/>
        </w:rPr>
        <w:t xml:space="preserve"> </w:t>
      </w:r>
    </w:p>
    <w:p w14:paraId="21341207" w14:textId="69E7C66B" w:rsidR="000E399F" w:rsidRPr="0002047A" w:rsidRDefault="000E399F" w:rsidP="00B46FFA">
      <w:pPr>
        <w:ind w:left="709" w:hanging="709"/>
        <w:rPr>
          <w:b/>
          <w:lang w:val="en-US"/>
        </w:rPr>
      </w:pPr>
      <w:r>
        <w:rPr>
          <w:bCs/>
          <w:lang w:val="en-US"/>
        </w:rPr>
        <w:t xml:space="preserve">Future of Life Institute. (n.d.). </w:t>
      </w:r>
      <w:r>
        <w:rPr>
          <w:bCs/>
          <w:i/>
          <w:iCs/>
          <w:lang w:val="en-US"/>
        </w:rPr>
        <w:t>Artificial Intelligence</w:t>
      </w:r>
      <w:r w:rsidR="0002047A">
        <w:rPr>
          <w:bCs/>
          <w:i/>
          <w:iCs/>
          <w:lang w:val="en-US"/>
        </w:rPr>
        <w:t xml:space="preserve">. </w:t>
      </w:r>
      <w:r w:rsidR="0002047A">
        <w:rPr>
          <w:bCs/>
          <w:lang w:val="en-US"/>
        </w:rPr>
        <w:t xml:space="preserve">Retrieved January 25, 2023, from </w:t>
      </w:r>
      <w:hyperlink r:id="rId26" w:history="1">
        <w:r w:rsidR="0002047A" w:rsidRPr="00B07AF0">
          <w:rPr>
            <w:rStyle w:val="Hyperlink"/>
            <w:bCs/>
            <w:lang w:val="en-US"/>
          </w:rPr>
          <w:t>https://futureoflife.org/cause-area/artificial-intelligence/</w:t>
        </w:r>
      </w:hyperlink>
      <w:r w:rsidR="0002047A">
        <w:rPr>
          <w:bCs/>
          <w:lang w:val="en-US"/>
        </w:rPr>
        <w:t xml:space="preserve"> </w:t>
      </w:r>
    </w:p>
    <w:p w14:paraId="7EFE6BF1" w14:textId="44FBEF2C" w:rsidR="00E43B30" w:rsidRPr="00E43B30" w:rsidRDefault="00E43B30" w:rsidP="00E43B30">
      <w:pPr>
        <w:ind w:left="709" w:hanging="709"/>
        <w:rPr>
          <w:bCs/>
          <w:lang w:val="en-US"/>
        </w:rPr>
      </w:pPr>
      <w:r w:rsidRPr="00E43B30">
        <w:rPr>
          <w:bCs/>
          <w:lang w:val="en-US"/>
        </w:rPr>
        <w:t>R Core Team (2021). R: A language and environment for statistical computing</w:t>
      </w:r>
      <w:r w:rsidRPr="00E43B30">
        <w:rPr>
          <w:bCs/>
          <w:i/>
          <w:iCs/>
          <w:lang w:val="en-US"/>
        </w:rPr>
        <w:t>. R Foundation for Statistical Computing,</w:t>
      </w:r>
      <w:r w:rsidRPr="00E43B30">
        <w:rPr>
          <w:bCs/>
          <w:lang w:val="en-US"/>
        </w:rPr>
        <w:t xml:space="preserve"> Vienna, Austria. URL </w:t>
      </w:r>
      <w:hyperlink r:id="rId27" w:history="1">
        <w:r w:rsidR="0002047A" w:rsidRPr="00B07AF0">
          <w:rPr>
            <w:rStyle w:val="Hyperlink"/>
            <w:bCs/>
            <w:lang w:val="en-US"/>
          </w:rPr>
          <w:t>https://www.R-project.org/</w:t>
        </w:r>
      </w:hyperlink>
      <w:r w:rsidR="0002047A">
        <w:rPr>
          <w:bCs/>
          <w:lang w:val="en-US"/>
        </w:rPr>
        <w:t xml:space="preserve"> </w:t>
      </w:r>
    </w:p>
    <w:p w14:paraId="5949A9CA" w14:textId="7CD1546D"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lastRenderedPageBreak/>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2A79B7B2" w14:textId="5926868F" w:rsidR="00FA1738" w:rsidRDefault="00773405" w:rsidP="00FA1738">
      <w:pPr>
        <w:ind w:left="709" w:hanging="709"/>
        <w:rPr>
          <w:lang w:val="en-AU"/>
        </w:rPr>
      </w:pPr>
      <w:r w:rsidRPr="00655563">
        <w:rPr>
          <w:lang w:val="de-DE"/>
        </w:rPr>
        <w:t xml:space="preserve">Sparapani, R., Spanbauer, C., &amp; McCulloch,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41F8D832" w:rsidR="00830013"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028ADE3E" w14:textId="05210A14" w:rsidR="00395729" w:rsidRPr="00655563" w:rsidRDefault="00395729" w:rsidP="002748C4">
      <w:pPr>
        <w:ind w:left="709" w:hanging="709"/>
        <w:rPr>
          <w:lang w:val="de-DE"/>
        </w:rPr>
      </w:pPr>
      <w:r w:rsidRPr="00395729">
        <w:rPr>
          <w:lang w:val="en-US"/>
        </w:rPr>
        <w:t xml:space="preserve">Vincent Dorie (2021). </w:t>
      </w:r>
      <w:proofErr w:type="spellStart"/>
      <w:r w:rsidRPr="00395729">
        <w:rPr>
          <w:lang w:val="en-US"/>
        </w:rPr>
        <w:t>dbarts</w:t>
      </w:r>
      <w:proofErr w:type="spellEnd"/>
      <w:r w:rsidRPr="00395729">
        <w:rPr>
          <w:lang w:val="en-US"/>
        </w:rPr>
        <w:t xml:space="preserve">: Discrete Bayesian Additive Regression Trees Sampler. </w:t>
      </w:r>
      <w:r w:rsidRPr="00655563">
        <w:rPr>
          <w:lang w:val="de-DE"/>
        </w:rPr>
        <w:t xml:space="preserve">R package version 0.9-20. URL </w:t>
      </w:r>
      <w:r w:rsidR="00AB683A">
        <w:rPr>
          <w:lang w:val="de-DE"/>
        </w:rPr>
        <w:fldChar w:fldCharType="begin"/>
      </w:r>
      <w:r w:rsidR="00AB683A">
        <w:rPr>
          <w:lang w:val="de-DE"/>
        </w:rPr>
        <w:instrText xml:space="preserve"> HYPERLINK "</w:instrText>
      </w:r>
      <w:r w:rsidR="00AB683A" w:rsidRPr="00655563">
        <w:rPr>
          <w:lang w:val="de-DE"/>
        </w:rPr>
        <w:instrText>https://CRAN.R-project.org/package=dbarts</w:instrText>
      </w:r>
      <w:r w:rsidR="00AB683A">
        <w:rPr>
          <w:lang w:val="de-DE"/>
        </w:rPr>
        <w:instrText xml:space="preserve">" </w:instrText>
      </w:r>
      <w:r w:rsidR="00AB683A">
        <w:rPr>
          <w:lang w:val="de-DE"/>
        </w:rPr>
      </w:r>
      <w:r w:rsidR="00AB683A">
        <w:rPr>
          <w:lang w:val="de-DE"/>
        </w:rPr>
        <w:fldChar w:fldCharType="separate"/>
      </w:r>
      <w:r w:rsidR="00AB683A" w:rsidRPr="00655563">
        <w:rPr>
          <w:rStyle w:val="Hyperlink"/>
          <w:lang w:val="de-DE"/>
        </w:rPr>
        <w:t>https://CRAN.R-project.org/package=dbarts</w:t>
      </w:r>
      <w:r w:rsidR="00AB683A">
        <w:rPr>
          <w:lang w:val="de-DE"/>
        </w:rPr>
        <w:fldChar w:fldCharType="end"/>
      </w:r>
      <w:r w:rsidR="00AB683A">
        <w:rPr>
          <w:lang w:val="de-DE"/>
        </w:rPr>
        <w:t xml:space="preserve"> </w:t>
      </w:r>
    </w:p>
    <w:p w14:paraId="68BB1780" w14:textId="7C6BCAAB" w:rsidR="00FA3306" w:rsidRDefault="00FA3306" w:rsidP="002748C4">
      <w:pPr>
        <w:ind w:left="709" w:hanging="709"/>
        <w:rPr>
          <w:lang w:val="en-AU"/>
        </w:rPr>
      </w:pPr>
      <w:r w:rsidRPr="00FA3306">
        <w:rPr>
          <w:lang w:val="en-US"/>
        </w:rPr>
        <w:t>Wexler, R. (2017). When a computer program keeps you in jail. </w:t>
      </w:r>
      <w:r w:rsidRPr="00E40396">
        <w:rPr>
          <w:i/>
          <w:iCs/>
          <w:lang w:val="en-AU"/>
        </w:rPr>
        <w:t>New York Times</w:t>
      </w:r>
      <w:r w:rsidRPr="00E40396">
        <w:rPr>
          <w:lang w:val="en-AU"/>
        </w:rPr>
        <w:t>.</w:t>
      </w:r>
    </w:p>
    <w:p w14:paraId="6F054D5A" w14:textId="5514172A" w:rsidR="00A06F33" w:rsidRPr="00F612F0" w:rsidRDefault="0093194E" w:rsidP="00F612F0">
      <w:pPr>
        <w:ind w:left="709" w:hanging="709"/>
        <w:rPr>
          <w:lang w:val="en-AU"/>
        </w:rPr>
      </w:pPr>
      <w:proofErr w:type="spellStart"/>
      <w:r w:rsidRPr="0093194E">
        <w:rPr>
          <w:lang w:val="en-AU"/>
        </w:rPr>
        <w:t>Wundervald</w:t>
      </w:r>
      <w:proofErr w:type="spellEnd"/>
      <w:r w:rsidRPr="0093194E">
        <w:rPr>
          <w:lang w:val="en-AU"/>
        </w:rPr>
        <w:t xml:space="preserve">, B., Parnell, A., &amp; </w:t>
      </w:r>
      <w:proofErr w:type="spellStart"/>
      <w:r w:rsidRPr="0093194E">
        <w:rPr>
          <w:lang w:val="en-AU"/>
        </w:rPr>
        <w:t>Domijan</w:t>
      </w:r>
      <w:proofErr w:type="spellEnd"/>
      <w:r w:rsidRPr="0093194E">
        <w:rPr>
          <w:lang w:val="en-AU"/>
        </w:rPr>
        <w:t>, K. (2022). Hierarchical Embedded Bayesian Additive Regression Trees. </w:t>
      </w:r>
      <w:proofErr w:type="spellStart"/>
      <w:r w:rsidRPr="0093194E">
        <w:rPr>
          <w:i/>
          <w:iCs/>
          <w:lang w:val="en-AU"/>
        </w:rPr>
        <w:t>arXiv</w:t>
      </w:r>
      <w:proofErr w:type="spellEnd"/>
      <w:r w:rsidRPr="0093194E">
        <w:rPr>
          <w:i/>
          <w:iCs/>
          <w:lang w:val="en-AU"/>
        </w:rPr>
        <w:t xml:space="preserve"> preprint arXiv:2204.07207</w:t>
      </w:r>
      <w:r w:rsidRPr="0093194E">
        <w:rPr>
          <w:lang w:val="en-AU"/>
        </w:rPr>
        <w:t>.</w:t>
      </w:r>
    </w:p>
    <w:sectPr w:rsidR="00A06F33" w:rsidRPr="00F612F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kkema, M. (Marjolein)" w:date="2023-01-23T18:05:00Z" w:initials="FM(">
    <w:p w14:paraId="42A45A8D" w14:textId="77777777" w:rsidR="00D22BD3" w:rsidRDefault="00D22BD3">
      <w:pPr>
        <w:pStyle w:val="CommentText"/>
      </w:pPr>
      <w:r>
        <w:rPr>
          <w:rStyle w:val="CommentReference"/>
        </w:rPr>
        <w:annotationRef/>
      </w:r>
      <w:r w:rsidRPr="00BC140B">
        <w:t xml:space="preserve">Maak meteen specifiek dat het </w:t>
      </w:r>
      <w:r>
        <w:t xml:space="preserve">hier over </w:t>
      </w:r>
      <w:proofErr w:type="spellStart"/>
      <w:r>
        <w:t>predictive</w:t>
      </w:r>
      <w:proofErr w:type="spellEnd"/>
      <w:r>
        <w:t xml:space="preserve"> </w:t>
      </w:r>
      <w:proofErr w:type="spellStart"/>
      <w:r>
        <w:t>modeling</w:t>
      </w:r>
      <w:proofErr w:type="spellEnd"/>
      <w:r>
        <w:t xml:space="preserve"> gaat (ML en AI op zich zijn veel breder).</w:t>
      </w:r>
    </w:p>
    <w:p w14:paraId="4FF55E31" w14:textId="77777777" w:rsidR="00D22BD3" w:rsidRDefault="00D22BD3">
      <w:pPr>
        <w:pStyle w:val="CommentText"/>
      </w:pPr>
    </w:p>
    <w:p w14:paraId="45984922" w14:textId="77777777" w:rsidR="00D22BD3" w:rsidRDefault="00D22BD3">
      <w:pPr>
        <w:pStyle w:val="CommentText"/>
      </w:pPr>
      <w:r>
        <w:t xml:space="preserve">Hou het daarna juist iets breder dan </w:t>
      </w:r>
      <w:proofErr w:type="spellStart"/>
      <w:r>
        <w:t>decision</w:t>
      </w:r>
      <w:proofErr w:type="spellEnd"/>
      <w:r>
        <w:t xml:space="preserve"> tree ensembles</w:t>
      </w:r>
      <w:r w:rsidRPr="00BC140B">
        <w:t>: “</w:t>
      </w:r>
      <w:proofErr w:type="spellStart"/>
      <w:r w:rsidRPr="00BC140B">
        <w:t>methods</w:t>
      </w:r>
      <w:proofErr w:type="spellEnd"/>
      <w:r w:rsidRPr="00BC140B">
        <w:t xml:space="preserve"> like random </w:t>
      </w:r>
      <w:proofErr w:type="spellStart"/>
      <w:r w:rsidRPr="00BC140B">
        <w:t>forests</w:t>
      </w:r>
      <w:proofErr w:type="spellEnd"/>
      <w:r w:rsidRPr="00BC140B">
        <w:t>, support vector machines</w:t>
      </w:r>
      <w:r>
        <w:t xml:space="preserve">, </w:t>
      </w:r>
      <w:proofErr w:type="spellStart"/>
      <w:r>
        <w:t>neural</w:t>
      </w:r>
      <w:proofErr w:type="spellEnd"/>
      <w:r>
        <w:t xml:space="preserve"> </w:t>
      </w:r>
      <w:proofErr w:type="spellStart"/>
      <w:r>
        <w:t>networks</w:t>
      </w:r>
      <w:proofErr w:type="spellEnd"/>
      <w:r w:rsidRPr="00BC140B">
        <w:t>”</w:t>
      </w:r>
      <w:r>
        <w:t xml:space="preserve"> bv</w:t>
      </w:r>
    </w:p>
    <w:p w14:paraId="26262B84" w14:textId="77777777" w:rsidR="00D22BD3" w:rsidRDefault="00D22BD3">
      <w:pPr>
        <w:pStyle w:val="CommentText"/>
      </w:pPr>
    </w:p>
    <w:p w14:paraId="14FCC46B" w14:textId="3D7429BE" w:rsidR="00D22BD3" w:rsidRPr="00BC140B" w:rsidRDefault="00D22BD3">
      <w:pPr>
        <w:pStyle w:val="CommentText"/>
      </w:pPr>
      <w:r>
        <w:t>En geef eerst een paar voorbeelden van wát er voorspeld wordt, voordat je over schandalen begint. Zodat de lezer een duidelijker beeld heeft van de modellen en het probleem.</w:t>
      </w:r>
    </w:p>
  </w:comment>
  <w:comment w:id="1" w:author="David Eleveld" w:date="2023-01-25T16:35:00Z" w:initials="DE">
    <w:p w14:paraId="6DDEEBCD" w14:textId="2FCFCEC5" w:rsidR="0002047A" w:rsidRDefault="0002047A">
      <w:pPr>
        <w:pStyle w:val="CommentText"/>
      </w:pPr>
      <w:r>
        <w:rPr>
          <w:rStyle w:val="CommentReference"/>
        </w:rPr>
        <w:annotationRef/>
      </w:r>
      <w:r>
        <w:t>Pak het boek er bij</w:t>
      </w:r>
    </w:p>
  </w:comment>
  <w:comment w:id="2" w:author="David Eleveld" w:date="2023-01-26T17:21:00Z" w:initials="DE">
    <w:p w14:paraId="6467A44B" w14:textId="77777777" w:rsidR="00D9765B" w:rsidRDefault="00D9765B">
      <w:pPr>
        <w:pStyle w:val="CommentText"/>
      </w:pPr>
      <w:r>
        <w:rPr>
          <w:rStyle w:val="CommentReference"/>
        </w:rPr>
        <w:annotationRef/>
      </w:r>
      <w:r>
        <w:t>Hier nog bronnen</w:t>
      </w:r>
    </w:p>
    <w:p w14:paraId="7CA7CEE1" w14:textId="730D684F" w:rsidR="00D9765B" w:rsidRDefault="00D9765B">
      <w:pPr>
        <w:pStyle w:val="CommentText"/>
      </w:pPr>
    </w:p>
  </w:comment>
  <w:comment w:id="3" w:author="David Eleveld [2]" w:date="2023-02-09T15:03:00Z" w:initials="DE">
    <w:p w14:paraId="1BBC4085" w14:textId="3C0D8290" w:rsidR="00F14BCF" w:rsidRDefault="00F14BCF">
      <w:pPr>
        <w:pStyle w:val="CommentText"/>
      </w:pPr>
      <w:r>
        <w:rPr>
          <w:rStyle w:val="CommentReference"/>
        </w:rPr>
        <w:annotationRef/>
      </w:r>
      <w:r>
        <w:t xml:space="preserve">Geen </w:t>
      </w:r>
      <w:proofErr w:type="spellStart"/>
      <w:r>
        <w:t>boldface</w:t>
      </w:r>
      <w:proofErr w:type="spellEnd"/>
      <w:r>
        <w:t xml:space="preserve"> meer</w:t>
      </w:r>
    </w:p>
  </w:comment>
  <w:comment w:id="4" w:author="David Eleveld" w:date="2023-01-26T17:18:00Z" w:initials="DE">
    <w:p w14:paraId="083CCBB2" w14:textId="293594D2" w:rsidR="00D9765B" w:rsidRDefault="00D9765B">
      <w:pPr>
        <w:pStyle w:val="CommentText"/>
      </w:pPr>
      <w:r>
        <w:rPr>
          <w:rStyle w:val="CommentReference"/>
        </w:rPr>
        <w:annotationRef/>
      </w:r>
      <w:r>
        <w:t>Deze lijkt een beetje raar. Is dat wat je bedoelde?</w:t>
      </w:r>
    </w:p>
  </w:comment>
  <w:comment w:id="5" w:author="David Eleveld [2]" w:date="2023-02-09T15:04:00Z" w:initials="DE">
    <w:p w14:paraId="6FCB5C02" w14:textId="77777777" w:rsidR="00F14BCF" w:rsidRDefault="00F14BCF">
      <w:pPr>
        <w:pStyle w:val="CommentText"/>
      </w:pPr>
      <w:r>
        <w:rPr>
          <w:rStyle w:val="CommentReference"/>
        </w:rPr>
        <w:annotationRef/>
      </w:r>
      <w:r>
        <w:t xml:space="preserve">Klein en niet </w:t>
      </w:r>
      <w:proofErr w:type="spellStart"/>
      <w:r>
        <w:t>bold</w:t>
      </w:r>
      <w:proofErr w:type="spellEnd"/>
    </w:p>
    <w:p w14:paraId="6D569977" w14:textId="283743FE" w:rsidR="00F14BCF" w:rsidRDefault="00F14BCF">
      <w:pPr>
        <w:pStyle w:val="CommentText"/>
      </w:pPr>
      <w:r>
        <w:t>Want geen matrix</w:t>
      </w:r>
    </w:p>
  </w:comment>
  <w:comment w:id="7" w:author="Fokkema, M. (Marjolein)" w:date="2023-01-23T19:10:00Z" w:initials="FM(">
    <w:p w14:paraId="5325AC6D" w14:textId="46EEDCA0" w:rsidR="00D22BD3" w:rsidRDefault="00D22BD3">
      <w:pPr>
        <w:pStyle w:val="CommentText"/>
      </w:pPr>
      <w:r>
        <w:rPr>
          <w:rStyle w:val="CommentReference"/>
        </w:rPr>
        <w:annotationRef/>
      </w:r>
      <w:r>
        <w:t>Ik begrijp even niet waarom. Waarom niet 10-fold CV op de hele dataset met complete observaties doen? Maar misschien moet je het even uitleggen, en zie ik iets over het hoofd?</w:t>
      </w:r>
    </w:p>
  </w:comment>
  <w:comment w:id="8" w:author="David Eleveld [2]" w:date="2023-01-31T15:40:00Z" w:initials="DE">
    <w:p w14:paraId="47DF1CBC" w14:textId="2F0175CD" w:rsidR="00CF1F50" w:rsidRDefault="00CF1F50">
      <w:pPr>
        <w:pStyle w:val="CommentText"/>
      </w:pPr>
      <w:r>
        <w:rPr>
          <w:rStyle w:val="CommentReference"/>
        </w:rPr>
        <w:annotationRef/>
      </w:r>
      <w:r>
        <w:t>De originele datasets waren soms te groot</w:t>
      </w:r>
    </w:p>
  </w:comment>
  <w:comment w:id="9" w:author="David Eleveld" w:date="2023-01-27T17:44:00Z" w:initials="DE">
    <w:p w14:paraId="3594DBE4" w14:textId="2E64CFFD" w:rsidR="00262B0F" w:rsidRDefault="00262B0F">
      <w:pPr>
        <w:pStyle w:val="CommentText"/>
      </w:pPr>
      <w:r>
        <w:rPr>
          <w:rStyle w:val="CommentReference"/>
        </w:rPr>
        <w:annotationRef/>
      </w:r>
      <w:r>
        <w:t>Leuke afkorting?</w:t>
      </w:r>
    </w:p>
  </w:comment>
  <w:comment w:id="10" w:author="David Eleveld [2]" w:date="2023-01-31T15:44:00Z" w:initials="DE">
    <w:p w14:paraId="20E99790" w14:textId="3B5E027C" w:rsidR="00CF1F50" w:rsidRDefault="00CF1F50">
      <w:pPr>
        <w:pStyle w:val="CommentText"/>
      </w:pPr>
      <w:r>
        <w:rPr>
          <w:rStyle w:val="CommentReference"/>
        </w:rPr>
        <w:annotationRef/>
      </w:r>
      <w:r>
        <w:t xml:space="preserve">Niet helemaal op </w:t>
      </w:r>
      <w:proofErr w:type="spellStart"/>
      <w:r>
        <w:t>zn</w:t>
      </w:r>
      <w:proofErr w:type="spellEnd"/>
      <w:r>
        <w:t xml:space="preserve"> plaats</w:t>
      </w:r>
    </w:p>
  </w:comment>
  <w:comment w:id="11" w:author="David Eleveld [2]" w:date="2023-02-21T21:41:00Z" w:initials="DE">
    <w:p w14:paraId="6AB37522" w14:textId="63310981" w:rsidR="00792553" w:rsidRDefault="00792553">
      <w:pPr>
        <w:pStyle w:val="CommentText"/>
      </w:pPr>
      <w:r>
        <w:rPr>
          <w:rStyle w:val="CommentReference"/>
        </w:rPr>
        <w:annotationRef/>
      </w:r>
      <w:r>
        <w:t>APPENDIX X</w:t>
      </w:r>
    </w:p>
  </w:comment>
  <w:comment w:id="38" w:author="Fokkema, M. (Marjolein)" w:date="2023-01-23T20:24:00Z" w:initials="FM(">
    <w:p w14:paraId="5A94D42E" w14:textId="77777777" w:rsidR="00D22BD3" w:rsidRDefault="00D22BD3">
      <w:pPr>
        <w:pStyle w:val="CommentText"/>
      </w:pPr>
      <w:r>
        <w:rPr>
          <w:rStyle w:val="CommentReference"/>
        </w:rPr>
        <w:annotationRef/>
      </w:r>
      <w:r>
        <w:t xml:space="preserve">Alle figuren: </w:t>
      </w:r>
    </w:p>
    <w:p w14:paraId="0AE34CC5" w14:textId="77777777" w:rsidR="00D22BD3" w:rsidRDefault="00D22BD3">
      <w:pPr>
        <w:pStyle w:val="CommentText"/>
      </w:pPr>
    </w:p>
    <w:p w14:paraId="1805EDC2" w14:textId="0306539B" w:rsidR="00D22BD3" w:rsidRDefault="00D22BD3">
      <w:pPr>
        <w:pStyle w:val="CommentText"/>
      </w:pPr>
      <w:r>
        <w:t xml:space="preserve">Maak </w:t>
      </w:r>
      <w:proofErr w:type="spellStart"/>
      <w:r>
        <w:t>figure</w:t>
      </w:r>
      <w:proofErr w:type="spellEnd"/>
      <w:r>
        <w:t xml:space="preserve"> </w:t>
      </w:r>
      <w:proofErr w:type="spellStart"/>
      <w:r>
        <w:t>captions</w:t>
      </w:r>
      <w:proofErr w:type="spellEnd"/>
      <w:r>
        <w:t xml:space="preserve"> niet in de R plot, maar los in </w:t>
      </w:r>
      <w:r w:rsidR="00047EDC">
        <w:t xml:space="preserve">MS </w:t>
      </w:r>
      <w:r>
        <w:t>Word.</w:t>
      </w:r>
    </w:p>
    <w:p w14:paraId="4C0D42E2" w14:textId="77777777" w:rsidR="00047EDC" w:rsidRDefault="00047EDC">
      <w:pPr>
        <w:pStyle w:val="CommentText"/>
      </w:pPr>
    </w:p>
    <w:p w14:paraId="261D4249" w14:textId="4915545C" w:rsidR="007B0FF7" w:rsidRDefault="007B0FF7">
      <w:pPr>
        <w:pStyle w:val="CommentText"/>
      </w:pPr>
      <w:r>
        <w:t xml:space="preserve">Het is </w:t>
      </w:r>
      <w:r w:rsidR="00047EDC">
        <w:t xml:space="preserve">denk ik </w:t>
      </w:r>
      <w:r>
        <w:t xml:space="preserve">verwarrend om </w:t>
      </w:r>
      <w:proofErr w:type="spellStart"/>
      <w:r>
        <w:t>BaBart</w:t>
      </w:r>
      <w:proofErr w:type="spellEnd"/>
      <w:r>
        <w:t xml:space="preserve"> als naam voor de PPD sampling approach te gebruiken. Alle (behalve GLMM tree) methoden zijn born-</w:t>
      </w:r>
      <w:proofErr w:type="spellStart"/>
      <w:r>
        <w:t>again</w:t>
      </w:r>
      <w:proofErr w:type="spellEnd"/>
      <w:r>
        <w:t xml:space="preserve"> methoden. Het verschil is of er </w:t>
      </w:r>
      <w:proofErr w:type="spellStart"/>
      <w:r>
        <w:t>smearing</w:t>
      </w:r>
      <w:proofErr w:type="spellEnd"/>
      <w:r>
        <w:t xml:space="preserve"> (</w:t>
      </w:r>
      <w:proofErr w:type="spellStart"/>
      <w:r>
        <w:t>permutation</w:t>
      </w:r>
      <w:proofErr w:type="spellEnd"/>
      <w:r>
        <w:t xml:space="preserve"> of x) word gedaan, of sampling uit de PPD (posterior sampling of </w:t>
      </w:r>
      <w:proofErr w:type="spellStart"/>
      <w:r>
        <w:t>yhat</w:t>
      </w:r>
      <w:proofErr w:type="spellEnd"/>
      <w:r>
        <w:t>).</w:t>
      </w:r>
      <w:r w:rsidR="00047EDC">
        <w:t xml:space="preserve"> Gebruik spaties en ‘=’ tekens in de labels voor leesbaarheid. B.v. “Perm: N=5, </w:t>
      </w:r>
      <w:proofErr w:type="spellStart"/>
      <w:r w:rsidR="00047EDC">
        <w:t>p_alt</w:t>
      </w:r>
      <w:proofErr w:type="spellEnd"/>
      <w:r w:rsidR="00047EDC">
        <w:t>=0.5” en “</w:t>
      </w:r>
      <w:r w:rsidR="002D12A3">
        <w:t>PPD: N=10</w:t>
      </w:r>
      <w:r w:rsidR="00047EDC">
        <w:t>”</w:t>
      </w:r>
      <w:r w:rsidR="002D12A3">
        <w:t xml:space="preserve"> is misschien begrijpelijker.</w:t>
      </w:r>
    </w:p>
    <w:p w14:paraId="5252344C" w14:textId="36AD3083" w:rsidR="002D12A3" w:rsidRDefault="002D12A3">
      <w:pPr>
        <w:pStyle w:val="CommentText"/>
      </w:pPr>
    </w:p>
    <w:p w14:paraId="2D2AD075" w14:textId="31D6DC35" w:rsidR="002D12A3" w:rsidRDefault="002D12A3">
      <w:pPr>
        <w:pStyle w:val="CommentText"/>
      </w:pPr>
      <w:r>
        <w:t xml:space="preserve">Volgens APA regels (en alle andere standaarden voor schrijven van artikelen) moet een figuur te begrijpen zijn zonder de tekst te lezen. Nu is dat nooit helemaal mogelijk (je moet toch echt andere teksten lezen om te weten wat BART is, wat de PPD </w:t>
      </w:r>
      <w:proofErr w:type="spellStart"/>
      <w:r>
        <w:t>samplig</w:t>
      </w:r>
      <w:proofErr w:type="spellEnd"/>
      <w:r>
        <w:t xml:space="preserve"> approach is), het is een goed streven. Dus </w:t>
      </w:r>
      <w:proofErr w:type="spellStart"/>
      <w:r>
        <w:t>notes</w:t>
      </w:r>
      <w:proofErr w:type="spellEnd"/>
      <w:r>
        <w:t xml:space="preserve"> toevoegen, waarin je álle afkortingen uitlegt. En wat de variabele op de y-as is. </w:t>
      </w:r>
    </w:p>
    <w:p w14:paraId="7D3FC736" w14:textId="7D36E059" w:rsidR="00D22BD3" w:rsidRDefault="00D22BD3">
      <w:pPr>
        <w:pStyle w:val="CommentText"/>
      </w:pPr>
    </w:p>
    <w:p w14:paraId="3D49A500" w14:textId="2F644EEE" w:rsidR="002D12A3" w:rsidRDefault="002D12A3">
      <w:pPr>
        <w:pStyle w:val="CommentText"/>
      </w:pPr>
      <w:proofErr w:type="spellStart"/>
      <w:r>
        <w:t>Figure</w:t>
      </w:r>
      <w:proofErr w:type="spellEnd"/>
      <w:r>
        <w:t xml:space="preserve"> 1 (en 3): Stop niet alle datasets en alle methoden in 1 plot. Of presenteer het in verschillende rijen. Bovenste rij 3 plots + legenda, onderste rij 4 plots.</w:t>
      </w:r>
    </w:p>
    <w:p w14:paraId="68A8EEB8" w14:textId="77777777" w:rsidR="002D12A3" w:rsidRDefault="002D12A3">
      <w:pPr>
        <w:pStyle w:val="CommentText"/>
      </w:pPr>
    </w:p>
    <w:p w14:paraId="6B608E07" w14:textId="03B14120" w:rsidR="00D22BD3" w:rsidRDefault="00D22BD3">
      <w:pPr>
        <w:pStyle w:val="CommentText"/>
      </w:pPr>
      <w:proofErr w:type="spellStart"/>
      <w:r>
        <w:t>Figure</w:t>
      </w:r>
      <w:proofErr w:type="spellEnd"/>
      <w:r>
        <w:t xml:space="preserve"> 2: Het is niet heel zinvol dit te aggregeren, omdat de </w:t>
      </w:r>
      <w:r w:rsidR="007B0FF7">
        <w:t xml:space="preserve">distributies twee dingen tegelijk laten zien: </w:t>
      </w:r>
      <w:r>
        <w:t>plot de eigenschappen van datasets</w:t>
      </w:r>
      <w:r w:rsidR="007B0FF7">
        <w:t xml:space="preserve"> (niet zo interessant)</w:t>
      </w:r>
      <w:r>
        <w:t xml:space="preserve"> </w:t>
      </w:r>
      <w:r w:rsidR="007B0FF7">
        <w:t>én de performance van de methoden (wel interessant).</w:t>
      </w:r>
    </w:p>
    <w:p w14:paraId="252BC7B3" w14:textId="77777777" w:rsidR="00D22BD3" w:rsidRDefault="00D22BD3">
      <w:pPr>
        <w:pStyle w:val="CommentText"/>
      </w:pPr>
      <w:r>
        <w:t xml:space="preserve"> </w:t>
      </w:r>
    </w:p>
    <w:p w14:paraId="30F2599D" w14:textId="7FF10A59" w:rsidR="00202DE4" w:rsidRDefault="002D12A3">
      <w:pPr>
        <w:pStyle w:val="CommentText"/>
      </w:pPr>
      <w:r>
        <w:t xml:space="preserve">Figuur 4: </w:t>
      </w:r>
      <w:proofErr w:type="spellStart"/>
      <w:r>
        <w:t>MSEs</w:t>
      </w:r>
      <w:proofErr w:type="spellEnd"/>
      <w:r>
        <w:t xml:space="preserve"> aggregeren is zinvoller, maar ik ben (nog) niet overtuigd van het nut van de MSE/min(MSE) maat. R2 lijkt me geschikter.</w:t>
      </w:r>
      <w:r w:rsidR="00202DE4">
        <w:t xml:space="preserve"> Hopelijk levert dat ook meer symmetrische distributies op. Er lijkt nu een enorme staart naar rechts te zijn, terwijl de verschillen ver links zitten, en het dus moeilijk te beoordelen welke methode beter is. Het zou goed zijn een tabel met Ms en </w:t>
      </w:r>
      <w:proofErr w:type="spellStart"/>
      <w:r w:rsidR="00202DE4">
        <w:t>SDs</w:t>
      </w:r>
      <w:proofErr w:type="spellEnd"/>
      <w:r w:rsidR="00202DE4">
        <w:t xml:space="preserve"> toe te voegen.</w:t>
      </w:r>
    </w:p>
    <w:p w14:paraId="5D2707AB" w14:textId="77777777" w:rsidR="00F9350D" w:rsidRDefault="00F9350D">
      <w:pPr>
        <w:pStyle w:val="CommentText"/>
      </w:pPr>
    </w:p>
    <w:p w14:paraId="31895B63" w14:textId="66C0D2F5" w:rsidR="00202DE4" w:rsidRDefault="00202DE4">
      <w:pPr>
        <w:pStyle w:val="CommentText"/>
      </w:pPr>
    </w:p>
  </w:comment>
  <w:comment w:id="40" w:author="David Eleveld" w:date="2022-12-30T16:21:00Z" w:initials="DE">
    <w:p w14:paraId="117B0080" w14:textId="77777777" w:rsidR="00A21167" w:rsidRPr="00B375CB" w:rsidRDefault="00A21167" w:rsidP="00A21167">
      <w:pPr>
        <w:pStyle w:val="CommentText"/>
        <w:rPr>
          <w:lang w:val="en-GB"/>
        </w:rPr>
      </w:pPr>
      <w:r>
        <w:rPr>
          <w:rStyle w:val="CommentReference"/>
        </w:rPr>
        <w:annotationRef/>
      </w:r>
      <w:r w:rsidRPr="00B375CB">
        <w:rPr>
          <w:lang w:val="en-GB"/>
        </w:rPr>
        <w:t>NUMBERS</w:t>
      </w:r>
    </w:p>
  </w:comment>
  <w:comment w:id="41" w:author="Fokkema, M. (Marjolein)" w:date="2023-01-23T22:31:00Z" w:initials="FM(">
    <w:p w14:paraId="36CED816" w14:textId="77777777" w:rsidR="00A21167" w:rsidRPr="00B375CB" w:rsidRDefault="00A21167" w:rsidP="00A21167">
      <w:pPr>
        <w:pStyle w:val="CommentText"/>
        <w:rPr>
          <w:lang w:val="en-GB"/>
        </w:rPr>
      </w:pPr>
      <w:r>
        <w:rPr>
          <w:rStyle w:val="CommentReference"/>
        </w:rPr>
        <w:annotationRef/>
      </w:r>
      <w:r w:rsidRPr="00B375CB">
        <w:rPr>
          <w:lang w:val="en-GB"/>
        </w:rPr>
        <w:t>Inderdaad!</w:t>
      </w:r>
    </w:p>
  </w:comment>
  <w:comment w:id="42" w:author="David Eleveld [2]" w:date="2023-02-09T14:26:00Z" w:initials="DE">
    <w:p w14:paraId="0FE70A63" w14:textId="77777777" w:rsidR="00BF49AC" w:rsidRDefault="00BF49AC">
      <w:pPr>
        <w:pStyle w:val="CommentText"/>
        <w:rPr>
          <w:lang w:val="en-GB"/>
        </w:rPr>
      </w:pPr>
      <w:r>
        <w:rPr>
          <w:rStyle w:val="CommentReference"/>
        </w:rPr>
        <w:annotationRef/>
      </w:r>
      <w:r w:rsidR="006E1372" w:rsidRPr="006E1372">
        <w:rPr>
          <w:lang w:val="en-GB"/>
        </w:rPr>
        <w:t>Tree Size could have been i</w:t>
      </w:r>
      <w:r w:rsidR="006E1372">
        <w:rPr>
          <w:lang w:val="en-GB"/>
        </w:rPr>
        <w:t>nfluenced by the weights</w:t>
      </w:r>
    </w:p>
    <w:p w14:paraId="12DAF615" w14:textId="77777777" w:rsidR="006E1372" w:rsidRDefault="006E1372">
      <w:pPr>
        <w:pStyle w:val="CommentText"/>
        <w:rPr>
          <w:lang w:val="en-GB"/>
        </w:rPr>
      </w:pPr>
    </w:p>
    <w:p w14:paraId="4C77FDE8" w14:textId="490B54B1" w:rsidR="006E1372" w:rsidRPr="006E1372" w:rsidRDefault="006E1372">
      <w:pPr>
        <w:pStyle w:val="CommentText"/>
        <w:rPr>
          <w:lang w:val="en-GB"/>
        </w:rPr>
      </w:pPr>
      <w:r>
        <w:rPr>
          <w:lang w:val="en-GB"/>
        </w:rPr>
        <w:t>If N increases, the sample gets less noisy, so smaller trees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CC46B" w15:done="0"/>
  <w15:commentEx w15:paraId="6DDEEBCD" w15:paraIdParent="14FCC46B" w15:done="0"/>
  <w15:commentEx w15:paraId="7CA7CEE1" w15:done="0"/>
  <w15:commentEx w15:paraId="1BBC4085" w15:done="0"/>
  <w15:commentEx w15:paraId="083CCBB2" w15:done="0"/>
  <w15:commentEx w15:paraId="6D569977" w15:done="0"/>
  <w15:commentEx w15:paraId="5325AC6D" w15:done="0"/>
  <w15:commentEx w15:paraId="47DF1CBC" w15:paraIdParent="5325AC6D" w15:done="0"/>
  <w15:commentEx w15:paraId="3594DBE4" w15:done="0"/>
  <w15:commentEx w15:paraId="20E99790" w15:done="0"/>
  <w15:commentEx w15:paraId="6AB37522" w15:done="0"/>
  <w15:commentEx w15:paraId="31895B63" w15:done="0"/>
  <w15:commentEx w15:paraId="117B0080" w15:done="0"/>
  <w15:commentEx w15:paraId="36CED816" w15:paraIdParent="117B0080" w15:done="0"/>
  <w15:commentEx w15:paraId="4C77F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D8B6" w16cex:dateUtc="2023-01-25T15:35:00Z"/>
  <w16cex:commentExtensible w16cex:durableId="277D3500" w16cex:dateUtc="2023-01-26T16:21:00Z"/>
  <w16cex:commentExtensible w16cex:durableId="278F89DD" w16cex:dateUtc="2023-02-09T14:03:00Z"/>
  <w16cex:commentExtensible w16cex:durableId="277D3469" w16cex:dateUtc="2023-01-26T16:18:00Z"/>
  <w16cex:commentExtensible w16cex:durableId="278F89FA" w16cex:dateUtc="2023-02-09T14:04:00Z"/>
  <w16cex:commentExtensible w16cex:durableId="2783B501" w16cex:dateUtc="2023-01-31T14:40:00Z"/>
  <w16cex:commentExtensible w16cex:durableId="277E8C08" w16cex:dateUtc="2023-01-27T16:44:00Z"/>
  <w16cex:commentExtensible w16cex:durableId="2783B5CF" w16cex:dateUtc="2023-01-31T14:44:00Z"/>
  <w16cex:commentExtensible w16cex:durableId="279FB8FD" w16cex:dateUtc="2023-02-21T20:41:00Z"/>
  <w16cex:commentExtensible w16cex:durableId="27598E93" w16cex:dateUtc="2022-12-30T15:21:00Z"/>
  <w16cex:commentExtensible w16cex:durableId="278F8110" w16cex:dateUtc="2023-02-09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CC46B" w16cid:durableId="27794AE7"/>
  <w16cid:commentId w16cid:paraId="6DDEEBCD" w16cid:durableId="277BD8B6"/>
  <w16cid:commentId w16cid:paraId="7CA7CEE1" w16cid:durableId="277D3500"/>
  <w16cid:commentId w16cid:paraId="1BBC4085" w16cid:durableId="278F89DD"/>
  <w16cid:commentId w16cid:paraId="083CCBB2" w16cid:durableId="277D3469"/>
  <w16cid:commentId w16cid:paraId="6D569977" w16cid:durableId="278F89FA"/>
  <w16cid:commentId w16cid:paraId="5325AC6D" w16cid:durableId="27795A20"/>
  <w16cid:commentId w16cid:paraId="47DF1CBC" w16cid:durableId="2783B501"/>
  <w16cid:commentId w16cid:paraId="3594DBE4" w16cid:durableId="277E8C08"/>
  <w16cid:commentId w16cid:paraId="20E99790" w16cid:durableId="2783B5CF"/>
  <w16cid:commentId w16cid:paraId="6AB37522" w16cid:durableId="279FB8FD"/>
  <w16cid:commentId w16cid:paraId="31895B63" w16cid:durableId="27796B64"/>
  <w16cid:commentId w16cid:paraId="117B0080" w16cid:durableId="27598E93"/>
  <w16cid:commentId w16cid:paraId="36CED816" w16cid:durableId="27798946"/>
  <w16cid:commentId w16cid:paraId="4C77FDE8" w16cid:durableId="278F81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070A" w14:textId="77777777" w:rsidR="00706F4B" w:rsidRDefault="00706F4B" w:rsidP="00332F8A">
      <w:pPr>
        <w:spacing w:after="0" w:line="240" w:lineRule="auto"/>
      </w:pPr>
      <w:r>
        <w:separator/>
      </w:r>
    </w:p>
  </w:endnote>
  <w:endnote w:type="continuationSeparator" w:id="0">
    <w:p w14:paraId="1E346972" w14:textId="77777777" w:rsidR="00706F4B" w:rsidRDefault="00706F4B"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8833" w14:textId="77777777" w:rsidR="00706F4B" w:rsidRDefault="00706F4B" w:rsidP="00332F8A">
      <w:pPr>
        <w:spacing w:after="0" w:line="240" w:lineRule="auto"/>
      </w:pPr>
      <w:r>
        <w:separator/>
      </w:r>
    </w:p>
  </w:footnote>
  <w:footnote w:type="continuationSeparator" w:id="0">
    <w:p w14:paraId="2E0D6A84" w14:textId="77777777" w:rsidR="00706F4B" w:rsidRDefault="00706F4B"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7"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3327643">
    <w:abstractNumId w:val="2"/>
  </w:num>
  <w:num w:numId="2" w16cid:durableId="537091190">
    <w:abstractNumId w:val="1"/>
  </w:num>
  <w:num w:numId="3" w16cid:durableId="1025326638">
    <w:abstractNumId w:val="19"/>
  </w:num>
  <w:num w:numId="4" w16cid:durableId="1603611933">
    <w:abstractNumId w:val="15"/>
  </w:num>
  <w:num w:numId="5" w16cid:durableId="1436948989">
    <w:abstractNumId w:val="6"/>
  </w:num>
  <w:num w:numId="6" w16cid:durableId="768737709">
    <w:abstractNumId w:val="17"/>
  </w:num>
  <w:num w:numId="7" w16cid:durableId="1633828938">
    <w:abstractNumId w:val="14"/>
  </w:num>
  <w:num w:numId="8" w16cid:durableId="591822427">
    <w:abstractNumId w:val="3"/>
  </w:num>
  <w:num w:numId="9" w16cid:durableId="1333794518">
    <w:abstractNumId w:val="20"/>
  </w:num>
  <w:num w:numId="10" w16cid:durableId="2034764226">
    <w:abstractNumId w:val="9"/>
  </w:num>
  <w:num w:numId="11" w16cid:durableId="2113817400">
    <w:abstractNumId w:val="18"/>
  </w:num>
  <w:num w:numId="12" w16cid:durableId="1275869069">
    <w:abstractNumId w:val="10"/>
  </w:num>
  <w:num w:numId="13" w16cid:durableId="820730193">
    <w:abstractNumId w:val="8"/>
  </w:num>
  <w:num w:numId="14" w16cid:durableId="1583832594">
    <w:abstractNumId w:val="0"/>
  </w:num>
  <w:num w:numId="15" w16cid:durableId="708533536">
    <w:abstractNumId w:val="5"/>
  </w:num>
  <w:num w:numId="16" w16cid:durableId="1541284085">
    <w:abstractNumId w:val="12"/>
  </w:num>
  <w:num w:numId="17" w16cid:durableId="923103975">
    <w:abstractNumId w:val="21"/>
  </w:num>
  <w:num w:numId="18" w16cid:durableId="1725104155">
    <w:abstractNumId w:val="4"/>
  </w:num>
  <w:num w:numId="19" w16cid:durableId="1870600705">
    <w:abstractNumId w:val="16"/>
  </w:num>
  <w:num w:numId="20" w16cid:durableId="91970884">
    <w:abstractNumId w:val="13"/>
  </w:num>
  <w:num w:numId="21" w16cid:durableId="859971499">
    <w:abstractNumId w:val="7"/>
  </w:num>
  <w:num w:numId="22" w16cid:durableId="18989339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kkema, M. (Marjolein)">
    <w15:presenceInfo w15:providerId="AD" w15:userId="S::fokkemam@VUW.leidenuniv.nl::23ab26a2-0ddf-434b-a820-a8a9443d5f4b"/>
  </w15:person>
  <w15:person w15:author="David Eleveld">
    <w15:presenceInfo w15:providerId="None" w15:userId="David Eleveld"/>
  </w15:person>
  <w15:person w15:author="David Eleveld [2]">
    <w15:presenceInfo w15:providerId="AD" w15:userId="S::David13324216@edu.surfspot.nl::6639502c-986e-4f06-9eea-01f65f5f9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13395"/>
    <w:rsid w:val="00016CA8"/>
    <w:rsid w:val="0002047A"/>
    <w:rsid w:val="00032361"/>
    <w:rsid w:val="00033FD8"/>
    <w:rsid w:val="00041EE3"/>
    <w:rsid w:val="00042EFA"/>
    <w:rsid w:val="00047EDC"/>
    <w:rsid w:val="0005396B"/>
    <w:rsid w:val="000611C7"/>
    <w:rsid w:val="00063053"/>
    <w:rsid w:val="00065C89"/>
    <w:rsid w:val="00067E37"/>
    <w:rsid w:val="00072E10"/>
    <w:rsid w:val="00080098"/>
    <w:rsid w:val="000902DB"/>
    <w:rsid w:val="000A4949"/>
    <w:rsid w:val="000A4F0D"/>
    <w:rsid w:val="000C224A"/>
    <w:rsid w:val="000E399F"/>
    <w:rsid w:val="000E7628"/>
    <w:rsid w:val="00100DFF"/>
    <w:rsid w:val="00104DD2"/>
    <w:rsid w:val="0010619C"/>
    <w:rsid w:val="00115E92"/>
    <w:rsid w:val="00116ADE"/>
    <w:rsid w:val="001214C5"/>
    <w:rsid w:val="0012204D"/>
    <w:rsid w:val="00144A0D"/>
    <w:rsid w:val="001622F1"/>
    <w:rsid w:val="001711C7"/>
    <w:rsid w:val="00177C72"/>
    <w:rsid w:val="00184307"/>
    <w:rsid w:val="00186D0F"/>
    <w:rsid w:val="00193608"/>
    <w:rsid w:val="001A0710"/>
    <w:rsid w:val="001B006A"/>
    <w:rsid w:val="001B7F74"/>
    <w:rsid w:val="001C0152"/>
    <w:rsid w:val="001C1036"/>
    <w:rsid w:val="001C678B"/>
    <w:rsid w:val="001D60A6"/>
    <w:rsid w:val="001D6791"/>
    <w:rsid w:val="001D7AC8"/>
    <w:rsid w:val="00202DE4"/>
    <w:rsid w:val="00221C73"/>
    <w:rsid w:val="0023013B"/>
    <w:rsid w:val="002302FB"/>
    <w:rsid w:val="00231FF6"/>
    <w:rsid w:val="00233D92"/>
    <w:rsid w:val="00251559"/>
    <w:rsid w:val="00252806"/>
    <w:rsid w:val="00262B0F"/>
    <w:rsid w:val="00267EEE"/>
    <w:rsid w:val="002748C4"/>
    <w:rsid w:val="00274B5C"/>
    <w:rsid w:val="0027512E"/>
    <w:rsid w:val="00276F3D"/>
    <w:rsid w:val="002970A8"/>
    <w:rsid w:val="00297EAE"/>
    <w:rsid w:val="002A08D3"/>
    <w:rsid w:val="002B4EC8"/>
    <w:rsid w:val="002C13AA"/>
    <w:rsid w:val="002C27B6"/>
    <w:rsid w:val="002C2ACD"/>
    <w:rsid w:val="002C62F5"/>
    <w:rsid w:val="002D12A3"/>
    <w:rsid w:val="002D3800"/>
    <w:rsid w:val="002D6DDE"/>
    <w:rsid w:val="002E277C"/>
    <w:rsid w:val="002E3049"/>
    <w:rsid w:val="002F4FAF"/>
    <w:rsid w:val="00300204"/>
    <w:rsid w:val="00301098"/>
    <w:rsid w:val="00306554"/>
    <w:rsid w:val="00313B3D"/>
    <w:rsid w:val="0031623B"/>
    <w:rsid w:val="003164B7"/>
    <w:rsid w:val="00320E45"/>
    <w:rsid w:val="00331C3D"/>
    <w:rsid w:val="00332F8A"/>
    <w:rsid w:val="003371EE"/>
    <w:rsid w:val="00351D66"/>
    <w:rsid w:val="003528FE"/>
    <w:rsid w:val="00355802"/>
    <w:rsid w:val="00366383"/>
    <w:rsid w:val="00371A21"/>
    <w:rsid w:val="00381338"/>
    <w:rsid w:val="00382F81"/>
    <w:rsid w:val="00384669"/>
    <w:rsid w:val="00390648"/>
    <w:rsid w:val="00395729"/>
    <w:rsid w:val="003A25EE"/>
    <w:rsid w:val="003C3F43"/>
    <w:rsid w:val="003C43DC"/>
    <w:rsid w:val="003D7030"/>
    <w:rsid w:val="003E1181"/>
    <w:rsid w:val="003E52C5"/>
    <w:rsid w:val="003E7304"/>
    <w:rsid w:val="003F3E24"/>
    <w:rsid w:val="003F600D"/>
    <w:rsid w:val="004107EF"/>
    <w:rsid w:val="00415D2B"/>
    <w:rsid w:val="00423EA0"/>
    <w:rsid w:val="00441224"/>
    <w:rsid w:val="00445ED5"/>
    <w:rsid w:val="00453E0D"/>
    <w:rsid w:val="0048546A"/>
    <w:rsid w:val="00492047"/>
    <w:rsid w:val="004B4407"/>
    <w:rsid w:val="004B5A33"/>
    <w:rsid w:val="00505CFB"/>
    <w:rsid w:val="00505DBB"/>
    <w:rsid w:val="0051566B"/>
    <w:rsid w:val="0052091D"/>
    <w:rsid w:val="005262BE"/>
    <w:rsid w:val="00527D36"/>
    <w:rsid w:val="005514EF"/>
    <w:rsid w:val="00553953"/>
    <w:rsid w:val="00555E6E"/>
    <w:rsid w:val="00563BB3"/>
    <w:rsid w:val="00567811"/>
    <w:rsid w:val="005728A0"/>
    <w:rsid w:val="005730F7"/>
    <w:rsid w:val="00573D28"/>
    <w:rsid w:val="00575921"/>
    <w:rsid w:val="00581F3C"/>
    <w:rsid w:val="0058304F"/>
    <w:rsid w:val="00594FAA"/>
    <w:rsid w:val="005A2D9B"/>
    <w:rsid w:val="005A706F"/>
    <w:rsid w:val="005B3AD9"/>
    <w:rsid w:val="005B4823"/>
    <w:rsid w:val="005B6080"/>
    <w:rsid w:val="005E481B"/>
    <w:rsid w:val="005E4EA4"/>
    <w:rsid w:val="005E50C1"/>
    <w:rsid w:val="005E6EF6"/>
    <w:rsid w:val="00600C7F"/>
    <w:rsid w:val="0060303C"/>
    <w:rsid w:val="00603BA0"/>
    <w:rsid w:val="0061510F"/>
    <w:rsid w:val="00615B36"/>
    <w:rsid w:val="006211EC"/>
    <w:rsid w:val="00623CC9"/>
    <w:rsid w:val="00631F63"/>
    <w:rsid w:val="006427A7"/>
    <w:rsid w:val="0064693D"/>
    <w:rsid w:val="00650FB7"/>
    <w:rsid w:val="006517D9"/>
    <w:rsid w:val="006532DB"/>
    <w:rsid w:val="00655563"/>
    <w:rsid w:val="00671CD6"/>
    <w:rsid w:val="00671F47"/>
    <w:rsid w:val="00674131"/>
    <w:rsid w:val="00681E2E"/>
    <w:rsid w:val="006948BF"/>
    <w:rsid w:val="006A3FE3"/>
    <w:rsid w:val="006A4AC1"/>
    <w:rsid w:val="006A5429"/>
    <w:rsid w:val="006C11B5"/>
    <w:rsid w:val="006C4B30"/>
    <w:rsid w:val="006D0B08"/>
    <w:rsid w:val="006D457D"/>
    <w:rsid w:val="006D4C84"/>
    <w:rsid w:val="006E1372"/>
    <w:rsid w:val="006E4C8B"/>
    <w:rsid w:val="006F37F3"/>
    <w:rsid w:val="00706F4B"/>
    <w:rsid w:val="007130C1"/>
    <w:rsid w:val="007170E7"/>
    <w:rsid w:val="00731429"/>
    <w:rsid w:val="00745648"/>
    <w:rsid w:val="00747960"/>
    <w:rsid w:val="007508DF"/>
    <w:rsid w:val="00761810"/>
    <w:rsid w:val="00764F68"/>
    <w:rsid w:val="00770D96"/>
    <w:rsid w:val="00773405"/>
    <w:rsid w:val="00773BE4"/>
    <w:rsid w:val="00787906"/>
    <w:rsid w:val="00792553"/>
    <w:rsid w:val="007A4050"/>
    <w:rsid w:val="007A6A6C"/>
    <w:rsid w:val="007B0FF7"/>
    <w:rsid w:val="007B751D"/>
    <w:rsid w:val="007C0FF6"/>
    <w:rsid w:val="007D0C92"/>
    <w:rsid w:val="007E72EE"/>
    <w:rsid w:val="007F1544"/>
    <w:rsid w:val="007F1BF1"/>
    <w:rsid w:val="007F60CE"/>
    <w:rsid w:val="00803617"/>
    <w:rsid w:val="0080586B"/>
    <w:rsid w:val="00830013"/>
    <w:rsid w:val="00841555"/>
    <w:rsid w:val="00853EE1"/>
    <w:rsid w:val="00861236"/>
    <w:rsid w:val="008622F5"/>
    <w:rsid w:val="00867800"/>
    <w:rsid w:val="00870795"/>
    <w:rsid w:val="0087286B"/>
    <w:rsid w:val="00881B74"/>
    <w:rsid w:val="0088458F"/>
    <w:rsid w:val="008A0A3B"/>
    <w:rsid w:val="008B49FC"/>
    <w:rsid w:val="008C1354"/>
    <w:rsid w:val="008C6E89"/>
    <w:rsid w:val="008E6C5B"/>
    <w:rsid w:val="008F021B"/>
    <w:rsid w:val="00906203"/>
    <w:rsid w:val="00922EC5"/>
    <w:rsid w:val="0093194E"/>
    <w:rsid w:val="009335F5"/>
    <w:rsid w:val="00937971"/>
    <w:rsid w:val="00951781"/>
    <w:rsid w:val="009552A0"/>
    <w:rsid w:val="009758C3"/>
    <w:rsid w:val="00995099"/>
    <w:rsid w:val="00997EFB"/>
    <w:rsid w:val="009A00F8"/>
    <w:rsid w:val="009A6853"/>
    <w:rsid w:val="009B1DEA"/>
    <w:rsid w:val="009B535E"/>
    <w:rsid w:val="009C0B15"/>
    <w:rsid w:val="009C0FA2"/>
    <w:rsid w:val="009C58B1"/>
    <w:rsid w:val="009C6CA9"/>
    <w:rsid w:val="009D7877"/>
    <w:rsid w:val="009E070A"/>
    <w:rsid w:val="009E19D4"/>
    <w:rsid w:val="009E2826"/>
    <w:rsid w:val="009E7D5A"/>
    <w:rsid w:val="009F7626"/>
    <w:rsid w:val="00A01948"/>
    <w:rsid w:val="00A06F33"/>
    <w:rsid w:val="00A10B37"/>
    <w:rsid w:val="00A12363"/>
    <w:rsid w:val="00A17D1C"/>
    <w:rsid w:val="00A17FA2"/>
    <w:rsid w:val="00A21167"/>
    <w:rsid w:val="00A2670D"/>
    <w:rsid w:val="00A3418C"/>
    <w:rsid w:val="00A45BED"/>
    <w:rsid w:val="00A47148"/>
    <w:rsid w:val="00A61E57"/>
    <w:rsid w:val="00A64E11"/>
    <w:rsid w:val="00A7364B"/>
    <w:rsid w:val="00A7412C"/>
    <w:rsid w:val="00A769D1"/>
    <w:rsid w:val="00A90942"/>
    <w:rsid w:val="00AB072B"/>
    <w:rsid w:val="00AB683A"/>
    <w:rsid w:val="00AC79ED"/>
    <w:rsid w:val="00AC7A5E"/>
    <w:rsid w:val="00AE102F"/>
    <w:rsid w:val="00AE500D"/>
    <w:rsid w:val="00AF0A68"/>
    <w:rsid w:val="00AF2FCF"/>
    <w:rsid w:val="00AF39F0"/>
    <w:rsid w:val="00B16720"/>
    <w:rsid w:val="00B24936"/>
    <w:rsid w:val="00B375CB"/>
    <w:rsid w:val="00B419C0"/>
    <w:rsid w:val="00B46FFA"/>
    <w:rsid w:val="00B52FF8"/>
    <w:rsid w:val="00B60396"/>
    <w:rsid w:val="00B61236"/>
    <w:rsid w:val="00B62C58"/>
    <w:rsid w:val="00B662D7"/>
    <w:rsid w:val="00B774DE"/>
    <w:rsid w:val="00B81497"/>
    <w:rsid w:val="00B91B9D"/>
    <w:rsid w:val="00B93B6C"/>
    <w:rsid w:val="00BA2899"/>
    <w:rsid w:val="00BA2928"/>
    <w:rsid w:val="00BA5EB2"/>
    <w:rsid w:val="00BA6680"/>
    <w:rsid w:val="00BB6256"/>
    <w:rsid w:val="00BB771F"/>
    <w:rsid w:val="00BC140B"/>
    <w:rsid w:val="00BC4702"/>
    <w:rsid w:val="00BC4E18"/>
    <w:rsid w:val="00BC5CAF"/>
    <w:rsid w:val="00BD062A"/>
    <w:rsid w:val="00BF20C3"/>
    <w:rsid w:val="00BF49AC"/>
    <w:rsid w:val="00C0116E"/>
    <w:rsid w:val="00C02819"/>
    <w:rsid w:val="00C05109"/>
    <w:rsid w:val="00C052A3"/>
    <w:rsid w:val="00C061A3"/>
    <w:rsid w:val="00C06784"/>
    <w:rsid w:val="00C070AB"/>
    <w:rsid w:val="00C143C6"/>
    <w:rsid w:val="00C15019"/>
    <w:rsid w:val="00C202CF"/>
    <w:rsid w:val="00C338F0"/>
    <w:rsid w:val="00C43E43"/>
    <w:rsid w:val="00C52F0B"/>
    <w:rsid w:val="00C71CF8"/>
    <w:rsid w:val="00C76B84"/>
    <w:rsid w:val="00C851BF"/>
    <w:rsid w:val="00C9201F"/>
    <w:rsid w:val="00C975BD"/>
    <w:rsid w:val="00CA408E"/>
    <w:rsid w:val="00CB1107"/>
    <w:rsid w:val="00CB195F"/>
    <w:rsid w:val="00CB411E"/>
    <w:rsid w:val="00CC0691"/>
    <w:rsid w:val="00CD2DD3"/>
    <w:rsid w:val="00CD336A"/>
    <w:rsid w:val="00CD4E6F"/>
    <w:rsid w:val="00CE73DB"/>
    <w:rsid w:val="00CF0129"/>
    <w:rsid w:val="00CF1F50"/>
    <w:rsid w:val="00D113B1"/>
    <w:rsid w:val="00D1268C"/>
    <w:rsid w:val="00D17C17"/>
    <w:rsid w:val="00D22BD3"/>
    <w:rsid w:val="00D2740C"/>
    <w:rsid w:val="00D318F1"/>
    <w:rsid w:val="00D3387D"/>
    <w:rsid w:val="00D37B86"/>
    <w:rsid w:val="00D52C5C"/>
    <w:rsid w:val="00D52E5D"/>
    <w:rsid w:val="00D60B75"/>
    <w:rsid w:val="00D61FF2"/>
    <w:rsid w:val="00D63484"/>
    <w:rsid w:val="00D718AF"/>
    <w:rsid w:val="00D85D13"/>
    <w:rsid w:val="00D8710A"/>
    <w:rsid w:val="00D9765B"/>
    <w:rsid w:val="00DA277D"/>
    <w:rsid w:val="00DB6B56"/>
    <w:rsid w:val="00DB77B1"/>
    <w:rsid w:val="00DD0249"/>
    <w:rsid w:val="00DE4FBC"/>
    <w:rsid w:val="00DE6FE2"/>
    <w:rsid w:val="00E0122B"/>
    <w:rsid w:val="00E10BCE"/>
    <w:rsid w:val="00E131BD"/>
    <w:rsid w:val="00E21AB5"/>
    <w:rsid w:val="00E228C5"/>
    <w:rsid w:val="00E302D0"/>
    <w:rsid w:val="00E40396"/>
    <w:rsid w:val="00E43B30"/>
    <w:rsid w:val="00E72EDD"/>
    <w:rsid w:val="00E73C19"/>
    <w:rsid w:val="00E752D4"/>
    <w:rsid w:val="00E83FB6"/>
    <w:rsid w:val="00E86A85"/>
    <w:rsid w:val="00E87F46"/>
    <w:rsid w:val="00EA75D6"/>
    <w:rsid w:val="00EB0605"/>
    <w:rsid w:val="00EC29BC"/>
    <w:rsid w:val="00EC4DB4"/>
    <w:rsid w:val="00EE26D9"/>
    <w:rsid w:val="00EE420D"/>
    <w:rsid w:val="00EE44DC"/>
    <w:rsid w:val="00EE637E"/>
    <w:rsid w:val="00EF4FB8"/>
    <w:rsid w:val="00F01385"/>
    <w:rsid w:val="00F0373C"/>
    <w:rsid w:val="00F038D7"/>
    <w:rsid w:val="00F14B6D"/>
    <w:rsid w:val="00F14BCF"/>
    <w:rsid w:val="00F20BBB"/>
    <w:rsid w:val="00F42CCB"/>
    <w:rsid w:val="00F45E07"/>
    <w:rsid w:val="00F5722C"/>
    <w:rsid w:val="00F60D48"/>
    <w:rsid w:val="00F612F0"/>
    <w:rsid w:val="00F66928"/>
    <w:rsid w:val="00F71B5D"/>
    <w:rsid w:val="00F84CC6"/>
    <w:rsid w:val="00F85E2F"/>
    <w:rsid w:val="00F869FD"/>
    <w:rsid w:val="00F9350D"/>
    <w:rsid w:val="00F93CEC"/>
    <w:rsid w:val="00F96296"/>
    <w:rsid w:val="00FA0788"/>
    <w:rsid w:val="00FA1738"/>
    <w:rsid w:val="00FA3306"/>
    <w:rsid w:val="00FB35EC"/>
    <w:rsid w:val="00FC63AE"/>
    <w:rsid w:val="00FD47C5"/>
    <w:rsid w:val="00FE6F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575BC7C8-06F2-4A91-8713-A55C6F39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semiHidden/>
    <w:unhideWhenUsed/>
    <w:qFormat/>
    <w:rsid w:val="00E72E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futureoflife.org/cause-area/artificial-intelligenc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hyperlink" Target="https://openai.com/blog/chatgp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google.com/url?q=http%3A%2F%2Fdoi.org%2F10.18637%2Fjss.v092.i12&amp;sa=D&amp;sntz=1&amp;usg=AOvVaw3CYd7ANIfiRaqJxtcrfvbz"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dri.org/our-work/civil-society-calls-on-the-eu-to-ban-predictive-ai-systems-in-policing-and-criminal-justice-in-the-ai-act/"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youtube.com/watch?v=9d5-3_7u5a4&amp;t=2093s" TargetMode="External"/><Relationship Id="rId27" Type="http://schemas.openxmlformats.org/officeDocument/2006/relationships/hyperlink" Target="https://www.R-project.org/"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40FA-C323-4E3B-B115-5C4CBB51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18</Pages>
  <Words>5659</Words>
  <Characters>31125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36711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2</cp:revision>
  <dcterms:created xsi:type="dcterms:W3CDTF">2023-02-08T17:24:00Z</dcterms:created>
  <dcterms:modified xsi:type="dcterms:W3CDTF">2023-02-22T10:54:00Z</dcterms:modified>
</cp:coreProperties>
</file>